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302B" w14:textId="77777777" w:rsidR="00986DE5" w:rsidRPr="00AC1A57" w:rsidRDefault="00986DE5" w:rsidP="00986DE5">
      <w:pPr>
        <w:pStyle w:val="Sansinterligne"/>
        <w:ind w:right="2835"/>
        <w:jc w:val="both"/>
        <w:rPr>
          <w:rFonts w:ascii="Times New Roman" w:hAnsi="Times New Roman" w:cs="Times New Roman"/>
          <w:kern w:val="0"/>
          <w:sz w:val="28"/>
          <w:szCs w:val="26"/>
        </w:rPr>
      </w:pPr>
      <w:r w:rsidRPr="00AC1A57">
        <w:rPr>
          <w:rFonts w:ascii="Times New Roman" w:hAnsi="Times New Roman" w:cs="Times New Roman"/>
          <w:noProof/>
        </w:rPr>
        <w:drawing>
          <wp:anchor distT="0" distB="0" distL="114300" distR="114300" simplePos="0" relativeHeight="251660288" behindDoc="0" locked="0" layoutInCell="1" allowOverlap="1" wp14:anchorId="2C0FA81A" wp14:editId="6FB0C722">
            <wp:simplePos x="0" y="0"/>
            <wp:positionH relativeFrom="margin">
              <wp:align>left</wp:align>
            </wp:positionH>
            <wp:positionV relativeFrom="paragraph">
              <wp:posOffset>11289</wp:posOffset>
            </wp:positionV>
            <wp:extent cx="2550795" cy="1557655"/>
            <wp:effectExtent l="0" t="0" r="1905" b="4445"/>
            <wp:wrapSquare wrapText="bothSides"/>
            <wp:docPr id="11" name="Image 11" descr="/var/folders/jx/fktypkcx5jz12thbbnwhqhrr0000gn/T/com.microsoft.Word/Content.MSO/77D8C02.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ar/folders/jx/fktypkcx5jz12thbbnwhqhrr0000gn/T/com.microsoft.Word/Content.MSO/77D8C02.tm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795"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9B5EB" w14:textId="77777777" w:rsidR="00986DE5" w:rsidRPr="00AC1A57" w:rsidRDefault="00986DE5" w:rsidP="00986DE5">
      <w:pPr>
        <w:jc w:val="both"/>
      </w:pPr>
      <w:r w:rsidRPr="00AC1A57">
        <w:tab/>
      </w:r>
      <w:r w:rsidRPr="00AC1A57">
        <w:tab/>
      </w:r>
      <w:r w:rsidRPr="00AC1A57">
        <w:tab/>
      </w:r>
      <w:r w:rsidRPr="00AC1A57">
        <w:tab/>
      </w:r>
      <w:r w:rsidRPr="00AC1A57">
        <w:tab/>
      </w:r>
      <w:r w:rsidRPr="00AC1A57">
        <w:tab/>
      </w:r>
    </w:p>
    <w:p w14:paraId="3474B91C" w14:textId="77777777" w:rsidR="00986DE5" w:rsidRPr="00AC1A57" w:rsidRDefault="00986DE5" w:rsidP="00986DE5">
      <w:pPr>
        <w:jc w:val="both"/>
      </w:pPr>
    </w:p>
    <w:p w14:paraId="7CEE3E9C" w14:textId="77777777" w:rsidR="00986DE5" w:rsidRPr="00AC1A57" w:rsidRDefault="00986DE5" w:rsidP="00986DE5">
      <w:pPr>
        <w:jc w:val="both"/>
      </w:pPr>
    </w:p>
    <w:p w14:paraId="5AE4E5E6" w14:textId="77777777" w:rsidR="00986DE5" w:rsidRPr="00AC1A57" w:rsidRDefault="00986DE5" w:rsidP="00986DE5">
      <w:pPr>
        <w:jc w:val="both"/>
      </w:pPr>
    </w:p>
    <w:p w14:paraId="1A5492E1" w14:textId="77777777" w:rsidR="00986DE5" w:rsidRPr="00AC1A57" w:rsidRDefault="00986DE5" w:rsidP="00986DE5">
      <w:pPr>
        <w:ind w:firstLine="708"/>
        <w:jc w:val="both"/>
      </w:pPr>
    </w:p>
    <w:p w14:paraId="399391EA" w14:textId="77777777" w:rsidR="00986DE5" w:rsidRPr="00AC1A57" w:rsidRDefault="00986DE5" w:rsidP="00986DE5">
      <w:pPr>
        <w:jc w:val="both"/>
      </w:pPr>
    </w:p>
    <w:p w14:paraId="6D517F1E" w14:textId="77777777" w:rsidR="00986DE5" w:rsidRPr="00AC1A57" w:rsidRDefault="00986DE5" w:rsidP="00986DE5">
      <w:pPr>
        <w:jc w:val="both"/>
      </w:pPr>
    </w:p>
    <w:p w14:paraId="6A869C2E" w14:textId="77777777" w:rsidR="00986DE5" w:rsidRPr="00AC1A57" w:rsidRDefault="00986DE5" w:rsidP="00986DE5">
      <w:pPr>
        <w:jc w:val="both"/>
      </w:pPr>
    </w:p>
    <w:p w14:paraId="49227B55" w14:textId="77777777" w:rsidR="00986DE5" w:rsidRPr="00AC1A57" w:rsidRDefault="00986DE5" w:rsidP="00986DE5">
      <w:pPr>
        <w:jc w:val="both"/>
      </w:pPr>
    </w:p>
    <w:p w14:paraId="6853F616" w14:textId="77777777" w:rsidR="00986DE5" w:rsidRPr="00AC1A57" w:rsidRDefault="00986DE5" w:rsidP="00986DE5">
      <w:pPr>
        <w:jc w:val="both"/>
      </w:pPr>
    </w:p>
    <w:p w14:paraId="7814A5C5" w14:textId="61F073FC" w:rsidR="00986DE5" w:rsidRPr="00AC1A57" w:rsidRDefault="00986DE5" w:rsidP="00986DE5">
      <w:pPr>
        <w:jc w:val="both"/>
      </w:pPr>
      <w:r w:rsidRPr="00AC1A5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D44D73" wp14:editId="1587BB43">
                <wp:simplePos x="0" y="0"/>
                <wp:positionH relativeFrom="page">
                  <wp:posOffset>356839</wp:posOffset>
                </wp:positionH>
                <wp:positionV relativeFrom="margin">
                  <wp:posOffset>2326625</wp:posOffset>
                </wp:positionV>
                <wp:extent cx="6635750" cy="3743123"/>
                <wp:effectExtent l="0" t="0" r="6350" b="3810"/>
                <wp:wrapNone/>
                <wp:docPr id="1" name="Zone de text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5750" cy="3743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B7FAD6" w14:textId="77777777" w:rsidR="00986DE5" w:rsidRPr="00607DD0" w:rsidRDefault="00986DE5" w:rsidP="00986DE5">
                            <w:pPr>
                              <w:pStyle w:val="Paragraphedeliste"/>
                              <w:spacing w:line="360" w:lineRule="auto"/>
                              <w:jc w:val="center"/>
                              <w:rPr>
                                <w:rFonts w:ascii="Times" w:hAnsi="Times" w:cs="Calibri"/>
                                <w:i/>
                                <w:iCs/>
                                <w:sz w:val="40"/>
                                <w:szCs w:val="40"/>
                              </w:rPr>
                            </w:pPr>
                            <w:r>
                              <w:rPr>
                                <w:rFonts w:ascii="Times" w:hAnsi="Times" w:cs="Calibri"/>
                                <w:iCs/>
                                <w:sz w:val="40"/>
                                <w:szCs w:val="40"/>
                              </w:rPr>
                              <w:t xml:space="preserve">Étude sur l’expérience et les conséquences des différentes maltraitances chez les athlètes suisse-romands et français avec le QEMS </w:t>
                            </w:r>
                          </w:p>
                          <w:p w14:paraId="281EB292"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 </w:t>
                            </w:r>
                            <w:r w:rsidRPr="004C16B1">
                              <w:rPr>
                                <w:rFonts w:ascii="Times" w:hAnsi="Times"/>
                                <w:color w:val="000000" w:themeColor="text1"/>
                                <w:sz w:val="22"/>
                                <w:szCs w:val="22"/>
                              </w:rPr>
                              <w:t>Mémoire de Master</w:t>
                            </w:r>
                            <w:r>
                              <w:rPr>
                                <w:rFonts w:ascii="Times" w:hAnsi="Times"/>
                                <w:color w:val="000000" w:themeColor="text1"/>
                                <w:sz w:val="22"/>
                                <w:szCs w:val="22"/>
                              </w:rPr>
                              <w:t xml:space="preserve"> </w:t>
                            </w:r>
                          </w:p>
                          <w:p w14:paraId="3CB541D0"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0AA99F0"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Présenté par Théo </w:t>
                            </w:r>
                            <w:proofErr w:type="spellStart"/>
                            <w:r>
                              <w:rPr>
                                <w:rFonts w:ascii="Times" w:hAnsi="Times"/>
                                <w:color w:val="000000" w:themeColor="text1"/>
                                <w:sz w:val="22"/>
                                <w:szCs w:val="22"/>
                              </w:rPr>
                              <w:t>Tonossi</w:t>
                            </w:r>
                            <w:proofErr w:type="spellEnd"/>
                          </w:p>
                          <w:p w14:paraId="7BE049B3"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66785D19"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Université de Lausanne </w:t>
                            </w:r>
                          </w:p>
                          <w:p w14:paraId="329878B3"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E5B4518" w14:textId="77777777" w:rsidR="00986DE5" w:rsidRDefault="00986DE5" w:rsidP="00986DE5">
                            <w:pPr>
                              <w:spacing w:before="120"/>
                              <w:jc w:val="center"/>
                              <w:rPr>
                                <w:rFonts w:ascii="Times" w:hAnsi="Times"/>
                                <w:color w:val="000000" w:themeColor="text1"/>
                                <w:sz w:val="22"/>
                                <w:szCs w:val="22"/>
                              </w:rPr>
                            </w:pPr>
                          </w:p>
                          <w:p w14:paraId="2E7669EF" w14:textId="77777777" w:rsidR="00986DE5" w:rsidRDefault="00986DE5" w:rsidP="00986DE5">
                            <w:pPr>
                              <w:spacing w:before="120"/>
                              <w:jc w:val="center"/>
                              <w:rPr>
                                <w:rFonts w:ascii="Times" w:hAnsi="Times"/>
                                <w:color w:val="000000" w:themeColor="text1"/>
                                <w:sz w:val="22"/>
                                <w:szCs w:val="22"/>
                              </w:rPr>
                            </w:pPr>
                          </w:p>
                          <w:p w14:paraId="0FCAC2DB" w14:textId="77777777" w:rsidR="00986DE5" w:rsidRDefault="00986DE5" w:rsidP="00986DE5">
                            <w:pPr>
                              <w:spacing w:line="360" w:lineRule="auto"/>
                              <w:jc w:val="both"/>
                              <w:rPr>
                                <w:rFonts w:ascii="Times" w:hAnsi="Times"/>
                                <w:color w:val="000000" w:themeColor="text1"/>
                                <w:sz w:val="22"/>
                                <w:szCs w:val="22"/>
                              </w:rPr>
                            </w:pPr>
                          </w:p>
                          <w:p w14:paraId="70A1F48B" w14:textId="77777777" w:rsidR="00986DE5" w:rsidRDefault="00986DE5" w:rsidP="00986DE5">
                            <w:pPr>
                              <w:spacing w:line="360" w:lineRule="auto"/>
                              <w:jc w:val="both"/>
                              <w:rPr>
                                <w:rFonts w:ascii="Times" w:hAnsi="Times"/>
                                <w:color w:val="000000" w:themeColor="text1"/>
                                <w:sz w:val="22"/>
                                <w:szCs w:val="22"/>
                              </w:rPr>
                            </w:pPr>
                            <w:r>
                              <w:rPr>
                                <w:rFonts w:ascii="Times" w:hAnsi="Times"/>
                                <w:color w:val="000000" w:themeColor="text1"/>
                                <w:sz w:val="22"/>
                                <w:szCs w:val="22"/>
                              </w:rPr>
                              <w:tab/>
                            </w:r>
                          </w:p>
                          <w:p w14:paraId="102F600D" w14:textId="77777777" w:rsidR="00986DE5" w:rsidRDefault="00986DE5" w:rsidP="00986DE5">
                            <w:pPr>
                              <w:spacing w:line="360" w:lineRule="auto"/>
                              <w:jc w:val="both"/>
                              <w:rPr>
                                <w:rFonts w:ascii="Times" w:hAnsi="Times" w:cs="Calibri"/>
                                <w:sz w:val="22"/>
                                <w:szCs w:val="22"/>
                              </w:rPr>
                            </w:pPr>
                          </w:p>
                          <w:p w14:paraId="04848767" w14:textId="77777777" w:rsidR="00986DE5" w:rsidRPr="004C16B1" w:rsidRDefault="00986DE5" w:rsidP="00986DE5">
                            <w:pPr>
                              <w:spacing w:before="120"/>
                              <w:rPr>
                                <w:rFonts w:ascii="Times" w:hAnsi="Times"/>
                                <w:color w:val="000000" w:themeColor="text1"/>
                                <w:sz w:val="22"/>
                                <w:szCs w:val="22"/>
                              </w:rPr>
                            </w:pPr>
                            <w:r>
                              <w:rPr>
                                <w:rFonts w:ascii="Times" w:hAnsi="Times"/>
                                <w:color w:val="000000" w:themeColor="text1"/>
                                <w:sz w:val="22"/>
                                <w:szCs w:val="22"/>
                              </w:rPr>
                              <w:tab/>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type w14:anchorId="6BD44D73" id="_x0000_t202" coordsize="21600,21600" o:spt="202" path="m,l,21600r21600,l21600,xe">
                <v:stroke joinstyle="miter"/>
                <v:path gradientshapeok="t" o:connecttype="rect"/>
              </v:shapetype>
              <v:shape id="Zone de texte 131" o:spid="_x0000_s1026" type="#_x0000_t202" style="position:absolute;left:0;text-align:left;margin-left:28.1pt;margin-top:183.2pt;width:522.5pt;height:2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" filled="f" stroked="f" strokeweight=".5pt">
                <v:path arrowok="t"/>
                <v:textbox inset="0,0,0,0">
                  <w:txbxContent>
                    <w:p w14:paraId="37B7FAD6" w14:textId="77777777" w:rsidR="00986DE5" w:rsidRPr="00607DD0" w:rsidRDefault="00986DE5" w:rsidP="00986DE5">
                      <w:pPr>
                        <w:pStyle w:val="Paragraphedeliste"/>
                        <w:spacing w:line="360" w:lineRule="auto"/>
                        <w:jc w:val="center"/>
                        <w:rPr>
                          <w:rFonts w:ascii="Times" w:hAnsi="Times" w:cs="Calibri"/>
                          <w:i/>
                          <w:iCs/>
                          <w:sz w:val="40"/>
                          <w:szCs w:val="40"/>
                        </w:rPr>
                      </w:pPr>
                      <w:r>
                        <w:rPr>
                          <w:rFonts w:ascii="Times" w:hAnsi="Times" w:cs="Calibri"/>
                          <w:iCs/>
                          <w:sz w:val="40"/>
                          <w:szCs w:val="40"/>
                        </w:rPr>
                        <w:t xml:space="preserve">Étude sur l’expérience et les conséquences des différentes maltraitances chez les athlètes suisse-romands et français avec le QEMS </w:t>
                      </w:r>
                    </w:p>
                    <w:p w14:paraId="281EB292"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 </w:t>
                      </w:r>
                      <w:r w:rsidRPr="004C16B1">
                        <w:rPr>
                          <w:rFonts w:ascii="Times" w:hAnsi="Times"/>
                          <w:color w:val="000000" w:themeColor="text1"/>
                          <w:sz w:val="22"/>
                          <w:szCs w:val="22"/>
                        </w:rPr>
                        <w:t>Mémoire de Master</w:t>
                      </w:r>
                      <w:r>
                        <w:rPr>
                          <w:rFonts w:ascii="Times" w:hAnsi="Times"/>
                          <w:color w:val="000000" w:themeColor="text1"/>
                          <w:sz w:val="22"/>
                          <w:szCs w:val="22"/>
                        </w:rPr>
                        <w:t xml:space="preserve"> </w:t>
                      </w:r>
                    </w:p>
                    <w:p w14:paraId="3CB541D0"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0AA99F0"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Présenté par Théo </w:t>
                      </w:r>
                      <w:proofErr w:type="spellStart"/>
                      <w:r>
                        <w:rPr>
                          <w:rFonts w:ascii="Times" w:hAnsi="Times"/>
                          <w:color w:val="000000" w:themeColor="text1"/>
                          <w:sz w:val="22"/>
                          <w:szCs w:val="22"/>
                        </w:rPr>
                        <w:t>Tonossi</w:t>
                      </w:r>
                      <w:proofErr w:type="spellEnd"/>
                    </w:p>
                    <w:p w14:paraId="7BE049B3"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66785D19"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t xml:space="preserve">Université de Lausanne </w:t>
                      </w:r>
                    </w:p>
                    <w:p w14:paraId="329878B3" w14:textId="77777777" w:rsidR="00986DE5" w:rsidRDefault="00986DE5" w:rsidP="00986DE5">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E5B4518" w14:textId="77777777" w:rsidR="00986DE5" w:rsidRDefault="00986DE5" w:rsidP="00986DE5">
                      <w:pPr>
                        <w:spacing w:before="120"/>
                        <w:jc w:val="center"/>
                        <w:rPr>
                          <w:rFonts w:ascii="Times" w:hAnsi="Times"/>
                          <w:color w:val="000000" w:themeColor="text1"/>
                          <w:sz w:val="22"/>
                          <w:szCs w:val="22"/>
                        </w:rPr>
                      </w:pPr>
                    </w:p>
                    <w:p w14:paraId="2E7669EF" w14:textId="77777777" w:rsidR="00986DE5" w:rsidRDefault="00986DE5" w:rsidP="00986DE5">
                      <w:pPr>
                        <w:spacing w:before="120"/>
                        <w:jc w:val="center"/>
                        <w:rPr>
                          <w:rFonts w:ascii="Times" w:hAnsi="Times"/>
                          <w:color w:val="000000" w:themeColor="text1"/>
                          <w:sz w:val="22"/>
                          <w:szCs w:val="22"/>
                        </w:rPr>
                      </w:pPr>
                    </w:p>
                    <w:p w14:paraId="0FCAC2DB" w14:textId="77777777" w:rsidR="00986DE5" w:rsidRDefault="00986DE5" w:rsidP="00986DE5">
                      <w:pPr>
                        <w:spacing w:line="360" w:lineRule="auto"/>
                        <w:jc w:val="both"/>
                        <w:rPr>
                          <w:rFonts w:ascii="Times" w:hAnsi="Times"/>
                          <w:color w:val="000000" w:themeColor="text1"/>
                          <w:sz w:val="22"/>
                          <w:szCs w:val="22"/>
                        </w:rPr>
                      </w:pPr>
                    </w:p>
                    <w:p w14:paraId="70A1F48B" w14:textId="77777777" w:rsidR="00986DE5" w:rsidRDefault="00986DE5" w:rsidP="00986DE5">
                      <w:pPr>
                        <w:spacing w:line="360" w:lineRule="auto"/>
                        <w:jc w:val="both"/>
                        <w:rPr>
                          <w:rFonts w:ascii="Times" w:hAnsi="Times"/>
                          <w:color w:val="000000" w:themeColor="text1"/>
                          <w:sz w:val="22"/>
                          <w:szCs w:val="22"/>
                        </w:rPr>
                      </w:pPr>
                      <w:r>
                        <w:rPr>
                          <w:rFonts w:ascii="Times" w:hAnsi="Times"/>
                          <w:color w:val="000000" w:themeColor="text1"/>
                          <w:sz w:val="22"/>
                          <w:szCs w:val="22"/>
                        </w:rPr>
                        <w:tab/>
                      </w:r>
                    </w:p>
                    <w:p w14:paraId="102F600D" w14:textId="77777777" w:rsidR="00986DE5" w:rsidRDefault="00986DE5" w:rsidP="00986DE5">
                      <w:pPr>
                        <w:spacing w:line="360" w:lineRule="auto"/>
                        <w:jc w:val="both"/>
                        <w:rPr>
                          <w:rFonts w:ascii="Times" w:hAnsi="Times" w:cs="Calibri"/>
                          <w:sz w:val="22"/>
                          <w:szCs w:val="22"/>
                        </w:rPr>
                      </w:pPr>
                    </w:p>
                    <w:p w14:paraId="04848767" w14:textId="77777777" w:rsidR="00986DE5" w:rsidRPr="004C16B1" w:rsidRDefault="00986DE5" w:rsidP="00986DE5">
                      <w:pPr>
                        <w:spacing w:before="120"/>
                        <w:rPr>
                          <w:rFonts w:ascii="Times" w:hAnsi="Times"/>
                          <w:color w:val="000000" w:themeColor="text1"/>
                          <w:sz w:val="22"/>
                          <w:szCs w:val="22"/>
                        </w:rPr>
                      </w:pPr>
                      <w:r>
                        <w:rPr>
                          <w:rFonts w:ascii="Times" w:hAnsi="Times"/>
                          <w:color w:val="000000" w:themeColor="text1"/>
                          <w:sz w:val="22"/>
                          <w:szCs w:val="22"/>
                        </w:rPr>
                        <w:tab/>
                      </w:r>
                    </w:p>
                  </w:txbxContent>
                </v:textbox>
                <w10:wrap anchorx="page" anchory="margin"/>
              </v:shape>
            </w:pict>
          </mc:Fallback>
        </mc:AlternateContent>
      </w:r>
    </w:p>
    <w:p w14:paraId="4B287977" w14:textId="2975E311" w:rsidR="00986DE5" w:rsidRPr="00AC1A57" w:rsidRDefault="00986DE5" w:rsidP="00986DE5">
      <w:pPr>
        <w:pStyle w:val="Sansinterligne"/>
        <w:tabs>
          <w:tab w:val="left" w:pos="1767"/>
        </w:tabs>
        <w:jc w:val="both"/>
        <w:rPr>
          <w:rFonts w:ascii="Times New Roman" w:hAnsi="Times New Roman" w:cs="Times New Roman"/>
        </w:rPr>
      </w:pPr>
    </w:p>
    <w:p w14:paraId="6AC8B0A8" w14:textId="6AB2A1A7" w:rsidR="00986DE5" w:rsidRPr="00AC1A57" w:rsidRDefault="00986DE5" w:rsidP="00986DE5">
      <w:pPr>
        <w:pStyle w:val="Sansinterligne"/>
        <w:jc w:val="both"/>
        <w:rPr>
          <w:rFonts w:ascii="Times New Roman" w:hAnsi="Times New Roman" w:cs="Times New Roman"/>
        </w:rPr>
      </w:pPr>
    </w:p>
    <w:p w14:paraId="302E027C" w14:textId="284DC393" w:rsidR="00986DE5" w:rsidRPr="00AC1A57" w:rsidRDefault="00986DE5" w:rsidP="00986DE5">
      <w:pPr>
        <w:pStyle w:val="Sansinterligne"/>
        <w:jc w:val="both"/>
        <w:rPr>
          <w:rFonts w:ascii="Times New Roman" w:hAnsi="Times New Roman" w:cs="Times New Roman"/>
        </w:rPr>
      </w:pPr>
    </w:p>
    <w:p w14:paraId="702226C9" w14:textId="77777777" w:rsidR="00986DE5" w:rsidRPr="00AC1A57" w:rsidRDefault="00986DE5" w:rsidP="00986DE5">
      <w:pPr>
        <w:jc w:val="both"/>
      </w:pPr>
    </w:p>
    <w:p w14:paraId="6936E1C1" w14:textId="77777777" w:rsidR="00986DE5" w:rsidRPr="00AC1A57" w:rsidRDefault="00986DE5" w:rsidP="00986DE5">
      <w:pPr>
        <w:jc w:val="both"/>
      </w:pPr>
    </w:p>
    <w:p w14:paraId="797FA950" w14:textId="77777777" w:rsidR="00986DE5" w:rsidRPr="00AC1A57" w:rsidRDefault="00986DE5" w:rsidP="00986DE5">
      <w:pPr>
        <w:jc w:val="both"/>
      </w:pPr>
    </w:p>
    <w:p w14:paraId="318F5A19" w14:textId="77777777" w:rsidR="00986DE5" w:rsidRPr="00AC1A57" w:rsidRDefault="00986DE5" w:rsidP="00986DE5">
      <w:pPr>
        <w:jc w:val="both"/>
      </w:pPr>
    </w:p>
    <w:p w14:paraId="63804A9F" w14:textId="77777777" w:rsidR="00986DE5" w:rsidRPr="00AC1A57" w:rsidRDefault="00986DE5" w:rsidP="00986DE5">
      <w:pPr>
        <w:jc w:val="both"/>
      </w:pPr>
    </w:p>
    <w:p w14:paraId="4BBB91EC" w14:textId="77777777" w:rsidR="00986DE5" w:rsidRPr="00AC1A57" w:rsidRDefault="00986DE5" w:rsidP="00986DE5">
      <w:pPr>
        <w:jc w:val="both"/>
      </w:pPr>
    </w:p>
    <w:p w14:paraId="75D9F49B" w14:textId="77777777" w:rsidR="00986DE5" w:rsidRPr="00AC1A57" w:rsidRDefault="00986DE5" w:rsidP="00986DE5">
      <w:pPr>
        <w:pStyle w:val="Sansinterligne"/>
        <w:jc w:val="both"/>
        <w:rPr>
          <w:rFonts w:ascii="Times New Roman" w:hAnsi="Times New Roman" w:cs="Times New Roman"/>
        </w:rPr>
      </w:pPr>
    </w:p>
    <w:p w14:paraId="4589D166" w14:textId="77777777" w:rsidR="00986DE5" w:rsidRPr="00AC1A57" w:rsidRDefault="00986DE5" w:rsidP="00986DE5">
      <w:pPr>
        <w:pStyle w:val="Sansinterligne"/>
        <w:tabs>
          <w:tab w:val="left" w:pos="1767"/>
        </w:tabs>
        <w:jc w:val="both"/>
        <w:rPr>
          <w:rFonts w:ascii="Times New Roman" w:hAnsi="Times New Roman" w:cs="Times New Roman"/>
        </w:rPr>
      </w:pPr>
    </w:p>
    <w:p w14:paraId="53330FE5" w14:textId="77777777" w:rsidR="00986DE5" w:rsidRPr="00AC1A57" w:rsidRDefault="00986DE5" w:rsidP="00986DE5">
      <w:pPr>
        <w:pStyle w:val="Sansinterligne"/>
        <w:tabs>
          <w:tab w:val="left" w:pos="1767"/>
        </w:tabs>
        <w:jc w:val="both"/>
        <w:rPr>
          <w:rFonts w:ascii="Times New Roman" w:hAnsi="Times New Roman" w:cs="Times New Roman"/>
        </w:rPr>
      </w:pPr>
    </w:p>
    <w:p w14:paraId="68F595DC" w14:textId="77777777" w:rsidR="00986DE5" w:rsidRPr="00AC1A57" w:rsidRDefault="00986DE5" w:rsidP="00986DE5">
      <w:pPr>
        <w:spacing w:before="120"/>
        <w:jc w:val="both"/>
        <w:rPr>
          <w:color w:val="000000" w:themeColor="text1"/>
          <w:sz w:val="22"/>
          <w:szCs w:val="22"/>
        </w:rPr>
      </w:pPr>
    </w:p>
    <w:p w14:paraId="308318AD" w14:textId="77777777" w:rsidR="00986DE5" w:rsidRPr="00AC1A57" w:rsidRDefault="00986DE5" w:rsidP="00986DE5">
      <w:pPr>
        <w:spacing w:before="120"/>
        <w:jc w:val="both"/>
        <w:rPr>
          <w:color w:val="000000" w:themeColor="text1"/>
          <w:sz w:val="22"/>
          <w:szCs w:val="22"/>
        </w:rPr>
      </w:pPr>
    </w:p>
    <w:p w14:paraId="30567313" w14:textId="77777777" w:rsidR="00986DE5" w:rsidRPr="00AC1A57" w:rsidRDefault="00986DE5" w:rsidP="00986DE5">
      <w:pPr>
        <w:spacing w:before="120"/>
        <w:jc w:val="both"/>
        <w:rPr>
          <w:color w:val="000000" w:themeColor="text1"/>
          <w:sz w:val="22"/>
          <w:szCs w:val="22"/>
        </w:rPr>
      </w:pPr>
    </w:p>
    <w:p w14:paraId="7F896BA7" w14:textId="77777777" w:rsidR="00986DE5" w:rsidRPr="00AC1A57" w:rsidRDefault="00986DE5" w:rsidP="00986DE5">
      <w:pPr>
        <w:spacing w:before="120"/>
        <w:jc w:val="both"/>
        <w:rPr>
          <w:color w:val="000000" w:themeColor="text1"/>
          <w:sz w:val="22"/>
          <w:szCs w:val="22"/>
        </w:rPr>
      </w:pPr>
    </w:p>
    <w:p w14:paraId="55F3D802" w14:textId="77777777" w:rsidR="00986DE5" w:rsidRPr="00AC1A57" w:rsidRDefault="00986DE5" w:rsidP="00986DE5">
      <w:pPr>
        <w:spacing w:before="120"/>
        <w:jc w:val="both"/>
        <w:rPr>
          <w:color w:val="000000" w:themeColor="text1"/>
          <w:sz w:val="22"/>
          <w:szCs w:val="22"/>
        </w:rPr>
      </w:pPr>
    </w:p>
    <w:p w14:paraId="06B2A5C3" w14:textId="77777777" w:rsidR="00986DE5" w:rsidRPr="00AC1A57" w:rsidRDefault="00986DE5" w:rsidP="00986DE5">
      <w:pPr>
        <w:spacing w:before="120"/>
        <w:jc w:val="both"/>
        <w:rPr>
          <w:color w:val="000000" w:themeColor="text1"/>
          <w:sz w:val="22"/>
          <w:szCs w:val="22"/>
        </w:rPr>
      </w:pPr>
    </w:p>
    <w:p w14:paraId="0E8DE5F0" w14:textId="77777777" w:rsidR="00986DE5" w:rsidRPr="00AC1A57" w:rsidRDefault="00986DE5" w:rsidP="00986DE5">
      <w:pPr>
        <w:spacing w:before="120"/>
        <w:jc w:val="both"/>
        <w:rPr>
          <w:color w:val="000000" w:themeColor="text1"/>
          <w:sz w:val="22"/>
          <w:szCs w:val="22"/>
        </w:rPr>
      </w:pPr>
    </w:p>
    <w:p w14:paraId="74BACF39" w14:textId="77777777" w:rsidR="00986DE5" w:rsidRPr="00AC1A57" w:rsidRDefault="00986DE5" w:rsidP="00986DE5">
      <w:pPr>
        <w:spacing w:before="120"/>
        <w:jc w:val="both"/>
        <w:rPr>
          <w:color w:val="000000" w:themeColor="text1"/>
          <w:sz w:val="22"/>
          <w:szCs w:val="22"/>
        </w:rPr>
      </w:pPr>
    </w:p>
    <w:p w14:paraId="3DACAFE6" w14:textId="77777777" w:rsidR="00986DE5" w:rsidRPr="00986DE5" w:rsidRDefault="00986DE5" w:rsidP="00986DE5">
      <w:pPr>
        <w:spacing w:before="120"/>
        <w:jc w:val="both"/>
        <w:rPr>
          <w:rFonts w:ascii="Times" w:hAnsi="Times"/>
          <w:color w:val="000000" w:themeColor="text1"/>
          <w:sz w:val="22"/>
          <w:szCs w:val="22"/>
        </w:rPr>
      </w:pPr>
      <w:r w:rsidRPr="00986DE5">
        <w:rPr>
          <w:rFonts w:ascii="Times" w:hAnsi="Times"/>
          <w:color w:val="000000" w:themeColor="text1"/>
          <w:sz w:val="22"/>
          <w:szCs w:val="22"/>
        </w:rPr>
        <w:t xml:space="preserve">Directeur : </w:t>
      </w:r>
      <w:r w:rsidRPr="00986DE5">
        <w:rPr>
          <w:rFonts w:ascii="Times" w:hAnsi="Times"/>
          <w:color w:val="000000" w:themeColor="text1"/>
          <w:sz w:val="22"/>
          <w:szCs w:val="22"/>
        </w:rPr>
        <w:tab/>
        <w:t xml:space="preserve">Denis Hauw </w:t>
      </w:r>
    </w:p>
    <w:p w14:paraId="24E4DD81" w14:textId="77777777" w:rsidR="00986DE5" w:rsidRPr="00AC1A57" w:rsidRDefault="00986DE5" w:rsidP="00986DE5">
      <w:pPr>
        <w:spacing w:before="120"/>
        <w:jc w:val="both"/>
        <w:rPr>
          <w:color w:val="000000" w:themeColor="text1"/>
          <w:sz w:val="22"/>
          <w:szCs w:val="22"/>
        </w:rPr>
      </w:pPr>
      <w:r w:rsidRPr="00986DE5">
        <w:rPr>
          <w:rFonts w:ascii="Times" w:hAnsi="Times"/>
          <w:color w:val="000000" w:themeColor="text1"/>
          <w:sz w:val="22"/>
          <w:szCs w:val="22"/>
        </w:rPr>
        <w:t>Expert :</w:t>
      </w:r>
      <w:r w:rsidRPr="00986DE5">
        <w:rPr>
          <w:rFonts w:ascii="Times" w:hAnsi="Times"/>
          <w:color w:val="000000" w:themeColor="text1"/>
          <w:sz w:val="22"/>
          <w:szCs w:val="22"/>
        </w:rPr>
        <w:tab/>
      </w:r>
      <w:r w:rsidRPr="00986DE5">
        <w:rPr>
          <w:rFonts w:ascii="Times" w:hAnsi="Times"/>
          <w:color w:val="000000" w:themeColor="text1"/>
          <w:sz w:val="22"/>
          <w:szCs w:val="22"/>
        </w:rPr>
        <w:tab/>
        <w:t xml:space="preserve">Fabienne </w:t>
      </w:r>
      <w:proofErr w:type="spellStart"/>
      <w:r w:rsidRPr="00986DE5">
        <w:rPr>
          <w:rFonts w:ascii="Times" w:hAnsi="Times"/>
          <w:color w:val="000000" w:themeColor="text1"/>
          <w:sz w:val="22"/>
          <w:szCs w:val="22"/>
        </w:rPr>
        <w:t>Crettaz</w:t>
      </w:r>
      <w:proofErr w:type="spellEnd"/>
      <w:r w:rsidRPr="00986DE5">
        <w:rPr>
          <w:rFonts w:ascii="Times" w:hAnsi="Times"/>
          <w:color w:val="000000" w:themeColor="text1"/>
          <w:sz w:val="22"/>
          <w:szCs w:val="22"/>
        </w:rPr>
        <w:t xml:space="preserve"> Von </w:t>
      </w:r>
      <w:proofErr w:type="spellStart"/>
      <w:r w:rsidRPr="00986DE5">
        <w:rPr>
          <w:rFonts w:ascii="Times" w:hAnsi="Times"/>
          <w:color w:val="000000" w:themeColor="text1"/>
          <w:sz w:val="22"/>
          <w:szCs w:val="22"/>
        </w:rPr>
        <w:t>Roten</w:t>
      </w:r>
      <w:proofErr w:type="spellEnd"/>
      <w:r w:rsidRPr="00AC1A57">
        <w:rPr>
          <w:color w:val="000000" w:themeColor="text1"/>
          <w:sz w:val="22"/>
          <w:szCs w:val="22"/>
        </w:rPr>
        <w:t xml:space="preserve"> </w:t>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p>
    <w:p w14:paraId="7B125442" w14:textId="77777777" w:rsidR="00986DE5" w:rsidRPr="00AC1A57" w:rsidRDefault="00986DE5" w:rsidP="00986DE5">
      <w:pPr>
        <w:spacing w:before="120"/>
        <w:jc w:val="both"/>
        <w:rPr>
          <w:color w:val="000000" w:themeColor="text1"/>
          <w:sz w:val="22"/>
          <w:szCs w:val="22"/>
        </w:rPr>
      </w:pPr>
    </w:p>
    <w:p w14:paraId="0937633D" w14:textId="77777777" w:rsidR="00986DE5" w:rsidRPr="00AC1A57" w:rsidRDefault="00986DE5" w:rsidP="00986DE5">
      <w:pPr>
        <w:spacing w:before="120"/>
        <w:jc w:val="both"/>
        <w:rPr>
          <w:color w:val="000000" w:themeColor="text1"/>
          <w:sz w:val="22"/>
          <w:szCs w:val="22"/>
        </w:rPr>
      </w:pPr>
    </w:p>
    <w:p w14:paraId="2CE6C6FF" w14:textId="77777777" w:rsidR="00986DE5" w:rsidRPr="00AC1A57" w:rsidRDefault="00986DE5" w:rsidP="00986DE5">
      <w:pPr>
        <w:spacing w:before="120"/>
        <w:jc w:val="both"/>
        <w:rPr>
          <w:color w:val="000000" w:themeColor="text1"/>
          <w:sz w:val="22"/>
          <w:szCs w:val="22"/>
        </w:rPr>
      </w:pPr>
    </w:p>
    <w:p w14:paraId="2C6CE214" w14:textId="77777777" w:rsidR="00986DE5" w:rsidRPr="00AC1A57" w:rsidRDefault="00986DE5" w:rsidP="00986DE5">
      <w:pPr>
        <w:spacing w:before="120"/>
        <w:jc w:val="both"/>
        <w:rPr>
          <w:color w:val="000000" w:themeColor="text1"/>
          <w:sz w:val="22"/>
          <w:szCs w:val="22"/>
        </w:rPr>
      </w:pPr>
    </w:p>
    <w:p w14:paraId="6829F101" w14:textId="59F71541" w:rsidR="00986DE5" w:rsidRPr="00986DE5" w:rsidRDefault="00986DE5" w:rsidP="00986DE5">
      <w:pPr>
        <w:jc w:val="right"/>
        <w:rPr>
          <w:rFonts w:ascii="Times" w:hAnsi="Times"/>
        </w:rPr>
      </w:pPr>
      <w:r w:rsidRPr="00986DE5">
        <w:rPr>
          <w:rFonts w:ascii="Times" w:hAnsi="Times"/>
        </w:rPr>
        <w:t>Session hiver 2023-2024</w:t>
      </w:r>
    </w:p>
    <w:p w14:paraId="69E2C187" w14:textId="15F62CF8" w:rsidR="00986DE5" w:rsidRPr="00AC1A57" w:rsidRDefault="00986DE5" w:rsidP="00986DE5">
      <w:pPr>
        <w:spacing w:before="120"/>
        <w:jc w:val="both"/>
        <w:rPr>
          <w:color w:val="000000" w:themeColor="text1"/>
          <w:sz w:val="22"/>
          <w:szCs w:val="22"/>
        </w:rPr>
      </w:pP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r w:rsidRPr="00AC1A57">
        <w:rPr>
          <w:color w:val="000000" w:themeColor="text1"/>
          <w:sz w:val="22"/>
          <w:szCs w:val="22"/>
        </w:rPr>
        <w:tab/>
      </w:r>
    </w:p>
    <w:p w14:paraId="3B274C1C" w14:textId="77777777" w:rsidR="00986DE5" w:rsidRPr="00AC1A57" w:rsidRDefault="00986DE5" w:rsidP="00986DE5">
      <w:pPr>
        <w:spacing w:before="120"/>
        <w:jc w:val="both"/>
        <w:rPr>
          <w:color w:val="000000" w:themeColor="text1"/>
          <w:sz w:val="22"/>
          <w:szCs w:val="22"/>
        </w:rPr>
      </w:pPr>
    </w:p>
    <w:p w14:paraId="6D9F8F82" w14:textId="77777777" w:rsidR="00986DE5" w:rsidRPr="00AC1A57" w:rsidRDefault="00986DE5" w:rsidP="00986DE5">
      <w:pPr>
        <w:spacing w:before="120"/>
        <w:jc w:val="both"/>
        <w:rPr>
          <w:color w:val="000000" w:themeColor="text1"/>
          <w:sz w:val="22"/>
          <w:szCs w:val="22"/>
        </w:rPr>
      </w:pPr>
    </w:p>
    <w:p w14:paraId="1D51570E" w14:textId="77777777" w:rsidR="00986DE5" w:rsidRPr="00AC1A57" w:rsidRDefault="00986DE5" w:rsidP="00986DE5">
      <w:pPr>
        <w:spacing w:before="120"/>
        <w:jc w:val="both"/>
        <w:rPr>
          <w:color w:val="000000" w:themeColor="text1"/>
          <w:sz w:val="22"/>
          <w:szCs w:val="22"/>
        </w:rPr>
      </w:pPr>
    </w:p>
    <w:p w14:paraId="54856C0E" w14:textId="77777777" w:rsidR="00986DE5" w:rsidRPr="00AC1A57" w:rsidRDefault="00986DE5" w:rsidP="00986DE5">
      <w:pPr>
        <w:spacing w:before="120"/>
        <w:jc w:val="both"/>
        <w:rPr>
          <w:color w:val="000000" w:themeColor="text1"/>
          <w:sz w:val="22"/>
          <w:szCs w:val="22"/>
        </w:rPr>
      </w:pPr>
    </w:p>
    <w:p w14:paraId="1CF8FE61" w14:textId="77777777" w:rsidR="00986DE5" w:rsidRPr="00AC1A57" w:rsidRDefault="00986DE5" w:rsidP="00986DE5">
      <w:pPr>
        <w:spacing w:before="120"/>
        <w:jc w:val="both"/>
        <w:rPr>
          <w:color w:val="000000" w:themeColor="text1"/>
          <w:sz w:val="22"/>
          <w:szCs w:val="22"/>
        </w:rPr>
      </w:pPr>
    </w:p>
    <w:p w14:paraId="17438D95" w14:textId="77777777" w:rsidR="00986DE5" w:rsidRPr="00AC1A57" w:rsidRDefault="00986DE5" w:rsidP="00986DE5">
      <w:pPr>
        <w:pStyle w:val="Sansinterligne"/>
        <w:jc w:val="both"/>
        <w:rPr>
          <w:rFonts w:ascii="Times New Roman" w:hAnsi="Times New Roman" w:cs="Times New Roman"/>
        </w:rPr>
      </w:pPr>
    </w:p>
    <w:p w14:paraId="159B4567" w14:textId="77777777" w:rsidR="00986DE5" w:rsidRPr="00AC1A57" w:rsidRDefault="00986DE5" w:rsidP="00986DE5">
      <w:pPr>
        <w:pStyle w:val="Sansinterligne"/>
        <w:jc w:val="both"/>
        <w:rPr>
          <w:rFonts w:ascii="Times New Roman" w:hAnsi="Times New Roman" w:cs="Times New Roman"/>
        </w:rPr>
      </w:pPr>
    </w:p>
    <w:p w14:paraId="00C243B5" w14:textId="77777777" w:rsidR="00986DE5" w:rsidRPr="00986DE5" w:rsidRDefault="00986DE5" w:rsidP="00986DE5">
      <w:pPr>
        <w:spacing w:line="360" w:lineRule="auto"/>
        <w:jc w:val="center"/>
        <w:rPr>
          <w:rFonts w:ascii="Times" w:hAnsi="Times"/>
          <w:sz w:val="28"/>
          <w:szCs w:val="28"/>
        </w:rPr>
      </w:pPr>
      <w:r w:rsidRPr="00986DE5">
        <w:rPr>
          <w:rFonts w:ascii="Times" w:hAnsi="Times"/>
          <w:color w:val="000000"/>
          <w:sz w:val="28"/>
          <w:szCs w:val="28"/>
        </w:rPr>
        <w:t>Remerciements</w:t>
      </w:r>
    </w:p>
    <w:p w14:paraId="37AC2E94" w14:textId="77777777" w:rsidR="00986DE5" w:rsidRPr="00986DE5" w:rsidRDefault="00986DE5" w:rsidP="00986DE5">
      <w:pPr>
        <w:jc w:val="both"/>
        <w:rPr>
          <w:rFonts w:ascii="Times" w:hAnsi="Times"/>
        </w:rPr>
      </w:pPr>
    </w:p>
    <w:p w14:paraId="6383A39B" w14:textId="77777777" w:rsidR="00986DE5" w:rsidRPr="00986DE5" w:rsidRDefault="00986DE5" w:rsidP="00986DE5">
      <w:pPr>
        <w:jc w:val="both"/>
        <w:rPr>
          <w:rFonts w:ascii="Times" w:hAnsi="Times"/>
        </w:rPr>
      </w:pPr>
    </w:p>
    <w:p w14:paraId="4C284D52" w14:textId="568ADEDC" w:rsidR="00986DE5" w:rsidRPr="00986DE5" w:rsidRDefault="00986DE5" w:rsidP="00986DE5">
      <w:pPr>
        <w:spacing w:line="360" w:lineRule="auto"/>
        <w:jc w:val="both"/>
        <w:rPr>
          <w:rFonts w:ascii="Times" w:hAnsi="Times"/>
          <w:color w:val="000000"/>
        </w:rPr>
      </w:pPr>
      <w:r w:rsidRPr="00986DE5">
        <w:rPr>
          <w:rFonts w:ascii="Times" w:hAnsi="Times"/>
          <w:color w:val="000000"/>
        </w:rPr>
        <w:t xml:space="preserve">Je tiens à remercier mon encadrement de l’Université de Lausanne pour m’avoir donné la possibilité de réaliser une étude sur une thématique qui m’est chère au sein d’une équipe de recherche. Je remercie donc les professeurs Denis </w:t>
      </w:r>
      <w:proofErr w:type="spellStart"/>
      <w:r w:rsidRPr="00986DE5">
        <w:rPr>
          <w:rFonts w:ascii="Times" w:hAnsi="Times"/>
          <w:color w:val="000000"/>
        </w:rPr>
        <w:t>Hauw</w:t>
      </w:r>
      <w:proofErr w:type="spellEnd"/>
      <w:r w:rsidR="0058570B">
        <w:rPr>
          <w:rFonts w:ascii="Times" w:hAnsi="Times"/>
          <w:color w:val="000000"/>
        </w:rPr>
        <w:t xml:space="preserve"> </w:t>
      </w:r>
      <w:r w:rsidRPr="00986DE5">
        <w:rPr>
          <w:rFonts w:ascii="Times" w:hAnsi="Times"/>
          <w:color w:val="000000"/>
        </w:rPr>
        <w:t xml:space="preserve">et Fabienne </w:t>
      </w:r>
      <w:proofErr w:type="spellStart"/>
      <w:r w:rsidRPr="00986DE5">
        <w:rPr>
          <w:rFonts w:ascii="Times" w:hAnsi="Times"/>
          <w:color w:val="000000"/>
        </w:rPr>
        <w:t>Crettaz</w:t>
      </w:r>
      <w:proofErr w:type="spellEnd"/>
      <w:r w:rsidRPr="00986DE5">
        <w:rPr>
          <w:rFonts w:ascii="Times" w:hAnsi="Times"/>
          <w:color w:val="000000"/>
        </w:rPr>
        <w:t xml:space="preserve"> Von </w:t>
      </w:r>
      <w:proofErr w:type="spellStart"/>
      <w:r w:rsidRPr="00986DE5">
        <w:rPr>
          <w:rFonts w:ascii="Times" w:hAnsi="Times"/>
          <w:color w:val="000000"/>
        </w:rPr>
        <w:t>Roten</w:t>
      </w:r>
      <w:proofErr w:type="spellEnd"/>
      <w:r w:rsidRPr="00986DE5">
        <w:rPr>
          <w:rFonts w:ascii="Times" w:hAnsi="Times"/>
          <w:color w:val="000000"/>
        </w:rPr>
        <w:t xml:space="preserve">. </w:t>
      </w:r>
    </w:p>
    <w:p w14:paraId="412B1EBA" w14:textId="77777777" w:rsidR="00986DE5" w:rsidRPr="00986DE5" w:rsidRDefault="00986DE5" w:rsidP="00986DE5">
      <w:pPr>
        <w:spacing w:line="360" w:lineRule="auto"/>
        <w:jc w:val="both"/>
        <w:rPr>
          <w:rFonts w:ascii="Times" w:hAnsi="Times"/>
        </w:rPr>
      </w:pPr>
    </w:p>
    <w:p w14:paraId="2E469A8A" w14:textId="77777777" w:rsidR="00986DE5" w:rsidRPr="00986DE5" w:rsidRDefault="00986DE5" w:rsidP="00986DE5">
      <w:pPr>
        <w:spacing w:line="360" w:lineRule="auto"/>
        <w:jc w:val="both"/>
        <w:rPr>
          <w:rFonts w:ascii="Times" w:hAnsi="Times"/>
        </w:rPr>
      </w:pPr>
      <w:r w:rsidRPr="00986DE5">
        <w:rPr>
          <w:rFonts w:ascii="Times" w:hAnsi="Times"/>
        </w:rPr>
        <w:t>Un immense merci également à toutes les personnes qui ont pris part à l’étude d’une manière ou d’une autre. Que ce soit en ayant participé au questionnaire ou en m’ayant aidé dans la recherche de répondants</w:t>
      </w:r>
      <w:r w:rsidRPr="00986DE5">
        <w:rPr>
          <w:rFonts w:ascii="Times" w:hAnsi="Times"/>
        </w:rPr>
        <w:sym w:font="Symbol" w:char="F0D7"/>
      </w:r>
      <w:r w:rsidRPr="00986DE5">
        <w:rPr>
          <w:rFonts w:ascii="Times" w:hAnsi="Times"/>
        </w:rPr>
        <w:t xml:space="preserve">es au sein de clubs, d’associations sportives, d’institutions sportives ou encore d’établissements scolaires. Dans ce rôle, j’aimerais remercier plus particulièrement Jérôme Berthoud, chargé de prévention dans les milieux sportifs genevois, qui a été un relais très important dans le canton de Genève et Vaud. </w:t>
      </w:r>
    </w:p>
    <w:p w14:paraId="65A37938" w14:textId="77777777" w:rsidR="00986DE5" w:rsidRPr="00986DE5" w:rsidRDefault="00986DE5" w:rsidP="00986DE5">
      <w:pPr>
        <w:spacing w:line="360" w:lineRule="auto"/>
        <w:jc w:val="both"/>
        <w:rPr>
          <w:rFonts w:ascii="Times" w:hAnsi="Times"/>
        </w:rPr>
      </w:pPr>
    </w:p>
    <w:p w14:paraId="4B6E586C" w14:textId="3034DA09" w:rsidR="00986DE5" w:rsidRPr="00986DE5" w:rsidRDefault="00986DE5" w:rsidP="00986DE5">
      <w:pPr>
        <w:spacing w:line="360" w:lineRule="auto"/>
        <w:jc w:val="both"/>
        <w:rPr>
          <w:rFonts w:ascii="Times" w:hAnsi="Times"/>
          <w:color w:val="000000"/>
          <w:sz w:val="22"/>
          <w:szCs w:val="22"/>
        </w:rPr>
      </w:pPr>
      <w:r w:rsidRPr="00986DE5">
        <w:rPr>
          <w:rFonts w:ascii="Times" w:hAnsi="Times"/>
        </w:rPr>
        <w:t>Je tiens aussi à présenter mes remerciements les plus sincères à toutes les personnes qui m’ont soutenu moralement, qui m’ont accompagné dans ma réflexion et qui m’ont prodigué des conseils constructifs. Un grand merci donc à Marion Gendre</w:t>
      </w:r>
      <w:r w:rsidR="00507821">
        <w:rPr>
          <w:rFonts w:ascii="Times" w:hAnsi="Times"/>
        </w:rPr>
        <w:t xml:space="preserve"> et</w:t>
      </w:r>
      <w:r w:rsidRPr="00986DE5">
        <w:rPr>
          <w:rFonts w:ascii="Times" w:hAnsi="Times"/>
        </w:rPr>
        <w:t xml:space="preserve"> Stéphanie </w:t>
      </w:r>
      <w:proofErr w:type="spellStart"/>
      <w:r w:rsidRPr="00986DE5">
        <w:rPr>
          <w:rFonts w:ascii="Times" w:hAnsi="Times"/>
        </w:rPr>
        <w:t>Borruat</w:t>
      </w:r>
      <w:proofErr w:type="spellEnd"/>
      <w:r w:rsidRPr="00986DE5">
        <w:rPr>
          <w:rFonts w:ascii="Times" w:hAnsi="Times"/>
        </w:rPr>
        <w:t xml:space="preserve"> </w:t>
      </w:r>
    </w:p>
    <w:p w14:paraId="63430378" w14:textId="77777777" w:rsidR="00986DE5" w:rsidRPr="00986DE5" w:rsidRDefault="00986DE5" w:rsidP="00986DE5">
      <w:pPr>
        <w:spacing w:line="360" w:lineRule="auto"/>
        <w:jc w:val="both"/>
        <w:rPr>
          <w:rFonts w:ascii="Times" w:hAnsi="Times"/>
          <w:color w:val="000000"/>
          <w:sz w:val="22"/>
          <w:szCs w:val="22"/>
        </w:rPr>
      </w:pPr>
    </w:p>
    <w:p w14:paraId="1CE90370" w14:textId="77777777" w:rsidR="00986DE5" w:rsidRPr="00986DE5" w:rsidRDefault="00986DE5" w:rsidP="00986DE5">
      <w:pPr>
        <w:spacing w:line="360" w:lineRule="auto"/>
        <w:jc w:val="both"/>
        <w:rPr>
          <w:rFonts w:ascii="Times" w:hAnsi="Times"/>
        </w:rPr>
      </w:pPr>
      <w:r w:rsidRPr="00986DE5">
        <w:rPr>
          <w:rFonts w:ascii="Times" w:hAnsi="Times"/>
        </w:rPr>
        <w:t xml:space="preserve">Un merci tout particulier à Arthur </w:t>
      </w:r>
      <w:proofErr w:type="spellStart"/>
      <w:r w:rsidRPr="00986DE5">
        <w:rPr>
          <w:rFonts w:ascii="Times" w:hAnsi="Times"/>
        </w:rPr>
        <w:t>Waeber</w:t>
      </w:r>
      <w:proofErr w:type="spellEnd"/>
      <w:r w:rsidRPr="00986DE5">
        <w:rPr>
          <w:rFonts w:ascii="Times" w:hAnsi="Times"/>
        </w:rPr>
        <w:t xml:space="preserve"> pour ses conseils précieux dans les démarches statistiques ainsi qu’à Fabienne </w:t>
      </w:r>
      <w:proofErr w:type="spellStart"/>
      <w:r w:rsidRPr="00986DE5">
        <w:rPr>
          <w:rFonts w:ascii="Times" w:hAnsi="Times"/>
        </w:rPr>
        <w:t>Crettaz</w:t>
      </w:r>
      <w:proofErr w:type="spellEnd"/>
      <w:r w:rsidRPr="00986DE5">
        <w:rPr>
          <w:rFonts w:ascii="Times" w:hAnsi="Times"/>
        </w:rPr>
        <w:t xml:space="preserve"> Von </w:t>
      </w:r>
      <w:proofErr w:type="spellStart"/>
      <w:r w:rsidRPr="00986DE5">
        <w:rPr>
          <w:rFonts w:ascii="Times" w:hAnsi="Times"/>
        </w:rPr>
        <w:t>Roten</w:t>
      </w:r>
      <w:proofErr w:type="spellEnd"/>
      <w:r w:rsidRPr="00986DE5">
        <w:rPr>
          <w:rFonts w:ascii="Times" w:hAnsi="Times"/>
        </w:rPr>
        <w:t xml:space="preserve">, sans qui la réalisation de ce travail n’aurait pu être possible. </w:t>
      </w:r>
    </w:p>
    <w:p w14:paraId="3235A84B" w14:textId="77777777" w:rsidR="00986DE5" w:rsidRPr="00AC1A57" w:rsidRDefault="00986DE5" w:rsidP="00986DE5">
      <w:pPr>
        <w:spacing w:line="360" w:lineRule="auto"/>
        <w:jc w:val="both"/>
        <w:rPr>
          <w:color w:val="000000"/>
          <w:sz w:val="22"/>
          <w:szCs w:val="22"/>
        </w:rPr>
      </w:pPr>
    </w:p>
    <w:p w14:paraId="4F861F76" w14:textId="77777777" w:rsidR="00986DE5" w:rsidRPr="00AC1A57" w:rsidRDefault="00986DE5" w:rsidP="00986DE5">
      <w:pPr>
        <w:spacing w:line="360" w:lineRule="auto"/>
        <w:jc w:val="both"/>
        <w:rPr>
          <w:color w:val="000000"/>
        </w:rPr>
      </w:pPr>
    </w:p>
    <w:p w14:paraId="6771C004" w14:textId="7C23F4C3" w:rsidR="00986DE5" w:rsidRDefault="00986DE5" w:rsidP="00986DE5">
      <w:pPr>
        <w:spacing w:line="360" w:lineRule="auto"/>
        <w:jc w:val="both"/>
        <w:rPr>
          <w:color w:val="000000"/>
        </w:rPr>
      </w:pPr>
    </w:p>
    <w:p w14:paraId="0A71CD63" w14:textId="5E677E37" w:rsidR="0078785C" w:rsidRDefault="0078785C" w:rsidP="00986DE5">
      <w:pPr>
        <w:spacing w:line="360" w:lineRule="auto"/>
        <w:jc w:val="both"/>
        <w:rPr>
          <w:color w:val="000000"/>
        </w:rPr>
      </w:pPr>
    </w:p>
    <w:p w14:paraId="4361FDF7" w14:textId="2158BB7B" w:rsidR="0078785C" w:rsidRDefault="0078785C" w:rsidP="00986DE5">
      <w:pPr>
        <w:spacing w:line="360" w:lineRule="auto"/>
        <w:jc w:val="both"/>
        <w:rPr>
          <w:color w:val="000000"/>
        </w:rPr>
      </w:pPr>
    </w:p>
    <w:p w14:paraId="641D33D9" w14:textId="77777777" w:rsidR="0078785C" w:rsidRPr="00AC1A57" w:rsidRDefault="0078785C" w:rsidP="00986DE5">
      <w:pPr>
        <w:spacing w:line="360" w:lineRule="auto"/>
        <w:jc w:val="both"/>
        <w:rPr>
          <w:color w:val="000000"/>
        </w:rPr>
      </w:pPr>
    </w:p>
    <w:p w14:paraId="7D9D919D" w14:textId="77777777" w:rsidR="004B382D" w:rsidRPr="004B382D" w:rsidRDefault="004B382D" w:rsidP="004B382D">
      <w:pPr>
        <w:rPr>
          <w:color w:val="000000" w:themeColor="text1"/>
        </w:rPr>
      </w:pPr>
    </w:p>
    <w:sdt>
      <w:sdtPr>
        <w:rPr>
          <w:rFonts w:asciiTheme="minorHAnsi" w:eastAsiaTheme="minorHAnsi" w:hAnsiTheme="minorHAnsi" w:cstheme="minorBidi"/>
          <w:b w:val="0"/>
          <w:bCs w:val="0"/>
          <w:color w:val="auto"/>
          <w:sz w:val="24"/>
          <w:szCs w:val="24"/>
          <w:lang w:val="fr-FR" w:eastAsia="en-US"/>
        </w:rPr>
        <w:id w:val="335271493"/>
        <w:docPartObj>
          <w:docPartGallery w:val="Table of Contents"/>
          <w:docPartUnique/>
        </w:docPartObj>
      </w:sdtPr>
      <w:sdtEndPr>
        <w:rPr>
          <w:noProof/>
          <w:lang w:val="fr-CH"/>
        </w:rPr>
      </w:sdtEndPr>
      <w:sdtContent>
        <w:p w14:paraId="1301FD3C" w14:textId="4B515384" w:rsidR="004B382D" w:rsidRDefault="004B382D">
          <w:pPr>
            <w:pStyle w:val="En-ttedetabledesmatires"/>
          </w:pPr>
          <w:r>
            <w:rPr>
              <w:lang w:val="fr-FR"/>
            </w:rPr>
            <w:t>Table des matières</w:t>
          </w:r>
        </w:p>
        <w:p w14:paraId="3DA1B92D" w14:textId="2112AB51" w:rsidR="0078785C" w:rsidRDefault="004B382D">
          <w:pPr>
            <w:pStyle w:val="TM2"/>
            <w:tabs>
              <w:tab w:val="right" w:leader="dot" w:pos="9056"/>
            </w:tabs>
            <w:rPr>
              <w:rFonts w:eastAsiaTheme="minorEastAsia" w:cstheme="minorBidi"/>
              <w:b w:val="0"/>
              <w:bCs w:val="0"/>
              <w:noProof/>
              <w:sz w:val="24"/>
              <w:szCs w:val="24"/>
              <w:lang w:eastAsia="fr-FR"/>
            </w:rPr>
          </w:pPr>
          <w:r>
            <w:rPr>
              <w:b w:val="0"/>
              <w:bCs w:val="0"/>
              <w:i/>
              <w:iCs/>
            </w:rPr>
            <w:fldChar w:fldCharType="begin"/>
          </w:r>
          <w:r>
            <w:instrText>TOC \o "1-3" \h \z \u</w:instrText>
          </w:r>
          <w:r>
            <w:rPr>
              <w:b w:val="0"/>
              <w:bCs w:val="0"/>
              <w:i/>
              <w:iCs/>
            </w:rPr>
            <w:fldChar w:fldCharType="separate"/>
          </w:r>
          <w:hyperlink w:anchor="_Toc148175486" w:history="1">
            <w:r w:rsidR="0078785C" w:rsidRPr="00014720">
              <w:rPr>
                <w:rStyle w:val="Lienhypertexte"/>
                <w:noProof/>
              </w:rPr>
              <w:t>Objectif</w:t>
            </w:r>
            <w:r w:rsidR="0078785C">
              <w:rPr>
                <w:noProof/>
                <w:webHidden/>
              </w:rPr>
              <w:tab/>
            </w:r>
            <w:r w:rsidR="0078785C">
              <w:rPr>
                <w:noProof/>
                <w:webHidden/>
              </w:rPr>
              <w:fldChar w:fldCharType="begin"/>
            </w:r>
            <w:r w:rsidR="0078785C">
              <w:rPr>
                <w:noProof/>
                <w:webHidden/>
              </w:rPr>
              <w:instrText xml:space="preserve"> PAGEREF _Toc148175486 \h </w:instrText>
            </w:r>
            <w:r w:rsidR="0078785C">
              <w:rPr>
                <w:noProof/>
                <w:webHidden/>
              </w:rPr>
            </w:r>
            <w:r w:rsidR="0078785C">
              <w:rPr>
                <w:noProof/>
                <w:webHidden/>
              </w:rPr>
              <w:fldChar w:fldCharType="separate"/>
            </w:r>
            <w:r w:rsidR="0078785C">
              <w:rPr>
                <w:noProof/>
                <w:webHidden/>
              </w:rPr>
              <w:t>3</w:t>
            </w:r>
            <w:r w:rsidR="0078785C">
              <w:rPr>
                <w:noProof/>
                <w:webHidden/>
              </w:rPr>
              <w:fldChar w:fldCharType="end"/>
            </w:r>
          </w:hyperlink>
        </w:p>
        <w:p w14:paraId="0049BBA8" w14:textId="56BC0391" w:rsidR="0078785C" w:rsidRDefault="009549F3">
          <w:pPr>
            <w:pStyle w:val="TM2"/>
            <w:tabs>
              <w:tab w:val="right" w:leader="dot" w:pos="9056"/>
            </w:tabs>
            <w:rPr>
              <w:rFonts w:eastAsiaTheme="minorEastAsia" w:cstheme="minorBidi"/>
              <w:b w:val="0"/>
              <w:bCs w:val="0"/>
              <w:noProof/>
              <w:sz w:val="24"/>
              <w:szCs w:val="24"/>
              <w:lang w:eastAsia="fr-FR"/>
            </w:rPr>
          </w:pPr>
          <w:hyperlink w:anchor="_Toc148175487" w:history="1">
            <w:r w:rsidR="0078785C" w:rsidRPr="00014720">
              <w:rPr>
                <w:rStyle w:val="Lienhypertexte"/>
                <w:noProof/>
              </w:rPr>
              <w:t>Hypothèses :</w:t>
            </w:r>
            <w:r w:rsidR="0078785C">
              <w:rPr>
                <w:noProof/>
                <w:webHidden/>
              </w:rPr>
              <w:tab/>
            </w:r>
            <w:r w:rsidR="0078785C">
              <w:rPr>
                <w:noProof/>
                <w:webHidden/>
              </w:rPr>
              <w:fldChar w:fldCharType="begin"/>
            </w:r>
            <w:r w:rsidR="0078785C">
              <w:rPr>
                <w:noProof/>
                <w:webHidden/>
              </w:rPr>
              <w:instrText xml:space="preserve"> PAGEREF _Toc148175487 \h </w:instrText>
            </w:r>
            <w:r w:rsidR="0078785C">
              <w:rPr>
                <w:noProof/>
                <w:webHidden/>
              </w:rPr>
            </w:r>
            <w:r w:rsidR="0078785C">
              <w:rPr>
                <w:noProof/>
                <w:webHidden/>
              </w:rPr>
              <w:fldChar w:fldCharType="separate"/>
            </w:r>
            <w:r w:rsidR="0078785C">
              <w:rPr>
                <w:noProof/>
                <w:webHidden/>
              </w:rPr>
              <w:t>3</w:t>
            </w:r>
            <w:r w:rsidR="0078785C">
              <w:rPr>
                <w:noProof/>
                <w:webHidden/>
              </w:rPr>
              <w:fldChar w:fldCharType="end"/>
            </w:r>
          </w:hyperlink>
        </w:p>
        <w:p w14:paraId="27B0DA60" w14:textId="4525C3B6" w:rsidR="0078785C" w:rsidRDefault="009549F3">
          <w:pPr>
            <w:pStyle w:val="TM1"/>
            <w:tabs>
              <w:tab w:val="left" w:pos="480"/>
              <w:tab w:val="right" w:leader="dot" w:pos="9056"/>
            </w:tabs>
            <w:rPr>
              <w:rFonts w:eastAsiaTheme="minorEastAsia" w:cstheme="minorBidi"/>
              <w:b w:val="0"/>
              <w:bCs w:val="0"/>
              <w:i w:val="0"/>
              <w:iCs w:val="0"/>
              <w:noProof/>
              <w:lang w:eastAsia="fr-FR"/>
            </w:rPr>
          </w:pPr>
          <w:hyperlink w:anchor="_Toc148175488" w:history="1">
            <w:r w:rsidR="0078785C" w:rsidRPr="00014720">
              <w:rPr>
                <w:rStyle w:val="Lienhypertexte"/>
                <w:noProof/>
              </w:rPr>
              <w:t>1.</w:t>
            </w:r>
            <w:r w:rsidR="0078785C">
              <w:rPr>
                <w:rFonts w:eastAsiaTheme="minorEastAsia" w:cstheme="minorBidi"/>
                <w:b w:val="0"/>
                <w:bCs w:val="0"/>
                <w:i w:val="0"/>
                <w:iCs w:val="0"/>
                <w:noProof/>
                <w:lang w:eastAsia="fr-FR"/>
              </w:rPr>
              <w:tab/>
            </w:r>
            <w:r w:rsidR="0078785C" w:rsidRPr="00014720">
              <w:rPr>
                <w:rStyle w:val="Lienhypertexte"/>
                <w:noProof/>
              </w:rPr>
              <w:t>Méthode</w:t>
            </w:r>
            <w:r w:rsidR="0078785C">
              <w:rPr>
                <w:noProof/>
                <w:webHidden/>
              </w:rPr>
              <w:tab/>
            </w:r>
            <w:r w:rsidR="0078785C">
              <w:rPr>
                <w:noProof/>
                <w:webHidden/>
              </w:rPr>
              <w:fldChar w:fldCharType="begin"/>
            </w:r>
            <w:r w:rsidR="0078785C">
              <w:rPr>
                <w:noProof/>
                <w:webHidden/>
              </w:rPr>
              <w:instrText xml:space="preserve"> PAGEREF _Toc148175488 \h </w:instrText>
            </w:r>
            <w:r w:rsidR="0078785C">
              <w:rPr>
                <w:noProof/>
                <w:webHidden/>
              </w:rPr>
            </w:r>
            <w:r w:rsidR="0078785C">
              <w:rPr>
                <w:noProof/>
                <w:webHidden/>
              </w:rPr>
              <w:fldChar w:fldCharType="separate"/>
            </w:r>
            <w:r w:rsidR="0078785C">
              <w:rPr>
                <w:noProof/>
                <w:webHidden/>
              </w:rPr>
              <w:t>6</w:t>
            </w:r>
            <w:r w:rsidR="0078785C">
              <w:rPr>
                <w:noProof/>
                <w:webHidden/>
              </w:rPr>
              <w:fldChar w:fldCharType="end"/>
            </w:r>
          </w:hyperlink>
        </w:p>
        <w:p w14:paraId="46B64D26" w14:textId="757722FB" w:rsidR="0078785C" w:rsidRDefault="009549F3">
          <w:pPr>
            <w:pStyle w:val="TM2"/>
            <w:tabs>
              <w:tab w:val="right" w:leader="dot" w:pos="9056"/>
            </w:tabs>
            <w:rPr>
              <w:rFonts w:eastAsiaTheme="minorEastAsia" w:cstheme="minorBidi"/>
              <w:b w:val="0"/>
              <w:bCs w:val="0"/>
              <w:noProof/>
              <w:sz w:val="24"/>
              <w:szCs w:val="24"/>
              <w:lang w:eastAsia="fr-FR"/>
            </w:rPr>
          </w:pPr>
          <w:hyperlink w:anchor="_Toc148175489" w:history="1">
            <w:r w:rsidR="0078785C" w:rsidRPr="00014720">
              <w:rPr>
                <w:rStyle w:val="Lienhypertexte"/>
                <w:noProof/>
              </w:rPr>
              <w:t>2.1. Outil/instrument : QEMS</w:t>
            </w:r>
            <w:r w:rsidR="0078785C">
              <w:rPr>
                <w:noProof/>
                <w:webHidden/>
              </w:rPr>
              <w:tab/>
            </w:r>
            <w:r w:rsidR="0078785C">
              <w:rPr>
                <w:noProof/>
                <w:webHidden/>
              </w:rPr>
              <w:fldChar w:fldCharType="begin"/>
            </w:r>
            <w:r w:rsidR="0078785C">
              <w:rPr>
                <w:noProof/>
                <w:webHidden/>
              </w:rPr>
              <w:instrText xml:space="preserve"> PAGEREF _Toc148175489 \h </w:instrText>
            </w:r>
            <w:r w:rsidR="0078785C">
              <w:rPr>
                <w:noProof/>
                <w:webHidden/>
              </w:rPr>
            </w:r>
            <w:r w:rsidR="0078785C">
              <w:rPr>
                <w:noProof/>
                <w:webHidden/>
              </w:rPr>
              <w:fldChar w:fldCharType="separate"/>
            </w:r>
            <w:r w:rsidR="0078785C">
              <w:rPr>
                <w:noProof/>
                <w:webHidden/>
              </w:rPr>
              <w:t>7</w:t>
            </w:r>
            <w:r w:rsidR="0078785C">
              <w:rPr>
                <w:noProof/>
                <w:webHidden/>
              </w:rPr>
              <w:fldChar w:fldCharType="end"/>
            </w:r>
          </w:hyperlink>
        </w:p>
        <w:p w14:paraId="5ABA7C7A" w14:textId="7FF5E058" w:rsidR="0078785C" w:rsidRDefault="009549F3">
          <w:pPr>
            <w:pStyle w:val="TM2"/>
            <w:tabs>
              <w:tab w:val="right" w:leader="dot" w:pos="9056"/>
            </w:tabs>
            <w:rPr>
              <w:rFonts w:eastAsiaTheme="minorEastAsia" w:cstheme="minorBidi"/>
              <w:b w:val="0"/>
              <w:bCs w:val="0"/>
              <w:noProof/>
              <w:sz w:val="24"/>
              <w:szCs w:val="24"/>
              <w:lang w:eastAsia="fr-FR"/>
            </w:rPr>
          </w:pPr>
          <w:hyperlink w:anchor="_Toc148175490" w:history="1">
            <w:r w:rsidR="0078785C" w:rsidRPr="00014720">
              <w:rPr>
                <w:rStyle w:val="Lienhypertexte"/>
                <w:noProof/>
              </w:rPr>
              <w:t>2.2 Format en ligne</w:t>
            </w:r>
            <w:r w:rsidR="0078785C">
              <w:rPr>
                <w:noProof/>
                <w:webHidden/>
              </w:rPr>
              <w:tab/>
            </w:r>
            <w:r w:rsidR="0078785C">
              <w:rPr>
                <w:noProof/>
                <w:webHidden/>
              </w:rPr>
              <w:fldChar w:fldCharType="begin"/>
            </w:r>
            <w:r w:rsidR="0078785C">
              <w:rPr>
                <w:noProof/>
                <w:webHidden/>
              </w:rPr>
              <w:instrText xml:space="preserve"> PAGEREF _Toc148175490 \h </w:instrText>
            </w:r>
            <w:r w:rsidR="0078785C">
              <w:rPr>
                <w:noProof/>
                <w:webHidden/>
              </w:rPr>
            </w:r>
            <w:r w:rsidR="0078785C">
              <w:rPr>
                <w:noProof/>
                <w:webHidden/>
              </w:rPr>
              <w:fldChar w:fldCharType="separate"/>
            </w:r>
            <w:r w:rsidR="0078785C">
              <w:rPr>
                <w:noProof/>
                <w:webHidden/>
              </w:rPr>
              <w:t>9</w:t>
            </w:r>
            <w:r w:rsidR="0078785C">
              <w:rPr>
                <w:noProof/>
                <w:webHidden/>
              </w:rPr>
              <w:fldChar w:fldCharType="end"/>
            </w:r>
          </w:hyperlink>
        </w:p>
        <w:p w14:paraId="3F462DB6" w14:textId="20E08175" w:rsidR="0078785C" w:rsidRDefault="009549F3">
          <w:pPr>
            <w:pStyle w:val="TM2"/>
            <w:tabs>
              <w:tab w:val="right" w:leader="dot" w:pos="9056"/>
            </w:tabs>
            <w:rPr>
              <w:rFonts w:eastAsiaTheme="minorEastAsia" w:cstheme="minorBidi"/>
              <w:b w:val="0"/>
              <w:bCs w:val="0"/>
              <w:noProof/>
              <w:sz w:val="24"/>
              <w:szCs w:val="24"/>
              <w:lang w:eastAsia="fr-FR"/>
            </w:rPr>
          </w:pPr>
          <w:hyperlink w:anchor="_Toc148175491" w:history="1">
            <w:r w:rsidR="0078785C" w:rsidRPr="00014720">
              <w:rPr>
                <w:rStyle w:val="Lienhypertexte"/>
                <w:noProof/>
              </w:rPr>
              <w:t>2.3 Recrutement des participant</w:t>
            </w:r>
            <w:r w:rsidR="0078785C" w:rsidRPr="00014720">
              <w:rPr>
                <w:rStyle w:val="Lienhypertexte"/>
                <w:rFonts w:ascii="Segoe UI Symbol" w:hAnsi="Segoe UI Symbol" w:cs="Segoe UI Symbol"/>
                <w:noProof/>
              </w:rPr>
              <w:t>⸱</w:t>
            </w:r>
            <w:r w:rsidR="0078785C" w:rsidRPr="00014720">
              <w:rPr>
                <w:rStyle w:val="Lienhypertexte"/>
                <w:noProof/>
              </w:rPr>
              <w:t>es</w:t>
            </w:r>
            <w:r w:rsidR="0078785C">
              <w:rPr>
                <w:noProof/>
                <w:webHidden/>
              </w:rPr>
              <w:tab/>
            </w:r>
            <w:r w:rsidR="0078785C">
              <w:rPr>
                <w:noProof/>
                <w:webHidden/>
              </w:rPr>
              <w:fldChar w:fldCharType="begin"/>
            </w:r>
            <w:r w:rsidR="0078785C">
              <w:rPr>
                <w:noProof/>
                <w:webHidden/>
              </w:rPr>
              <w:instrText xml:space="preserve"> PAGEREF _Toc148175491 \h </w:instrText>
            </w:r>
            <w:r w:rsidR="0078785C">
              <w:rPr>
                <w:noProof/>
                <w:webHidden/>
              </w:rPr>
            </w:r>
            <w:r w:rsidR="0078785C">
              <w:rPr>
                <w:noProof/>
                <w:webHidden/>
              </w:rPr>
              <w:fldChar w:fldCharType="separate"/>
            </w:r>
            <w:r w:rsidR="0078785C">
              <w:rPr>
                <w:noProof/>
                <w:webHidden/>
              </w:rPr>
              <w:t>9</w:t>
            </w:r>
            <w:r w:rsidR="0078785C">
              <w:rPr>
                <w:noProof/>
                <w:webHidden/>
              </w:rPr>
              <w:fldChar w:fldCharType="end"/>
            </w:r>
          </w:hyperlink>
        </w:p>
        <w:p w14:paraId="02546D59" w14:textId="7AEE5062" w:rsidR="0078785C" w:rsidRDefault="009549F3">
          <w:pPr>
            <w:pStyle w:val="TM2"/>
            <w:tabs>
              <w:tab w:val="right" w:leader="dot" w:pos="9056"/>
            </w:tabs>
            <w:rPr>
              <w:rFonts w:eastAsiaTheme="minorEastAsia" w:cstheme="minorBidi"/>
              <w:b w:val="0"/>
              <w:bCs w:val="0"/>
              <w:noProof/>
              <w:sz w:val="24"/>
              <w:szCs w:val="24"/>
              <w:lang w:eastAsia="fr-FR"/>
            </w:rPr>
          </w:pPr>
          <w:hyperlink w:anchor="_Toc148175492" w:history="1">
            <w:r w:rsidR="0078785C" w:rsidRPr="00014720">
              <w:rPr>
                <w:rStyle w:val="Lienhypertexte"/>
                <w:noProof/>
              </w:rPr>
              <w:t>2.4. Traitement des données</w:t>
            </w:r>
            <w:r w:rsidR="0078785C">
              <w:rPr>
                <w:noProof/>
                <w:webHidden/>
              </w:rPr>
              <w:tab/>
            </w:r>
            <w:r w:rsidR="0078785C">
              <w:rPr>
                <w:noProof/>
                <w:webHidden/>
              </w:rPr>
              <w:fldChar w:fldCharType="begin"/>
            </w:r>
            <w:r w:rsidR="0078785C">
              <w:rPr>
                <w:noProof/>
                <w:webHidden/>
              </w:rPr>
              <w:instrText xml:space="preserve"> PAGEREF _Toc148175492 \h </w:instrText>
            </w:r>
            <w:r w:rsidR="0078785C">
              <w:rPr>
                <w:noProof/>
                <w:webHidden/>
              </w:rPr>
            </w:r>
            <w:r w:rsidR="0078785C">
              <w:rPr>
                <w:noProof/>
                <w:webHidden/>
              </w:rPr>
              <w:fldChar w:fldCharType="separate"/>
            </w:r>
            <w:r w:rsidR="0078785C">
              <w:rPr>
                <w:noProof/>
                <w:webHidden/>
              </w:rPr>
              <w:t>11</w:t>
            </w:r>
            <w:r w:rsidR="0078785C">
              <w:rPr>
                <w:noProof/>
                <w:webHidden/>
              </w:rPr>
              <w:fldChar w:fldCharType="end"/>
            </w:r>
          </w:hyperlink>
        </w:p>
        <w:p w14:paraId="7BF394B8" w14:textId="3A65241F" w:rsidR="0078785C" w:rsidRDefault="009549F3">
          <w:pPr>
            <w:pStyle w:val="TM2"/>
            <w:tabs>
              <w:tab w:val="right" w:leader="dot" w:pos="9056"/>
            </w:tabs>
            <w:rPr>
              <w:rFonts w:eastAsiaTheme="minorEastAsia" w:cstheme="minorBidi"/>
              <w:b w:val="0"/>
              <w:bCs w:val="0"/>
              <w:noProof/>
              <w:sz w:val="24"/>
              <w:szCs w:val="24"/>
              <w:lang w:eastAsia="fr-FR"/>
            </w:rPr>
          </w:pPr>
          <w:hyperlink w:anchor="_Toc148175493" w:history="1">
            <w:r w:rsidR="0078785C" w:rsidRPr="00014720">
              <w:rPr>
                <w:rStyle w:val="Lienhypertexte"/>
                <w:noProof/>
              </w:rPr>
              <w:t>2.5. Analyse statistique</w:t>
            </w:r>
            <w:r w:rsidR="0078785C">
              <w:rPr>
                <w:noProof/>
                <w:webHidden/>
              </w:rPr>
              <w:tab/>
            </w:r>
            <w:r w:rsidR="0078785C">
              <w:rPr>
                <w:noProof/>
                <w:webHidden/>
              </w:rPr>
              <w:fldChar w:fldCharType="begin"/>
            </w:r>
            <w:r w:rsidR="0078785C">
              <w:rPr>
                <w:noProof/>
                <w:webHidden/>
              </w:rPr>
              <w:instrText xml:space="preserve"> PAGEREF _Toc148175493 \h </w:instrText>
            </w:r>
            <w:r w:rsidR="0078785C">
              <w:rPr>
                <w:noProof/>
                <w:webHidden/>
              </w:rPr>
            </w:r>
            <w:r w:rsidR="0078785C">
              <w:rPr>
                <w:noProof/>
                <w:webHidden/>
              </w:rPr>
              <w:fldChar w:fldCharType="separate"/>
            </w:r>
            <w:r w:rsidR="0078785C">
              <w:rPr>
                <w:noProof/>
                <w:webHidden/>
              </w:rPr>
              <w:t>13</w:t>
            </w:r>
            <w:r w:rsidR="0078785C">
              <w:rPr>
                <w:noProof/>
                <w:webHidden/>
              </w:rPr>
              <w:fldChar w:fldCharType="end"/>
            </w:r>
          </w:hyperlink>
        </w:p>
        <w:p w14:paraId="4A9D4930" w14:textId="3308E469" w:rsidR="0078785C" w:rsidRDefault="009549F3">
          <w:pPr>
            <w:pStyle w:val="TM2"/>
            <w:tabs>
              <w:tab w:val="right" w:leader="dot" w:pos="9056"/>
            </w:tabs>
            <w:rPr>
              <w:rFonts w:eastAsiaTheme="minorEastAsia" w:cstheme="minorBidi"/>
              <w:b w:val="0"/>
              <w:bCs w:val="0"/>
              <w:noProof/>
              <w:sz w:val="24"/>
              <w:szCs w:val="24"/>
              <w:lang w:eastAsia="fr-FR"/>
            </w:rPr>
          </w:pPr>
          <w:hyperlink w:anchor="_Toc148175494" w:history="1">
            <w:r w:rsidR="0078785C" w:rsidRPr="00014720">
              <w:rPr>
                <w:rStyle w:val="Lienhypertexte"/>
                <w:noProof/>
              </w:rPr>
              <w:t>2.5. Enjeu éthique de l’étude</w:t>
            </w:r>
            <w:r w:rsidR="0078785C">
              <w:rPr>
                <w:noProof/>
                <w:webHidden/>
              </w:rPr>
              <w:tab/>
            </w:r>
            <w:r w:rsidR="0078785C">
              <w:rPr>
                <w:noProof/>
                <w:webHidden/>
              </w:rPr>
              <w:fldChar w:fldCharType="begin"/>
            </w:r>
            <w:r w:rsidR="0078785C">
              <w:rPr>
                <w:noProof/>
                <w:webHidden/>
              </w:rPr>
              <w:instrText xml:space="preserve"> PAGEREF _Toc148175494 \h </w:instrText>
            </w:r>
            <w:r w:rsidR="0078785C">
              <w:rPr>
                <w:noProof/>
                <w:webHidden/>
              </w:rPr>
            </w:r>
            <w:r w:rsidR="0078785C">
              <w:rPr>
                <w:noProof/>
                <w:webHidden/>
              </w:rPr>
              <w:fldChar w:fldCharType="separate"/>
            </w:r>
            <w:r w:rsidR="0078785C">
              <w:rPr>
                <w:noProof/>
                <w:webHidden/>
              </w:rPr>
              <w:t>13</w:t>
            </w:r>
            <w:r w:rsidR="0078785C">
              <w:rPr>
                <w:noProof/>
                <w:webHidden/>
              </w:rPr>
              <w:fldChar w:fldCharType="end"/>
            </w:r>
          </w:hyperlink>
        </w:p>
        <w:p w14:paraId="0F0D880A" w14:textId="26E0E42B" w:rsidR="0078785C" w:rsidRDefault="009549F3">
          <w:pPr>
            <w:pStyle w:val="TM1"/>
            <w:tabs>
              <w:tab w:val="left" w:pos="480"/>
              <w:tab w:val="right" w:leader="dot" w:pos="9056"/>
            </w:tabs>
            <w:rPr>
              <w:rFonts w:eastAsiaTheme="minorEastAsia" w:cstheme="minorBidi"/>
              <w:b w:val="0"/>
              <w:bCs w:val="0"/>
              <w:i w:val="0"/>
              <w:iCs w:val="0"/>
              <w:noProof/>
              <w:lang w:eastAsia="fr-FR"/>
            </w:rPr>
          </w:pPr>
          <w:hyperlink w:anchor="_Toc148175495" w:history="1">
            <w:r w:rsidR="0078785C" w:rsidRPr="00014720">
              <w:rPr>
                <w:rStyle w:val="Lienhypertexte"/>
                <w:noProof/>
              </w:rPr>
              <w:t>2.</w:t>
            </w:r>
            <w:r w:rsidR="0078785C">
              <w:rPr>
                <w:rFonts w:eastAsiaTheme="minorEastAsia" w:cstheme="minorBidi"/>
                <w:b w:val="0"/>
                <w:bCs w:val="0"/>
                <w:i w:val="0"/>
                <w:iCs w:val="0"/>
                <w:noProof/>
                <w:lang w:eastAsia="fr-FR"/>
              </w:rPr>
              <w:tab/>
            </w:r>
            <w:r w:rsidR="0078785C" w:rsidRPr="00014720">
              <w:rPr>
                <w:rStyle w:val="Lienhypertexte"/>
                <w:noProof/>
              </w:rPr>
              <w:t>Résultats</w:t>
            </w:r>
            <w:r w:rsidR="0078785C">
              <w:rPr>
                <w:noProof/>
                <w:webHidden/>
              </w:rPr>
              <w:tab/>
            </w:r>
            <w:r w:rsidR="0078785C">
              <w:rPr>
                <w:noProof/>
                <w:webHidden/>
              </w:rPr>
              <w:fldChar w:fldCharType="begin"/>
            </w:r>
            <w:r w:rsidR="0078785C">
              <w:rPr>
                <w:noProof/>
                <w:webHidden/>
              </w:rPr>
              <w:instrText xml:space="preserve"> PAGEREF _Toc148175495 \h </w:instrText>
            </w:r>
            <w:r w:rsidR="0078785C">
              <w:rPr>
                <w:noProof/>
                <w:webHidden/>
              </w:rPr>
            </w:r>
            <w:r w:rsidR="0078785C">
              <w:rPr>
                <w:noProof/>
                <w:webHidden/>
              </w:rPr>
              <w:fldChar w:fldCharType="separate"/>
            </w:r>
            <w:r w:rsidR="0078785C">
              <w:rPr>
                <w:noProof/>
                <w:webHidden/>
              </w:rPr>
              <w:t>14</w:t>
            </w:r>
            <w:r w:rsidR="0078785C">
              <w:rPr>
                <w:noProof/>
                <w:webHidden/>
              </w:rPr>
              <w:fldChar w:fldCharType="end"/>
            </w:r>
          </w:hyperlink>
        </w:p>
        <w:p w14:paraId="152893B2" w14:textId="341E62A4" w:rsidR="0078785C" w:rsidRDefault="009549F3">
          <w:pPr>
            <w:pStyle w:val="TM1"/>
            <w:tabs>
              <w:tab w:val="left" w:pos="480"/>
              <w:tab w:val="right" w:leader="dot" w:pos="9056"/>
            </w:tabs>
            <w:rPr>
              <w:rFonts w:eastAsiaTheme="minorEastAsia" w:cstheme="minorBidi"/>
              <w:b w:val="0"/>
              <w:bCs w:val="0"/>
              <w:i w:val="0"/>
              <w:iCs w:val="0"/>
              <w:noProof/>
              <w:lang w:eastAsia="fr-FR"/>
            </w:rPr>
          </w:pPr>
          <w:hyperlink w:anchor="_Toc148175496" w:history="1">
            <w:r w:rsidR="0078785C" w:rsidRPr="00014720">
              <w:rPr>
                <w:rStyle w:val="Lienhypertexte"/>
                <w:noProof/>
              </w:rPr>
              <w:t>3.</w:t>
            </w:r>
            <w:r w:rsidR="0078785C">
              <w:rPr>
                <w:rFonts w:eastAsiaTheme="minorEastAsia" w:cstheme="minorBidi"/>
                <w:b w:val="0"/>
                <w:bCs w:val="0"/>
                <w:i w:val="0"/>
                <w:iCs w:val="0"/>
                <w:noProof/>
                <w:lang w:eastAsia="fr-FR"/>
              </w:rPr>
              <w:tab/>
            </w:r>
            <w:r w:rsidR="0078785C" w:rsidRPr="00014720">
              <w:rPr>
                <w:rStyle w:val="Lienhypertexte"/>
                <w:noProof/>
              </w:rPr>
              <w:t>Discussion</w:t>
            </w:r>
            <w:r w:rsidR="0078785C">
              <w:rPr>
                <w:noProof/>
                <w:webHidden/>
              </w:rPr>
              <w:tab/>
            </w:r>
            <w:r w:rsidR="0078785C">
              <w:rPr>
                <w:noProof/>
                <w:webHidden/>
              </w:rPr>
              <w:fldChar w:fldCharType="begin"/>
            </w:r>
            <w:r w:rsidR="0078785C">
              <w:rPr>
                <w:noProof/>
                <w:webHidden/>
              </w:rPr>
              <w:instrText xml:space="preserve"> PAGEREF _Toc148175496 \h </w:instrText>
            </w:r>
            <w:r w:rsidR="0078785C">
              <w:rPr>
                <w:noProof/>
                <w:webHidden/>
              </w:rPr>
            </w:r>
            <w:r w:rsidR="0078785C">
              <w:rPr>
                <w:noProof/>
                <w:webHidden/>
              </w:rPr>
              <w:fldChar w:fldCharType="separate"/>
            </w:r>
            <w:r w:rsidR="0078785C">
              <w:rPr>
                <w:noProof/>
                <w:webHidden/>
              </w:rPr>
              <w:t>25</w:t>
            </w:r>
            <w:r w:rsidR="0078785C">
              <w:rPr>
                <w:noProof/>
                <w:webHidden/>
              </w:rPr>
              <w:fldChar w:fldCharType="end"/>
            </w:r>
          </w:hyperlink>
        </w:p>
        <w:p w14:paraId="50B6BFA5" w14:textId="22464078" w:rsidR="0078785C" w:rsidRDefault="009549F3">
          <w:pPr>
            <w:pStyle w:val="TM2"/>
            <w:tabs>
              <w:tab w:val="right" w:leader="dot" w:pos="9056"/>
            </w:tabs>
            <w:rPr>
              <w:rFonts w:eastAsiaTheme="minorEastAsia" w:cstheme="minorBidi"/>
              <w:b w:val="0"/>
              <w:bCs w:val="0"/>
              <w:noProof/>
              <w:sz w:val="24"/>
              <w:szCs w:val="24"/>
              <w:lang w:eastAsia="fr-FR"/>
            </w:rPr>
          </w:pPr>
          <w:hyperlink w:anchor="_Toc148175497" w:history="1">
            <w:r w:rsidR="0078785C" w:rsidRPr="00014720">
              <w:rPr>
                <w:rStyle w:val="Lienhypertexte"/>
                <w:noProof/>
              </w:rPr>
              <w:t>Limites du travail</w:t>
            </w:r>
            <w:r w:rsidR="0078785C">
              <w:rPr>
                <w:noProof/>
                <w:webHidden/>
              </w:rPr>
              <w:tab/>
            </w:r>
            <w:r w:rsidR="0078785C">
              <w:rPr>
                <w:noProof/>
                <w:webHidden/>
              </w:rPr>
              <w:fldChar w:fldCharType="begin"/>
            </w:r>
            <w:r w:rsidR="0078785C">
              <w:rPr>
                <w:noProof/>
                <w:webHidden/>
              </w:rPr>
              <w:instrText xml:space="preserve"> PAGEREF _Toc148175497 \h </w:instrText>
            </w:r>
            <w:r w:rsidR="0078785C">
              <w:rPr>
                <w:noProof/>
                <w:webHidden/>
              </w:rPr>
            </w:r>
            <w:r w:rsidR="0078785C">
              <w:rPr>
                <w:noProof/>
                <w:webHidden/>
              </w:rPr>
              <w:fldChar w:fldCharType="separate"/>
            </w:r>
            <w:r w:rsidR="0078785C">
              <w:rPr>
                <w:noProof/>
                <w:webHidden/>
              </w:rPr>
              <w:t>32</w:t>
            </w:r>
            <w:r w:rsidR="0078785C">
              <w:rPr>
                <w:noProof/>
                <w:webHidden/>
              </w:rPr>
              <w:fldChar w:fldCharType="end"/>
            </w:r>
          </w:hyperlink>
        </w:p>
        <w:p w14:paraId="4E5C970D" w14:textId="0DE30EB0" w:rsidR="004B382D" w:rsidRDefault="004B382D">
          <w:r>
            <w:rPr>
              <w:b/>
              <w:bCs/>
              <w:noProof/>
            </w:rPr>
            <w:fldChar w:fldCharType="end"/>
          </w:r>
        </w:p>
      </w:sdtContent>
    </w:sdt>
    <w:p w14:paraId="776976EC" w14:textId="77777777" w:rsidR="000F5FA7" w:rsidRDefault="000F5FA7" w:rsidP="004B382D">
      <w:pPr>
        <w:rPr>
          <w:color w:val="000000" w:themeColor="text1"/>
        </w:rPr>
      </w:pPr>
    </w:p>
    <w:p w14:paraId="505CC4DE" w14:textId="77777777" w:rsidR="000F5FA7" w:rsidRDefault="000F5FA7" w:rsidP="004B382D">
      <w:pPr>
        <w:rPr>
          <w:color w:val="000000" w:themeColor="text1"/>
        </w:rPr>
      </w:pPr>
    </w:p>
    <w:p w14:paraId="5EAE3572" w14:textId="77777777" w:rsidR="00BE499F" w:rsidRDefault="00BE499F" w:rsidP="00BE499F">
      <w:pPr>
        <w:pStyle w:val="Textbody"/>
        <w:jc w:val="both"/>
        <w:rPr>
          <w:rFonts w:ascii="Times" w:hAnsi="Times"/>
          <w:color w:val="000000" w:themeColor="text1"/>
        </w:rPr>
      </w:pPr>
    </w:p>
    <w:p w14:paraId="7BAE11BB" w14:textId="63C23DF8" w:rsidR="00BF79FC" w:rsidRPr="001439A9" w:rsidRDefault="00BF79FC" w:rsidP="00BF79FC">
      <w:pPr>
        <w:rPr>
          <w:ins w:id="0" w:author="Théo Tonossi" w:date="2023-09-28T14:58:00Z"/>
          <w:rFonts w:ascii="Times" w:hAnsi="Times"/>
        </w:rPr>
      </w:pPr>
    </w:p>
    <w:p w14:paraId="2DD02C43" w14:textId="421F99F0" w:rsidR="00BF79FC" w:rsidRPr="001439A9" w:rsidRDefault="00BF79FC" w:rsidP="00370EF9">
      <w:pPr>
        <w:rPr>
          <w:rFonts w:ascii="Times" w:hAnsi="Times"/>
        </w:rPr>
      </w:pPr>
    </w:p>
    <w:p w14:paraId="1D6E656F" w14:textId="2F360F4E" w:rsidR="00BE499F" w:rsidRPr="001439A9" w:rsidRDefault="00BE499F" w:rsidP="004B382D">
      <w:pPr>
        <w:rPr>
          <w:rFonts w:ascii="Times" w:hAnsi="Times"/>
          <w:color w:val="000000" w:themeColor="text1"/>
        </w:rPr>
      </w:pPr>
    </w:p>
    <w:p w14:paraId="1714BBAB" w14:textId="4A1A3703" w:rsidR="004B382D" w:rsidRPr="001439A9" w:rsidRDefault="004B382D" w:rsidP="004B382D">
      <w:pPr>
        <w:rPr>
          <w:rFonts w:ascii="Times" w:hAnsi="Times"/>
          <w:color w:val="000000" w:themeColor="text1"/>
        </w:rPr>
      </w:pPr>
    </w:p>
    <w:p w14:paraId="3FED29C6" w14:textId="01A92BC9" w:rsidR="00BF79FC" w:rsidRPr="001439A9" w:rsidRDefault="00BF79FC" w:rsidP="00BF79FC">
      <w:pPr>
        <w:rPr>
          <w:rFonts w:ascii="Times" w:hAnsi="Times"/>
          <w:color w:val="000000" w:themeColor="text1"/>
        </w:rPr>
      </w:pPr>
      <w:bookmarkStart w:id="1" w:name="_Toc148175486"/>
      <w:r w:rsidRPr="00914906">
        <w:rPr>
          <w:rStyle w:val="Titre2Car"/>
          <w:rFonts w:eastAsiaTheme="minorHAnsi"/>
        </w:rPr>
        <w:t>Objectif</w:t>
      </w:r>
      <w:bookmarkEnd w:id="1"/>
      <w:r w:rsidRPr="001439A9">
        <w:rPr>
          <w:rFonts w:ascii="Times" w:hAnsi="Times"/>
          <w:color w:val="000000" w:themeColor="text1"/>
        </w:rPr>
        <w:t xml:space="preserve"> : </w:t>
      </w:r>
    </w:p>
    <w:p w14:paraId="0DD71A4D" w14:textId="1018AABB" w:rsidR="00BF79FC" w:rsidRPr="001439A9" w:rsidRDefault="00BF79FC" w:rsidP="00BF79FC">
      <w:pPr>
        <w:rPr>
          <w:rFonts w:ascii="Times" w:hAnsi="Times"/>
          <w:color w:val="000000" w:themeColor="text1"/>
        </w:rPr>
      </w:pPr>
    </w:p>
    <w:p w14:paraId="1D5A8899" w14:textId="52A27AC1" w:rsidR="00BF79FC" w:rsidRPr="001439A9" w:rsidRDefault="00BF79FC" w:rsidP="00BF79FC">
      <w:pPr>
        <w:pStyle w:val="Paragraphedeliste"/>
        <w:numPr>
          <w:ilvl w:val="0"/>
          <w:numId w:val="4"/>
        </w:numPr>
        <w:rPr>
          <w:rFonts w:ascii="Times" w:hAnsi="Times"/>
          <w:color w:val="000000" w:themeColor="text1"/>
        </w:rPr>
      </w:pPr>
      <w:r w:rsidRPr="001439A9">
        <w:rPr>
          <w:rFonts w:ascii="Times" w:hAnsi="Times"/>
          <w:color w:val="000000" w:themeColor="text1"/>
        </w:rPr>
        <w:t>Identification des facteurs de risque selon les maltraitances</w:t>
      </w:r>
    </w:p>
    <w:p w14:paraId="1EC1CBEA" w14:textId="56E64F40" w:rsidR="00BF79FC" w:rsidRPr="001439A9" w:rsidRDefault="00BF79FC" w:rsidP="00BF79FC">
      <w:pPr>
        <w:pStyle w:val="Paragraphedeliste"/>
        <w:numPr>
          <w:ilvl w:val="0"/>
          <w:numId w:val="4"/>
        </w:numPr>
        <w:rPr>
          <w:rFonts w:ascii="Times" w:hAnsi="Times"/>
          <w:color w:val="000000" w:themeColor="text1"/>
        </w:rPr>
      </w:pPr>
      <w:r w:rsidRPr="001439A9">
        <w:rPr>
          <w:rFonts w:ascii="Times" w:hAnsi="Times"/>
          <w:color w:val="000000" w:themeColor="text1"/>
        </w:rPr>
        <w:t xml:space="preserve">Identification des interprétations et conséquences selon les différentes </w:t>
      </w:r>
      <w:r w:rsidR="00D80DE1" w:rsidRPr="001439A9">
        <w:rPr>
          <w:rFonts w:ascii="Times" w:hAnsi="Times"/>
          <w:color w:val="000000" w:themeColor="text1"/>
        </w:rPr>
        <w:t xml:space="preserve">catégories de </w:t>
      </w:r>
      <w:r w:rsidRPr="001439A9">
        <w:rPr>
          <w:rFonts w:ascii="Times" w:hAnsi="Times"/>
          <w:color w:val="000000" w:themeColor="text1"/>
        </w:rPr>
        <w:t>maltraitances</w:t>
      </w:r>
      <w:r w:rsidR="00D80DE1" w:rsidRPr="001439A9">
        <w:rPr>
          <w:rFonts w:ascii="Times" w:hAnsi="Times"/>
          <w:color w:val="000000" w:themeColor="text1"/>
        </w:rPr>
        <w:t xml:space="preserve"> préétablie</w:t>
      </w:r>
      <w:r w:rsidR="00F1441E">
        <w:rPr>
          <w:rFonts w:ascii="Times" w:hAnsi="Times"/>
          <w:color w:val="000000" w:themeColor="text1"/>
        </w:rPr>
        <w:t>s</w:t>
      </w:r>
      <w:r w:rsidR="00D80DE1" w:rsidRPr="001439A9">
        <w:rPr>
          <w:rFonts w:ascii="Times" w:hAnsi="Times"/>
          <w:color w:val="000000" w:themeColor="text1"/>
        </w:rPr>
        <w:t xml:space="preserve"> par le questionnaire</w:t>
      </w:r>
    </w:p>
    <w:p w14:paraId="4A579681" w14:textId="5A0D02D1" w:rsidR="00BF79FC" w:rsidRPr="001439A9" w:rsidRDefault="00F1441E" w:rsidP="00BF79FC">
      <w:pPr>
        <w:pStyle w:val="Paragraphedeliste"/>
        <w:numPr>
          <w:ilvl w:val="0"/>
          <w:numId w:val="4"/>
        </w:numPr>
        <w:rPr>
          <w:rFonts w:ascii="Times" w:hAnsi="Times"/>
          <w:color w:val="000000" w:themeColor="text1"/>
        </w:rPr>
      </w:pPr>
      <w:r>
        <w:rPr>
          <w:rFonts w:ascii="Times" w:hAnsi="Times"/>
          <w:color w:val="000000" w:themeColor="text1"/>
        </w:rPr>
        <w:t>Identifier et détailler</w:t>
      </w:r>
      <w:r w:rsidR="00BF79FC" w:rsidRPr="001439A9">
        <w:rPr>
          <w:rFonts w:ascii="Times" w:hAnsi="Times"/>
          <w:color w:val="000000" w:themeColor="text1"/>
        </w:rPr>
        <w:t xml:space="preserve"> </w:t>
      </w:r>
      <w:r>
        <w:rPr>
          <w:rFonts w:ascii="Times" w:hAnsi="Times"/>
          <w:color w:val="000000" w:themeColor="text1"/>
        </w:rPr>
        <w:t>l</w:t>
      </w:r>
      <w:r w:rsidR="00BF79FC" w:rsidRPr="001439A9">
        <w:rPr>
          <w:rFonts w:ascii="Times" w:hAnsi="Times"/>
          <w:color w:val="000000" w:themeColor="text1"/>
        </w:rPr>
        <w:t xml:space="preserve">es </w:t>
      </w:r>
      <w:r>
        <w:rPr>
          <w:rFonts w:ascii="Times" w:hAnsi="Times"/>
          <w:color w:val="000000" w:themeColor="text1"/>
        </w:rPr>
        <w:t xml:space="preserve">différents </w:t>
      </w:r>
      <w:r w:rsidR="00BF79FC" w:rsidRPr="001439A9">
        <w:rPr>
          <w:rFonts w:ascii="Times" w:hAnsi="Times"/>
          <w:color w:val="000000" w:themeColor="text1"/>
        </w:rPr>
        <w:t xml:space="preserve">auteurs </w:t>
      </w:r>
      <w:r>
        <w:rPr>
          <w:rFonts w:ascii="Times" w:hAnsi="Times"/>
          <w:color w:val="000000" w:themeColor="text1"/>
        </w:rPr>
        <w:t>responsables d</w:t>
      </w:r>
      <w:r w:rsidR="00BF79FC" w:rsidRPr="001439A9">
        <w:rPr>
          <w:rFonts w:ascii="Times" w:hAnsi="Times"/>
          <w:color w:val="000000" w:themeColor="text1"/>
        </w:rPr>
        <w:t>es différentes maltraitances</w:t>
      </w:r>
    </w:p>
    <w:p w14:paraId="427D2850" w14:textId="09FCF25E" w:rsidR="00BF79FC" w:rsidRPr="001439A9" w:rsidRDefault="00BF79FC" w:rsidP="00BF79FC">
      <w:pPr>
        <w:rPr>
          <w:rFonts w:ascii="Times" w:hAnsi="Times"/>
          <w:color w:val="000000" w:themeColor="text1"/>
        </w:rPr>
      </w:pPr>
    </w:p>
    <w:p w14:paraId="47EAA4DD" w14:textId="65038FC4" w:rsidR="00BF79FC" w:rsidRDefault="00BF79FC" w:rsidP="00914906">
      <w:pPr>
        <w:pStyle w:val="Titre2"/>
      </w:pPr>
      <w:bookmarkStart w:id="2" w:name="_Toc148175487"/>
      <w:r w:rsidRPr="001439A9">
        <w:t>Hypoth</w:t>
      </w:r>
      <w:r w:rsidRPr="00914906">
        <w:t>èse</w:t>
      </w:r>
      <w:r w:rsidR="00096F77" w:rsidRPr="00914906">
        <w:t>s</w:t>
      </w:r>
      <w:r w:rsidRPr="001439A9">
        <w:t> :</w:t>
      </w:r>
      <w:bookmarkEnd w:id="2"/>
      <w:r w:rsidRPr="001439A9">
        <w:t xml:space="preserve"> </w:t>
      </w:r>
    </w:p>
    <w:p w14:paraId="7A742ABF" w14:textId="5598D0A7" w:rsidR="003A2814" w:rsidRDefault="003A2814" w:rsidP="00BF79FC">
      <w:pPr>
        <w:rPr>
          <w:rFonts w:ascii="Times" w:hAnsi="Times"/>
          <w:color w:val="000000" w:themeColor="text1"/>
          <w:sz w:val="32"/>
          <w:szCs w:val="32"/>
        </w:rPr>
      </w:pPr>
    </w:p>
    <w:p w14:paraId="62898CD4" w14:textId="1C59FEFF" w:rsidR="003A2814" w:rsidRPr="00025897" w:rsidRDefault="003A2814" w:rsidP="00BF79FC">
      <w:pPr>
        <w:rPr>
          <w:rFonts w:ascii="Times" w:hAnsi="Times"/>
          <w:color w:val="000000" w:themeColor="text1"/>
        </w:rPr>
      </w:pPr>
      <w:r w:rsidRPr="00025897">
        <w:rPr>
          <w:rFonts w:ascii="Times" w:hAnsi="Times"/>
          <w:color w:val="000000" w:themeColor="text1"/>
        </w:rPr>
        <w:t>Hypothèse 1 :</w:t>
      </w:r>
    </w:p>
    <w:p w14:paraId="43B27534" w14:textId="304728E1" w:rsidR="001439A9" w:rsidRDefault="001439A9" w:rsidP="00BF79FC">
      <w:pPr>
        <w:rPr>
          <w:rFonts w:ascii="Times" w:hAnsi="Times"/>
          <w:color w:val="000000" w:themeColor="text1"/>
          <w:sz w:val="32"/>
          <w:szCs w:val="32"/>
        </w:rPr>
      </w:pPr>
    </w:p>
    <w:p w14:paraId="34F8032D" w14:textId="05E936B8" w:rsidR="001439A9" w:rsidRDefault="001439A9" w:rsidP="003A2814">
      <w:pPr>
        <w:spacing w:line="360" w:lineRule="auto"/>
        <w:jc w:val="both"/>
        <w:rPr>
          <w:rFonts w:ascii="Times" w:hAnsi="Times"/>
          <w:color w:val="000000" w:themeColor="text1"/>
        </w:rPr>
      </w:pPr>
      <w:r w:rsidRPr="003A2814">
        <w:rPr>
          <w:rFonts w:ascii="Times" w:hAnsi="Times"/>
          <w:color w:val="000000" w:themeColor="text1"/>
        </w:rPr>
        <w:t xml:space="preserve">Comme l’ont démontré </w:t>
      </w:r>
      <w:commentRangeStart w:id="3"/>
      <w:commentRangeStart w:id="4"/>
      <w:r w:rsidRPr="003A2814">
        <w:rPr>
          <w:rFonts w:ascii="Times" w:hAnsi="Times"/>
          <w:color w:val="000000" w:themeColor="text1"/>
        </w:rPr>
        <w:t>plusieurs études</w:t>
      </w:r>
      <w:commentRangeEnd w:id="3"/>
      <w:r w:rsidR="00C165F6">
        <w:rPr>
          <w:rStyle w:val="Marquedecommentaire"/>
        </w:rPr>
        <w:commentReference w:id="3"/>
      </w:r>
      <w:r w:rsidRPr="003A2814">
        <w:rPr>
          <w:rFonts w:ascii="Times" w:hAnsi="Times"/>
          <w:color w:val="000000" w:themeColor="text1"/>
        </w:rPr>
        <w:t xml:space="preserve">, </w:t>
      </w:r>
      <w:commentRangeEnd w:id="4"/>
      <w:r w:rsidR="00F14064">
        <w:rPr>
          <w:rStyle w:val="Marquedecommentaire"/>
        </w:rPr>
        <w:commentReference w:id="4"/>
      </w:r>
      <w:r w:rsidRPr="003A2814">
        <w:rPr>
          <w:rFonts w:ascii="Times" w:hAnsi="Times"/>
          <w:color w:val="000000" w:themeColor="text1"/>
        </w:rPr>
        <w:t>les caract</w:t>
      </w:r>
      <w:r w:rsidR="005F1378">
        <w:rPr>
          <w:rFonts w:ascii="Times" w:hAnsi="Times"/>
          <w:color w:val="000000" w:themeColor="text1"/>
        </w:rPr>
        <w:t>éristique</w:t>
      </w:r>
      <w:r w:rsidRPr="003A2814">
        <w:rPr>
          <w:rFonts w:ascii="Times" w:hAnsi="Times"/>
          <w:color w:val="000000" w:themeColor="text1"/>
        </w:rPr>
        <w:t xml:space="preserve">s socio-démocratiques </w:t>
      </w:r>
      <w:r w:rsidR="008067EF" w:rsidRPr="003A2814">
        <w:rPr>
          <w:rFonts w:ascii="Times" w:hAnsi="Times"/>
          <w:color w:val="000000" w:themeColor="text1"/>
        </w:rPr>
        <w:t xml:space="preserve">des athlètes peuvent </w:t>
      </w:r>
      <w:r w:rsidRPr="003A2814">
        <w:rPr>
          <w:rFonts w:ascii="Times" w:hAnsi="Times"/>
          <w:color w:val="000000" w:themeColor="text1"/>
        </w:rPr>
        <w:t>influence</w:t>
      </w:r>
      <w:r w:rsidR="008067EF" w:rsidRPr="003A2814">
        <w:rPr>
          <w:rFonts w:ascii="Times" w:hAnsi="Times"/>
          <w:color w:val="000000" w:themeColor="text1"/>
        </w:rPr>
        <w:t>r l’émergence d’une ou plusieurs formes de</w:t>
      </w:r>
      <w:r w:rsidRPr="003A2814">
        <w:rPr>
          <w:rFonts w:ascii="Times" w:hAnsi="Times"/>
          <w:color w:val="000000" w:themeColor="text1"/>
        </w:rPr>
        <w:t xml:space="preserve"> </w:t>
      </w:r>
      <w:r w:rsidR="008067EF" w:rsidRPr="003A2814">
        <w:rPr>
          <w:rFonts w:ascii="Times" w:hAnsi="Times"/>
          <w:color w:val="000000" w:themeColor="text1"/>
        </w:rPr>
        <w:t xml:space="preserve">maltraitances. Premièrement, nous nous attendons au fait que les plus jeunes athlètes soient plus susceptibles de subir des maltraitances </w:t>
      </w:r>
      <w:r w:rsidR="00395F78" w:rsidRPr="003A2814">
        <w:rPr>
          <w:rFonts w:ascii="Times" w:hAnsi="Times"/>
          <w:color w:val="000000" w:themeColor="text1"/>
        </w:rPr>
        <w:t>(H1a)</w:t>
      </w:r>
      <w:r w:rsidR="008067EF" w:rsidRPr="003A2814">
        <w:rPr>
          <w:rFonts w:ascii="Times" w:hAnsi="Times"/>
          <w:color w:val="000000" w:themeColor="text1"/>
        </w:rPr>
        <w:t xml:space="preserve">. Deuxièmement, </w:t>
      </w:r>
      <w:r w:rsidR="00395F78" w:rsidRPr="003A2814">
        <w:rPr>
          <w:rFonts w:ascii="Times" w:hAnsi="Times"/>
          <w:color w:val="000000" w:themeColor="text1"/>
        </w:rPr>
        <w:t>nous nous attendons que les femmes soi</w:t>
      </w:r>
      <w:r w:rsidR="005F1378">
        <w:rPr>
          <w:rFonts w:ascii="Times" w:hAnsi="Times"/>
          <w:color w:val="000000" w:themeColor="text1"/>
        </w:rPr>
        <w:t>ent</w:t>
      </w:r>
      <w:r w:rsidR="00395F78" w:rsidRPr="003A2814">
        <w:rPr>
          <w:rFonts w:ascii="Times" w:hAnsi="Times"/>
          <w:color w:val="000000" w:themeColor="text1"/>
        </w:rPr>
        <w:t xml:space="preserve"> plus victime</w:t>
      </w:r>
      <w:r w:rsidR="005F1378">
        <w:rPr>
          <w:rFonts w:ascii="Times" w:hAnsi="Times"/>
          <w:color w:val="000000" w:themeColor="text1"/>
        </w:rPr>
        <w:t>s</w:t>
      </w:r>
      <w:r w:rsidR="00395F78" w:rsidRPr="003A2814">
        <w:rPr>
          <w:rFonts w:ascii="Times" w:hAnsi="Times"/>
          <w:color w:val="000000" w:themeColor="text1"/>
        </w:rPr>
        <w:t xml:space="preserve"> de maltraitance psychologique, sexuelle et de négligence que les hommes, mais que les hommes soient plus victime</w:t>
      </w:r>
      <w:r w:rsidR="005F1378">
        <w:rPr>
          <w:rFonts w:ascii="Times" w:hAnsi="Times"/>
          <w:color w:val="000000" w:themeColor="text1"/>
        </w:rPr>
        <w:t>s</w:t>
      </w:r>
      <w:r w:rsidR="00395F78" w:rsidRPr="003A2814">
        <w:rPr>
          <w:rFonts w:ascii="Times" w:hAnsi="Times"/>
          <w:color w:val="000000" w:themeColor="text1"/>
        </w:rPr>
        <w:t xml:space="preserve"> de maltraitance physique (H1b). Troisièmement, Nous nous attendons que </w:t>
      </w:r>
      <w:r w:rsidR="003A2AFC" w:rsidRPr="003A2814">
        <w:rPr>
          <w:rFonts w:ascii="Times" w:hAnsi="Times"/>
          <w:color w:val="000000" w:themeColor="text1"/>
        </w:rPr>
        <w:t xml:space="preserve">la maltraitance physique soit plus présente dans les sports d’équipe et de combat, mais que les </w:t>
      </w:r>
      <w:r w:rsidR="005F1378">
        <w:rPr>
          <w:rFonts w:ascii="Times" w:hAnsi="Times"/>
          <w:color w:val="000000" w:themeColor="text1"/>
        </w:rPr>
        <w:lastRenderedPageBreak/>
        <w:t xml:space="preserve">pratiquants de </w:t>
      </w:r>
      <w:r w:rsidR="003A2AFC" w:rsidRPr="003A2814">
        <w:rPr>
          <w:rFonts w:ascii="Times" w:hAnsi="Times"/>
          <w:color w:val="000000" w:themeColor="text1"/>
        </w:rPr>
        <w:t>sports individuels et artistiques soient plus victime</w:t>
      </w:r>
      <w:r w:rsidR="005F1378">
        <w:rPr>
          <w:rFonts w:ascii="Times" w:hAnsi="Times"/>
          <w:color w:val="000000" w:themeColor="text1"/>
        </w:rPr>
        <w:t>s</w:t>
      </w:r>
      <w:r w:rsidR="003A2AFC" w:rsidRPr="003A2814">
        <w:rPr>
          <w:rFonts w:ascii="Times" w:hAnsi="Times"/>
          <w:color w:val="000000" w:themeColor="text1"/>
        </w:rPr>
        <w:t xml:space="preserve"> de maltraitance sexuelle, de négligence et psychologiqu</w:t>
      </w:r>
      <w:r w:rsidR="00F02B44" w:rsidRPr="003A2814">
        <w:rPr>
          <w:rFonts w:ascii="Times" w:hAnsi="Times"/>
          <w:color w:val="000000" w:themeColor="text1"/>
        </w:rPr>
        <w:t>e (H1c)</w:t>
      </w:r>
      <w:r w:rsidR="003A2AFC" w:rsidRPr="003A2814">
        <w:rPr>
          <w:rFonts w:ascii="Times" w:hAnsi="Times"/>
          <w:color w:val="000000" w:themeColor="text1"/>
        </w:rPr>
        <w:t xml:space="preserve">. </w:t>
      </w:r>
      <w:r w:rsidR="00F02B44" w:rsidRPr="003A2814">
        <w:rPr>
          <w:rFonts w:ascii="Times" w:hAnsi="Times"/>
          <w:color w:val="000000" w:themeColor="text1"/>
        </w:rPr>
        <w:t xml:space="preserve">Quatrièmement, nous nous attendons que la prévalence de toutes les formes de maltraitance augmente avec le niveau de pratique (H1d). Cinquièmement, nous nous attendons </w:t>
      </w:r>
      <w:r w:rsidR="003A2814" w:rsidRPr="003A2814">
        <w:rPr>
          <w:rFonts w:ascii="Times" w:hAnsi="Times"/>
          <w:color w:val="000000" w:themeColor="text1"/>
        </w:rPr>
        <w:t>au fait que les athlètes ayant commencé leur sport de prédilection de manière précoce soient plus victime</w:t>
      </w:r>
      <w:r w:rsidR="005F1378">
        <w:rPr>
          <w:rFonts w:ascii="Times" w:hAnsi="Times"/>
          <w:color w:val="000000" w:themeColor="text1"/>
        </w:rPr>
        <w:t>s</w:t>
      </w:r>
      <w:r w:rsidR="003A2814" w:rsidRPr="003A2814">
        <w:rPr>
          <w:rFonts w:ascii="Times" w:hAnsi="Times"/>
          <w:color w:val="000000" w:themeColor="text1"/>
        </w:rPr>
        <w:t xml:space="preserve"> de maltraitance (H1e).</w:t>
      </w:r>
    </w:p>
    <w:p w14:paraId="2E3CB624" w14:textId="77777777" w:rsidR="008D43F4" w:rsidRDefault="008D43F4" w:rsidP="003A2814">
      <w:pPr>
        <w:spacing w:line="360" w:lineRule="auto"/>
        <w:jc w:val="both"/>
        <w:rPr>
          <w:rFonts w:ascii="Times" w:hAnsi="Times"/>
          <w:color w:val="000000" w:themeColor="text1"/>
        </w:rPr>
      </w:pPr>
    </w:p>
    <w:p w14:paraId="347E06E6" w14:textId="3266D66C" w:rsidR="00025897" w:rsidRDefault="00025897" w:rsidP="003A2814">
      <w:pPr>
        <w:spacing w:line="360" w:lineRule="auto"/>
        <w:jc w:val="both"/>
        <w:rPr>
          <w:rFonts w:ascii="Times" w:hAnsi="Times"/>
          <w:color w:val="000000" w:themeColor="text1"/>
        </w:rPr>
      </w:pPr>
      <w:r>
        <w:rPr>
          <w:rFonts w:ascii="Times" w:hAnsi="Times"/>
          <w:color w:val="000000" w:themeColor="text1"/>
        </w:rPr>
        <w:t xml:space="preserve">Hypothèse 2 : </w:t>
      </w:r>
    </w:p>
    <w:p w14:paraId="5FA7BC98" w14:textId="77777777" w:rsidR="000C0102" w:rsidRDefault="000C0102" w:rsidP="003A2814">
      <w:pPr>
        <w:spacing w:line="360" w:lineRule="auto"/>
        <w:jc w:val="both"/>
        <w:rPr>
          <w:rFonts w:ascii="Times" w:hAnsi="Times"/>
          <w:color w:val="000000" w:themeColor="text1"/>
        </w:rPr>
      </w:pPr>
    </w:p>
    <w:p w14:paraId="521491AD" w14:textId="0C735F72" w:rsidR="00025897" w:rsidRDefault="00025897" w:rsidP="003A2814">
      <w:pPr>
        <w:spacing w:line="360" w:lineRule="auto"/>
        <w:jc w:val="both"/>
        <w:rPr>
          <w:rFonts w:ascii="Times" w:hAnsi="Times"/>
          <w:color w:val="000000" w:themeColor="text1"/>
        </w:rPr>
      </w:pPr>
      <w:r>
        <w:rPr>
          <w:rFonts w:ascii="Times" w:hAnsi="Times"/>
          <w:color w:val="000000" w:themeColor="text1"/>
        </w:rPr>
        <w:t xml:space="preserve">Au vu des la </w:t>
      </w:r>
      <w:commentRangeStart w:id="5"/>
      <w:r>
        <w:rPr>
          <w:rFonts w:ascii="Times" w:hAnsi="Times"/>
          <w:color w:val="000000" w:themeColor="text1"/>
        </w:rPr>
        <w:t>littérature actuelle</w:t>
      </w:r>
      <w:commentRangeEnd w:id="5"/>
      <w:r w:rsidR="00F14064">
        <w:rPr>
          <w:rStyle w:val="Marquedecommentaire"/>
        </w:rPr>
        <w:commentReference w:id="5"/>
      </w:r>
      <w:r>
        <w:rPr>
          <w:rFonts w:ascii="Times" w:hAnsi="Times"/>
          <w:color w:val="000000" w:themeColor="text1"/>
        </w:rPr>
        <w:t xml:space="preserve">, nous observons que les </w:t>
      </w:r>
      <w:commentRangeStart w:id="6"/>
      <w:r>
        <w:rPr>
          <w:rFonts w:ascii="Times" w:hAnsi="Times"/>
          <w:color w:val="000000" w:themeColor="text1"/>
        </w:rPr>
        <w:t>auteurs</w:t>
      </w:r>
      <w:commentRangeEnd w:id="6"/>
      <w:r w:rsidR="00F14064">
        <w:rPr>
          <w:rStyle w:val="Marquedecommentaire"/>
        </w:rPr>
        <w:commentReference w:id="6"/>
      </w:r>
      <w:r>
        <w:rPr>
          <w:rFonts w:ascii="Times" w:hAnsi="Times"/>
          <w:color w:val="000000" w:themeColor="text1"/>
        </w:rPr>
        <w:t xml:space="preserve"> </w:t>
      </w:r>
      <w:r w:rsidR="001C31C3">
        <w:rPr>
          <w:rFonts w:ascii="Times" w:hAnsi="Times"/>
          <w:color w:val="000000" w:themeColor="text1"/>
        </w:rPr>
        <w:t xml:space="preserve">des différentes maltraitances diffèrent selon la forme. Premièrement, nous nous attendons au fait que les pairs soient les principaux auteurs de la maltraitance </w:t>
      </w:r>
      <w:r w:rsidR="00650425">
        <w:rPr>
          <w:rFonts w:ascii="Times" w:hAnsi="Times"/>
          <w:color w:val="000000" w:themeColor="text1"/>
        </w:rPr>
        <w:t xml:space="preserve">psychologique, </w:t>
      </w:r>
      <w:r w:rsidR="001C31C3">
        <w:rPr>
          <w:rFonts w:ascii="Times" w:hAnsi="Times"/>
          <w:color w:val="000000" w:themeColor="text1"/>
        </w:rPr>
        <w:t>physique et sexuelle (H2a). Deuxièmement, nous nous attendons au fait que les entraineurs</w:t>
      </w:r>
      <w:r w:rsidR="00D415E8">
        <w:rPr>
          <w:rFonts w:ascii="Times" w:hAnsi="Times"/>
          <w:color w:val="000000" w:themeColor="text1"/>
        </w:rPr>
        <w:t xml:space="preserve"> et les entraineurs assistants soient les principaux auteurs de la maltraitance psychologique et de négligence (H2b). Finalement, Nous pensons que les parents et les beaux-parents so</w:t>
      </w:r>
      <w:r w:rsidR="00B978D4">
        <w:rPr>
          <w:rFonts w:ascii="Times" w:hAnsi="Times"/>
          <w:color w:val="000000" w:themeColor="text1"/>
        </w:rPr>
        <w:t>ient</w:t>
      </w:r>
      <w:r w:rsidR="005F1378">
        <w:rPr>
          <w:rFonts w:ascii="Times" w:hAnsi="Times"/>
          <w:color w:val="000000" w:themeColor="text1"/>
        </w:rPr>
        <w:t xml:space="preserve"> majoritairement</w:t>
      </w:r>
      <w:r w:rsidR="00B978D4">
        <w:rPr>
          <w:rFonts w:ascii="Times" w:hAnsi="Times"/>
          <w:color w:val="000000" w:themeColor="text1"/>
        </w:rPr>
        <w:t xml:space="preserve"> </w:t>
      </w:r>
      <w:r w:rsidR="00D415E8">
        <w:rPr>
          <w:rFonts w:ascii="Times" w:hAnsi="Times"/>
          <w:color w:val="000000" w:themeColor="text1"/>
        </w:rPr>
        <w:t xml:space="preserve">auteur </w:t>
      </w:r>
      <w:proofErr w:type="gramStart"/>
      <w:r w:rsidR="00D415E8">
        <w:rPr>
          <w:rFonts w:ascii="Times" w:hAnsi="Times"/>
          <w:color w:val="000000" w:themeColor="text1"/>
        </w:rPr>
        <w:t>de  maltraitance</w:t>
      </w:r>
      <w:proofErr w:type="gramEnd"/>
      <w:r w:rsidR="00D415E8">
        <w:rPr>
          <w:rFonts w:ascii="Times" w:hAnsi="Times"/>
          <w:color w:val="000000" w:themeColor="text1"/>
        </w:rPr>
        <w:t xml:space="preserve"> psychologique et de négligence (H2c)</w:t>
      </w:r>
      <w:r w:rsidR="00B978D4">
        <w:rPr>
          <w:rFonts w:ascii="Times" w:hAnsi="Times"/>
          <w:color w:val="000000" w:themeColor="text1"/>
        </w:rPr>
        <w:t>.</w:t>
      </w:r>
    </w:p>
    <w:p w14:paraId="7E175350" w14:textId="5FE41A43" w:rsidR="00B978D4" w:rsidRDefault="00B978D4" w:rsidP="003A2814">
      <w:pPr>
        <w:spacing w:line="360" w:lineRule="auto"/>
        <w:jc w:val="both"/>
        <w:rPr>
          <w:rFonts w:ascii="Times" w:hAnsi="Times"/>
          <w:color w:val="000000" w:themeColor="text1"/>
        </w:rPr>
      </w:pPr>
    </w:p>
    <w:p w14:paraId="4CD057AD" w14:textId="33FAB029" w:rsidR="00B978D4" w:rsidRDefault="000C0102" w:rsidP="003A2814">
      <w:pPr>
        <w:spacing w:line="360" w:lineRule="auto"/>
        <w:jc w:val="both"/>
        <w:rPr>
          <w:rFonts w:ascii="Times" w:hAnsi="Times"/>
          <w:color w:val="000000" w:themeColor="text1"/>
        </w:rPr>
      </w:pPr>
      <w:r>
        <w:rPr>
          <w:rFonts w:ascii="Times" w:hAnsi="Times"/>
          <w:color w:val="000000" w:themeColor="text1"/>
        </w:rPr>
        <w:t xml:space="preserve">Hypothèse 3 : </w:t>
      </w:r>
    </w:p>
    <w:p w14:paraId="3344D75B" w14:textId="40FB0616" w:rsidR="000C0102" w:rsidRDefault="000C0102" w:rsidP="003A2814">
      <w:pPr>
        <w:spacing w:line="360" w:lineRule="auto"/>
        <w:jc w:val="both"/>
        <w:rPr>
          <w:rFonts w:ascii="Times" w:hAnsi="Times"/>
          <w:color w:val="000000" w:themeColor="text1"/>
        </w:rPr>
      </w:pPr>
    </w:p>
    <w:p w14:paraId="41BC559F" w14:textId="355D7E67" w:rsidR="003A2814" w:rsidRDefault="000C0102" w:rsidP="003710AB">
      <w:pPr>
        <w:spacing w:line="360" w:lineRule="auto"/>
        <w:jc w:val="both"/>
        <w:rPr>
          <w:rFonts w:ascii="Times" w:hAnsi="Times"/>
          <w:color w:val="000000" w:themeColor="text1"/>
        </w:rPr>
      </w:pPr>
      <w:r>
        <w:rPr>
          <w:rFonts w:ascii="Times" w:hAnsi="Times"/>
          <w:color w:val="000000" w:themeColor="text1"/>
        </w:rPr>
        <w:t>Au vu d</w:t>
      </w:r>
      <w:r w:rsidR="00366E8C">
        <w:rPr>
          <w:rFonts w:ascii="Times" w:hAnsi="Times"/>
          <w:color w:val="000000" w:themeColor="text1"/>
        </w:rPr>
        <w:t xml:space="preserve">es </w:t>
      </w:r>
      <w:r>
        <w:rPr>
          <w:rFonts w:ascii="Times" w:hAnsi="Times"/>
          <w:color w:val="000000" w:themeColor="text1"/>
        </w:rPr>
        <w:t xml:space="preserve">études menées sur l’interprétation des maltraitances vécue par les athlètes dans le sport, </w:t>
      </w:r>
      <w:r w:rsidR="00366E8C">
        <w:rPr>
          <w:rFonts w:ascii="Times" w:hAnsi="Times"/>
          <w:color w:val="000000" w:themeColor="text1"/>
        </w:rPr>
        <w:t xml:space="preserve">nous nous attendons au fait </w:t>
      </w:r>
      <w:r w:rsidR="003710AB">
        <w:rPr>
          <w:rFonts w:ascii="Times" w:hAnsi="Times"/>
          <w:color w:val="000000" w:themeColor="text1"/>
        </w:rPr>
        <w:t xml:space="preserve">que </w:t>
      </w:r>
      <w:r w:rsidR="00E16AFE">
        <w:rPr>
          <w:rFonts w:ascii="Times" w:hAnsi="Times"/>
          <w:color w:val="000000" w:themeColor="text1"/>
        </w:rPr>
        <w:t>certains</w:t>
      </w:r>
      <w:r w:rsidR="00E16AFE">
        <w:rPr>
          <w:rFonts w:ascii="Times" w:hAnsi="Times"/>
          <w:color w:val="000000" w:themeColor="text1"/>
        </w:rPr>
        <w:sym w:font="Symbol" w:char="F0D7"/>
      </w:r>
      <w:r w:rsidR="00E16AFE">
        <w:rPr>
          <w:rFonts w:ascii="Times" w:hAnsi="Times"/>
          <w:color w:val="000000" w:themeColor="text1"/>
        </w:rPr>
        <w:t>es</w:t>
      </w:r>
      <w:r w:rsidR="0075784A">
        <w:rPr>
          <w:rFonts w:ascii="Times" w:hAnsi="Times"/>
          <w:color w:val="000000" w:themeColor="text1"/>
        </w:rPr>
        <w:t xml:space="preserve"> athlètes </w:t>
      </w:r>
      <w:r w:rsidR="00B249A6">
        <w:rPr>
          <w:rFonts w:ascii="Times" w:hAnsi="Times"/>
          <w:color w:val="000000" w:themeColor="text1"/>
        </w:rPr>
        <w:t>s</w:t>
      </w:r>
      <w:r w:rsidR="00EF1E77">
        <w:rPr>
          <w:rFonts w:ascii="Times" w:hAnsi="Times"/>
          <w:color w:val="000000" w:themeColor="text1"/>
        </w:rPr>
        <w:t>oient</w:t>
      </w:r>
      <w:r w:rsidR="00B249A6">
        <w:rPr>
          <w:rFonts w:ascii="Times" w:hAnsi="Times"/>
          <w:color w:val="000000" w:themeColor="text1"/>
        </w:rPr>
        <w:t xml:space="preserve"> susceptibles de </w:t>
      </w:r>
      <w:r w:rsidR="0075784A">
        <w:rPr>
          <w:rFonts w:ascii="Times" w:hAnsi="Times"/>
          <w:color w:val="000000" w:themeColor="text1"/>
        </w:rPr>
        <w:t>normalise</w:t>
      </w:r>
      <w:r w:rsidR="00B249A6">
        <w:rPr>
          <w:rFonts w:ascii="Times" w:hAnsi="Times"/>
          <w:color w:val="000000" w:themeColor="text1"/>
        </w:rPr>
        <w:t>r</w:t>
      </w:r>
      <w:r w:rsidR="00EF1E77">
        <w:rPr>
          <w:rFonts w:ascii="Times" w:hAnsi="Times"/>
          <w:color w:val="000000" w:themeColor="text1"/>
        </w:rPr>
        <w:t xml:space="preserve"> à différent</w:t>
      </w:r>
      <w:r w:rsidR="00B249A6">
        <w:rPr>
          <w:rFonts w:ascii="Times" w:hAnsi="Times"/>
          <w:color w:val="000000" w:themeColor="text1"/>
        </w:rPr>
        <w:t xml:space="preserve"> degré</w:t>
      </w:r>
      <w:r w:rsidR="0075784A">
        <w:rPr>
          <w:rFonts w:ascii="Times" w:hAnsi="Times"/>
          <w:color w:val="000000" w:themeColor="text1"/>
        </w:rPr>
        <w:t xml:space="preserve"> </w:t>
      </w:r>
      <w:r w:rsidR="00B249A6">
        <w:rPr>
          <w:rFonts w:ascii="Times" w:hAnsi="Times"/>
          <w:color w:val="000000" w:themeColor="text1"/>
        </w:rPr>
        <w:t>les maltraitances selon les catégories préétablie</w:t>
      </w:r>
      <w:r w:rsidR="00EF1E77">
        <w:rPr>
          <w:rFonts w:ascii="Times" w:hAnsi="Times"/>
          <w:color w:val="000000" w:themeColor="text1"/>
        </w:rPr>
        <w:t>s</w:t>
      </w:r>
      <w:r w:rsidR="00B249A6">
        <w:rPr>
          <w:rFonts w:ascii="Times" w:hAnsi="Times"/>
          <w:color w:val="000000" w:themeColor="text1"/>
        </w:rPr>
        <w:t xml:space="preserve"> par le questionnaire </w:t>
      </w:r>
      <w:r w:rsidR="00366E8C">
        <w:rPr>
          <w:rFonts w:ascii="Times" w:hAnsi="Times"/>
          <w:color w:val="000000" w:themeColor="text1"/>
        </w:rPr>
        <w:t xml:space="preserve">(H3a). </w:t>
      </w:r>
      <w:r w:rsidR="00B249A6">
        <w:rPr>
          <w:rFonts w:ascii="Times" w:hAnsi="Times"/>
          <w:color w:val="000000" w:themeColor="text1"/>
        </w:rPr>
        <w:t xml:space="preserve">Deuxièmement, </w:t>
      </w:r>
      <w:r w:rsidR="00E16AFE">
        <w:rPr>
          <w:rFonts w:ascii="Times" w:hAnsi="Times"/>
          <w:color w:val="000000" w:themeColor="text1"/>
        </w:rPr>
        <w:t xml:space="preserve">nous nous attendons </w:t>
      </w:r>
      <w:r w:rsidR="00A2328F">
        <w:rPr>
          <w:rFonts w:ascii="Times" w:hAnsi="Times"/>
          <w:color w:val="000000" w:themeColor="text1"/>
        </w:rPr>
        <w:t xml:space="preserve">au fait que certaines catégories de maltraitance soient perçues comme nécessaire à la performance par les athlètes (H3b). Finalement, nous pensons que </w:t>
      </w:r>
      <w:r w:rsidR="003710AB">
        <w:rPr>
          <w:rFonts w:ascii="Times" w:hAnsi="Times"/>
          <w:color w:val="000000" w:themeColor="text1"/>
        </w:rPr>
        <w:t xml:space="preserve">certaines catégories de maltraitance </w:t>
      </w:r>
      <w:proofErr w:type="gramStart"/>
      <w:r w:rsidR="003710AB">
        <w:rPr>
          <w:rFonts w:ascii="Times" w:hAnsi="Times"/>
          <w:color w:val="000000" w:themeColor="text1"/>
        </w:rPr>
        <w:t>s</w:t>
      </w:r>
      <w:r w:rsidR="00EF1E77">
        <w:rPr>
          <w:rFonts w:ascii="Times" w:hAnsi="Times"/>
          <w:color w:val="000000" w:themeColor="text1"/>
        </w:rPr>
        <w:t>oient</w:t>
      </w:r>
      <w:proofErr w:type="gramEnd"/>
      <w:r w:rsidR="003710AB">
        <w:rPr>
          <w:rFonts w:ascii="Times" w:hAnsi="Times"/>
          <w:color w:val="000000" w:themeColor="text1"/>
        </w:rPr>
        <w:t xml:space="preserve"> interprétées par les athlètes comme faisant partie de l’entrainement (H3c).</w:t>
      </w:r>
    </w:p>
    <w:p w14:paraId="5DBE908F" w14:textId="72BC9E01" w:rsidR="003710AB" w:rsidRDefault="003710AB" w:rsidP="003710AB">
      <w:pPr>
        <w:spacing w:line="360" w:lineRule="auto"/>
        <w:jc w:val="both"/>
        <w:rPr>
          <w:rFonts w:ascii="Times" w:hAnsi="Times"/>
          <w:color w:val="000000" w:themeColor="text1"/>
        </w:rPr>
      </w:pPr>
    </w:p>
    <w:p w14:paraId="49068752" w14:textId="245B9E91" w:rsidR="003710AB" w:rsidRDefault="003710AB" w:rsidP="003710AB">
      <w:pPr>
        <w:spacing w:line="360" w:lineRule="auto"/>
        <w:jc w:val="both"/>
        <w:rPr>
          <w:rFonts w:ascii="Times" w:hAnsi="Times"/>
          <w:color w:val="000000" w:themeColor="text1"/>
        </w:rPr>
      </w:pPr>
      <w:r>
        <w:rPr>
          <w:rFonts w:ascii="Times" w:hAnsi="Times"/>
          <w:color w:val="000000" w:themeColor="text1"/>
        </w:rPr>
        <w:t xml:space="preserve">Hypothèse 4 : </w:t>
      </w:r>
    </w:p>
    <w:p w14:paraId="69DEF711" w14:textId="29B93193" w:rsidR="003710AB" w:rsidRDefault="003710AB" w:rsidP="003710AB">
      <w:pPr>
        <w:spacing w:line="360" w:lineRule="auto"/>
        <w:jc w:val="both"/>
        <w:rPr>
          <w:rFonts w:ascii="Times" w:hAnsi="Times"/>
          <w:color w:val="000000" w:themeColor="text1"/>
        </w:rPr>
      </w:pPr>
    </w:p>
    <w:p w14:paraId="40AFAB8B" w14:textId="751379CB" w:rsidR="003710AB" w:rsidRPr="003710AB" w:rsidRDefault="003710AB" w:rsidP="003710AB">
      <w:pPr>
        <w:spacing w:line="360" w:lineRule="auto"/>
        <w:jc w:val="both"/>
        <w:rPr>
          <w:rFonts w:ascii="Times" w:hAnsi="Times"/>
          <w:color w:val="000000" w:themeColor="text1"/>
        </w:rPr>
      </w:pPr>
      <w:commentRangeStart w:id="7"/>
      <w:r>
        <w:rPr>
          <w:rFonts w:ascii="Times" w:hAnsi="Times"/>
          <w:color w:val="000000" w:themeColor="text1"/>
        </w:rPr>
        <w:t xml:space="preserve">Conformément à la littérature, les conséquences expérimentées par les athlètes diffèrent selon la forme de maltraitance. Nous </w:t>
      </w:r>
      <w:r w:rsidR="00EA0613">
        <w:rPr>
          <w:rFonts w:ascii="Times" w:hAnsi="Times"/>
          <w:color w:val="000000" w:themeColor="text1"/>
        </w:rPr>
        <w:t xml:space="preserve">pensons donc que chaque catégorie de maltraitance préétablie par le questionnaire influence les la fréquence des répercussions sur les athlètes (H4a). </w:t>
      </w:r>
      <w:commentRangeEnd w:id="7"/>
      <w:r w:rsidR="00F14064">
        <w:rPr>
          <w:rStyle w:val="Marquedecommentaire"/>
        </w:rPr>
        <w:commentReference w:id="7"/>
      </w:r>
    </w:p>
    <w:p w14:paraId="62AB4B03" w14:textId="4FD493BA" w:rsidR="004B38B8" w:rsidRPr="001439A9" w:rsidRDefault="004B38B8" w:rsidP="00BF79FC">
      <w:pPr>
        <w:rPr>
          <w:rFonts w:ascii="Times" w:hAnsi="Times"/>
          <w:color w:val="000000" w:themeColor="text1"/>
          <w:sz w:val="32"/>
          <w:szCs w:val="32"/>
        </w:rPr>
      </w:pPr>
    </w:p>
    <w:p w14:paraId="29341BB1" w14:textId="77777777" w:rsidR="001439A9" w:rsidRPr="001439A9" w:rsidRDefault="001439A9" w:rsidP="00BF79FC">
      <w:pPr>
        <w:rPr>
          <w:rFonts w:ascii="Times" w:hAnsi="Times"/>
          <w:color w:val="000000" w:themeColor="text1"/>
          <w:sz w:val="32"/>
          <w:szCs w:val="32"/>
        </w:rPr>
      </w:pPr>
    </w:p>
    <w:p w14:paraId="7CB162F5" w14:textId="36717475" w:rsidR="00BF79FC" w:rsidRPr="001439A9" w:rsidRDefault="004B38B8" w:rsidP="00BF79FC">
      <w:pPr>
        <w:rPr>
          <w:rFonts w:ascii="Times" w:hAnsi="Times"/>
          <w:i/>
          <w:iCs/>
          <w:color w:val="000000" w:themeColor="text1"/>
        </w:rPr>
      </w:pPr>
      <w:r w:rsidRPr="001439A9">
        <w:rPr>
          <w:rFonts w:ascii="Times" w:hAnsi="Times"/>
          <w:i/>
          <w:iCs/>
          <w:color w:val="000000" w:themeColor="text1"/>
        </w:rPr>
        <w:t xml:space="preserve">Question 1. Les facteurs de risques </w:t>
      </w:r>
    </w:p>
    <w:p w14:paraId="398D721D" w14:textId="025F9290" w:rsidR="004B38B8" w:rsidRPr="001439A9" w:rsidRDefault="004B38B8" w:rsidP="00BF79FC">
      <w:pPr>
        <w:rPr>
          <w:rFonts w:ascii="Times" w:hAnsi="Times"/>
          <w:color w:val="000000" w:themeColor="text1"/>
        </w:rPr>
      </w:pPr>
    </w:p>
    <w:p w14:paraId="2786517E" w14:textId="7CEBD3D0" w:rsidR="004B38B8" w:rsidRPr="001439A9" w:rsidRDefault="004B38B8" w:rsidP="009247B4">
      <w:pPr>
        <w:pStyle w:val="Paragraphedeliste"/>
        <w:numPr>
          <w:ilvl w:val="0"/>
          <w:numId w:val="6"/>
        </w:numPr>
        <w:rPr>
          <w:rFonts w:ascii="Times" w:hAnsi="Times"/>
          <w:color w:val="000000" w:themeColor="text1"/>
          <w:sz w:val="28"/>
          <w:szCs w:val="28"/>
        </w:rPr>
      </w:pPr>
      <w:r w:rsidRPr="001439A9">
        <w:rPr>
          <w:rFonts w:ascii="Times" w:hAnsi="Times"/>
          <w:color w:val="000000" w:themeColor="text1"/>
          <w:sz w:val="28"/>
          <w:szCs w:val="28"/>
        </w:rPr>
        <w:t>Hypothèse</w:t>
      </w:r>
      <w:r w:rsidR="00D80DE1" w:rsidRPr="001439A9">
        <w:rPr>
          <w:rFonts w:ascii="Times" w:hAnsi="Times"/>
          <w:color w:val="000000" w:themeColor="text1"/>
          <w:sz w:val="28"/>
          <w:szCs w:val="28"/>
        </w:rPr>
        <w:t xml:space="preserve"> générale 0</w:t>
      </w:r>
      <w:r w:rsidRPr="001439A9">
        <w:rPr>
          <w:rFonts w:ascii="Times" w:hAnsi="Times"/>
          <w:color w:val="000000" w:themeColor="text1"/>
          <w:sz w:val="28"/>
          <w:szCs w:val="28"/>
        </w:rPr>
        <w:t> : Les différentes catégorie</w:t>
      </w:r>
      <w:r w:rsidR="00D80DE1" w:rsidRPr="001439A9">
        <w:rPr>
          <w:rFonts w:ascii="Times" w:hAnsi="Times"/>
          <w:color w:val="000000" w:themeColor="text1"/>
          <w:sz w:val="28"/>
          <w:szCs w:val="28"/>
        </w:rPr>
        <w:t xml:space="preserve">s démographiques </w:t>
      </w:r>
      <w:r w:rsidRPr="001439A9">
        <w:rPr>
          <w:rFonts w:ascii="Times" w:hAnsi="Times"/>
          <w:color w:val="000000" w:themeColor="text1"/>
          <w:sz w:val="28"/>
          <w:szCs w:val="28"/>
        </w:rPr>
        <w:t>ne font pas vari</w:t>
      </w:r>
      <w:r w:rsidR="00D80DE1" w:rsidRPr="001439A9">
        <w:rPr>
          <w:rFonts w:ascii="Times" w:hAnsi="Times"/>
          <w:color w:val="000000" w:themeColor="text1"/>
          <w:sz w:val="28"/>
          <w:szCs w:val="28"/>
        </w:rPr>
        <w:t xml:space="preserve">er les prévalences des différentes maltraitances. </w:t>
      </w:r>
    </w:p>
    <w:p w14:paraId="34F927FD" w14:textId="557FDC9E" w:rsidR="0091242B" w:rsidRPr="001439A9" w:rsidRDefault="0091242B" w:rsidP="00BF79FC">
      <w:pPr>
        <w:rPr>
          <w:rFonts w:ascii="Times" w:hAnsi="Times"/>
          <w:color w:val="000000" w:themeColor="text1"/>
          <w:sz w:val="28"/>
          <w:szCs w:val="28"/>
        </w:rPr>
      </w:pPr>
    </w:p>
    <w:p w14:paraId="253F6CB8" w14:textId="1D6F2FB3" w:rsidR="0091242B" w:rsidRPr="001439A9" w:rsidRDefault="0091242B" w:rsidP="00323323">
      <w:pPr>
        <w:ind w:left="708"/>
        <w:rPr>
          <w:rFonts w:ascii="Times" w:hAnsi="Times"/>
          <w:color w:val="000000" w:themeColor="text1"/>
          <w:sz w:val="28"/>
          <w:szCs w:val="28"/>
        </w:rPr>
      </w:pPr>
      <w:r w:rsidRPr="001439A9">
        <w:rPr>
          <w:rFonts w:ascii="Times" w:hAnsi="Times"/>
          <w:color w:val="000000" w:themeColor="text1"/>
          <w:sz w:val="28"/>
          <w:szCs w:val="28"/>
        </w:rPr>
        <w:t xml:space="preserve">Hypothèse générale 1 : Les différentes catégories démographiques font varier les prévalences des différentes maltraitances. </w:t>
      </w:r>
    </w:p>
    <w:p w14:paraId="2A0F107F" w14:textId="1EF8AAC9" w:rsidR="004B38B8" w:rsidRPr="001439A9" w:rsidRDefault="004B38B8" w:rsidP="00BF79FC">
      <w:pPr>
        <w:rPr>
          <w:rFonts w:ascii="Times" w:hAnsi="Times"/>
          <w:color w:val="000000" w:themeColor="text1"/>
        </w:rPr>
      </w:pPr>
    </w:p>
    <w:p w14:paraId="287A2EEA" w14:textId="51379A88" w:rsidR="004B38B8" w:rsidRPr="001439A9" w:rsidRDefault="004B38B8" w:rsidP="009247B4">
      <w:pPr>
        <w:pStyle w:val="Paragraphedeliste"/>
        <w:numPr>
          <w:ilvl w:val="0"/>
          <w:numId w:val="6"/>
        </w:numPr>
        <w:rPr>
          <w:rFonts w:ascii="Times" w:hAnsi="Times"/>
          <w:color w:val="000000" w:themeColor="text1"/>
        </w:rPr>
      </w:pPr>
      <w:r w:rsidRPr="001439A9">
        <w:rPr>
          <w:rFonts w:ascii="Times" w:hAnsi="Times"/>
          <w:color w:val="000000" w:themeColor="text1"/>
        </w:rPr>
        <w:t>Hypothèse</w:t>
      </w:r>
      <w:r w:rsidR="0091242B" w:rsidRPr="001439A9">
        <w:rPr>
          <w:rFonts w:ascii="Times" w:hAnsi="Times"/>
          <w:color w:val="000000" w:themeColor="text1"/>
        </w:rPr>
        <w:t xml:space="preserve"> secondaire</w:t>
      </w:r>
      <w:r w:rsidRPr="001439A9">
        <w:rPr>
          <w:rFonts w:ascii="Times" w:hAnsi="Times"/>
          <w:color w:val="000000" w:themeColor="text1"/>
        </w:rPr>
        <w:t xml:space="preserve"> 0 : L</w:t>
      </w:r>
      <w:r w:rsidR="00BF79FC" w:rsidRPr="001439A9">
        <w:rPr>
          <w:rFonts w:ascii="Times" w:hAnsi="Times"/>
          <w:color w:val="000000" w:themeColor="text1"/>
        </w:rPr>
        <w:t xml:space="preserve">es </w:t>
      </w:r>
      <w:r w:rsidRPr="001439A9">
        <w:rPr>
          <w:rFonts w:ascii="Times" w:hAnsi="Times"/>
          <w:color w:val="000000" w:themeColor="text1"/>
        </w:rPr>
        <w:t>prévalences des différentes maltraitances sont identiques selon les catégories d’âge des répondants</w:t>
      </w:r>
      <w:r w:rsidRPr="001439A9">
        <w:rPr>
          <w:rFonts w:ascii="Times" w:hAnsi="Times"/>
        </w:rPr>
        <w:sym w:font="Symbol" w:char="F0D7"/>
      </w:r>
      <w:r w:rsidRPr="001439A9">
        <w:rPr>
          <w:rFonts w:ascii="Times" w:hAnsi="Times"/>
          <w:color w:val="000000" w:themeColor="text1"/>
        </w:rPr>
        <w:t xml:space="preserve">es </w:t>
      </w:r>
    </w:p>
    <w:p w14:paraId="73CAD827" w14:textId="47D3414F" w:rsidR="0091242B" w:rsidRPr="001439A9" w:rsidRDefault="0091242B" w:rsidP="004B38B8">
      <w:pPr>
        <w:rPr>
          <w:rFonts w:ascii="Times" w:hAnsi="Times"/>
          <w:color w:val="000000" w:themeColor="text1"/>
        </w:rPr>
      </w:pPr>
    </w:p>
    <w:p w14:paraId="0E7D5855" w14:textId="34FCAE41" w:rsidR="0091242B" w:rsidRPr="001439A9" w:rsidRDefault="0091242B" w:rsidP="009247B4">
      <w:pPr>
        <w:ind w:left="708"/>
        <w:rPr>
          <w:rFonts w:ascii="Times" w:hAnsi="Times"/>
          <w:color w:val="000000" w:themeColor="text1"/>
        </w:rPr>
      </w:pPr>
      <w:r w:rsidRPr="001439A9">
        <w:rPr>
          <w:rFonts w:ascii="Times" w:hAnsi="Times"/>
          <w:color w:val="000000" w:themeColor="text1"/>
        </w:rPr>
        <w:t xml:space="preserve">Hypothèse secondaire 1 : Les prévalences des différentes maltraitances ne sont </w:t>
      </w:r>
      <w:r w:rsidR="009247B4" w:rsidRPr="001439A9">
        <w:rPr>
          <w:rFonts w:ascii="Times" w:hAnsi="Times"/>
          <w:color w:val="000000" w:themeColor="text1"/>
        </w:rPr>
        <w:t xml:space="preserve">pas </w:t>
      </w:r>
      <w:r w:rsidRPr="001439A9">
        <w:rPr>
          <w:rFonts w:ascii="Times" w:hAnsi="Times"/>
          <w:color w:val="000000" w:themeColor="text1"/>
        </w:rPr>
        <w:t>identiques selon les catégories d’âge des répondants</w:t>
      </w:r>
      <w:r w:rsidRPr="001439A9">
        <w:rPr>
          <w:rFonts w:ascii="Times" w:hAnsi="Times"/>
        </w:rPr>
        <w:sym w:font="Symbol" w:char="F0D7"/>
      </w:r>
      <w:r w:rsidRPr="001439A9">
        <w:rPr>
          <w:rFonts w:ascii="Times" w:hAnsi="Times"/>
          <w:color w:val="000000" w:themeColor="text1"/>
        </w:rPr>
        <w:t>es</w:t>
      </w:r>
    </w:p>
    <w:p w14:paraId="003446AC" w14:textId="77777777" w:rsidR="0091242B" w:rsidRPr="001439A9" w:rsidRDefault="0091242B" w:rsidP="004B38B8">
      <w:pPr>
        <w:rPr>
          <w:rFonts w:ascii="Times" w:hAnsi="Times"/>
          <w:color w:val="000000" w:themeColor="text1"/>
        </w:rPr>
      </w:pPr>
    </w:p>
    <w:p w14:paraId="28336B92" w14:textId="57B29887" w:rsidR="0091242B" w:rsidRPr="001439A9" w:rsidRDefault="0091242B" w:rsidP="004B38B8">
      <w:pPr>
        <w:rPr>
          <w:rFonts w:ascii="Times" w:hAnsi="Times"/>
          <w:color w:val="000000" w:themeColor="text1"/>
        </w:rPr>
      </w:pPr>
    </w:p>
    <w:p w14:paraId="799260BC" w14:textId="5F31F0B2" w:rsidR="0091242B" w:rsidRPr="001439A9" w:rsidRDefault="0091242B" w:rsidP="009247B4">
      <w:pPr>
        <w:pStyle w:val="Paragraphedeliste"/>
        <w:numPr>
          <w:ilvl w:val="0"/>
          <w:numId w:val="6"/>
        </w:numPr>
        <w:rPr>
          <w:rFonts w:ascii="Times" w:hAnsi="Times"/>
          <w:color w:val="000000" w:themeColor="text1"/>
        </w:rPr>
      </w:pPr>
      <w:r w:rsidRPr="001439A9">
        <w:rPr>
          <w:rFonts w:ascii="Times" w:hAnsi="Times"/>
          <w:color w:val="000000" w:themeColor="text1"/>
        </w:rPr>
        <w:t>Hypothèse secondaire 0 : Les prévalences des différentes maltraitances sont identiques selon le genre des répondants</w:t>
      </w:r>
      <w:r w:rsidRPr="001439A9">
        <w:rPr>
          <w:rFonts w:ascii="Times" w:hAnsi="Times"/>
        </w:rPr>
        <w:sym w:font="Symbol" w:char="F0D7"/>
      </w:r>
      <w:r w:rsidRPr="001439A9">
        <w:rPr>
          <w:rFonts w:ascii="Times" w:hAnsi="Times"/>
          <w:color w:val="000000" w:themeColor="text1"/>
        </w:rPr>
        <w:t>es</w:t>
      </w:r>
    </w:p>
    <w:p w14:paraId="19EBC1AC" w14:textId="04719145" w:rsidR="009247B4" w:rsidRPr="001439A9" w:rsidRDefault="009247B4" w:rsidP="004B38B8">
      <w:pPr>
        <w:rPr>
          <w:rFonts w:ascii="Times" w:hAnsi="Times"/>
          <w:color w:val="000000" w:themeColor="text1"/>
        </w:rPr>
      </w:pPr>
    </w:p>
    <w:p w14:paraId="621A4255" w14:textId="38077D45" w:rsidR="009247B4" w:rsidRPr="001439A9" w:rsidRDefault="009247B4" w:rsidP="009247B4">
      <w:pPr>
        <w:ind w:left="708"/>
        <w:rPr>
          <w:rFonts w:ascii="Times" w:hAnsi="Times"/>
          <w:color w:val="000000" w:themeColor="text1"/>
        </w:rPr>
      </w:pPr>
      <w:r w:rsidRPr="001439A9">
        <w:rPr>
          <w:rFonts w:ascii="Times" w:hAnsi="Times"/>
          <w:color w:val="000000" w:themeColor="text1"/>
        </w:rPr>
        <w:t>Hypothèse secondaire 1 : Les prévalences des différentes maltraitances ne sont pas identiques selon le genre des répondants</w:t>
      </w:r>
      <w:r w:rsidRPr="001439A9">
        <w:rPr>
          <w:rFonts w:ascii="Times" w:hAnsi="Times"/>
        </w:rPr>
        <w:sym w:font="Symbol" w:char="F0D7"/>
      </w:r>
      <w:r w:rsidRPr="001439A9">
        <w:rPr>
          <w:rFonts w:ascii="Times" w:hAnsi="Times"/>
          <w:color w:val="000000" w:themeColor="text1"/>
        </w:rPr>
        <w:t>es</w:t>
      </w:r>
    </w:p>
    <w:p w14:paraId="13DEB6DF" w14:textId="77777777" w:rsidR="009247B4" w:rsidRPr="001439A9" w:rsidRDefault="009247B4" w:rsidP="004B38B8">
      <w:pPr>
        <w:rPr>
          <w:rFonts w:ascii="Times" w:hAnsi="Times"/>
          <w:color w:val="000000" w:themeColor="text1"/>
        </w:rPr>
      </w:pPr>
    </w:p>
    <w:p w14:paraId="08894B6B" w14:textId="161EF488" w:rsidR="0091242B" w:rsidRPr="001439A9" w:rsidRDefault="0091242B" w:rsidP="004B38B8">
      <w:pPr>
        <w:rPr>
          <w:rFonts w:ascii="Times" w:hAnsi="Times"/>
          <w:color w:val="000000" w:themeColor="text1"/>
        </w:rPr>
      </w:pPr>
    </w:p>
    <w:p w14:paraId="3C97C2C6" w14:textId="7C2294DD" w:rsidR="0091242B" w:rsidRPr="001439A9" w:rsidRDefault="0091242B" w:rsidP="009247B4">
      <w:pPr>
        <w:pStyle w:val="Paragraphedeliste"/>
        <w:numPr>
          <w:ilvl w:val="0"/>
          <w:numId w:val="6"/>
        </w:numPr>
        <w:rPr>
          <w:rFonts w:ascii="Times" w:hAnsi="Times"/>
          <w:color w:val="000000" w:themeColor="text1"/>
        </w:rPr>
      </w:pPr>
      <w:r w:rsidRPr="001439A9">
        <w:rPr>
          <w:rFonts w:ascii="Times" w:hAnsi="Times"/>
          <w:color w:val="000000" w:themeColor="text1"/>
        </w:rPr>
        <w:t>Hypothèse</w:t>
      </w:r>
      <w:r w:rsidR="009247B4" w:rsidRPr="001439A9">
        <w:rPr>
          <w:rFonts w:ascii="Times" w:hAnsi="Times"/>
          <w:color w:val="000000" w:themeColor="text1"/>
        </w:rPr>
        <w:t xml:space="preserve"> secondaire 0 :</w:t>
      </w:r>
      <w:r w:rsidRPr="001439A9">
        <w:rPr>
          <w:rFonts w:ascii="Times" w:hAnsi="Times"/>
          <w:color w:val="000000" w:themeColor="text1"/>
        </w:rPr>
        <w:t xml:space="preserve"> Les prévalences des différentes maltraitances sont identiques selon l</w:t>
      </w:r>
      <w:r w:rsidR="009247B4" w:rsidRPr="001439A9">
        <w:rPr>
          <w:rFonts w:ascii="Times" w:hAnsi="Times"/>
          <w:color w:val="000000" w:themeColor="text1"/>
        </w:rPr>
        <w:t>a</w:t>
      </w:r>
      <w:r w:rsidRPr="001439A9">
        <w:rPr>
          <w:rFonts w:ascii="Times" w:hAnsi="Times"/>
          <w:color w:val="000000" w:themeColor="text1"/>
        </w:rPr>
        <w:t xml:space="preserve"> catégorie </w:t>
      </w:r>
      <w:r w:rsidR="009247B4" w:rsidRPr="001439A9">
        <w:rPr>
          <w:rFonts w:ascii="Times" w:hAnsi="Times"/>
          <w:color w:val="000000" w:themeColor="text1"/>
        </w:rPr>
        <w:t>sportive</w:t>
      </w:r>
      <w:r w:rsidRPr="001439A9">
        <w:rPr>
          <w:rFonts w:ascii="Times" w:hAnsi="Times"/>
          <w:color w:val="000000" w:themeColor="text1"/>
        </w:rPr>
        <w:t xml:space="preserve"> des répondants</w:t>
      </w:r>
      <w:r w:rsidRPr="001439A9">
        <w:rPr>
          <w:rFonts w:ascii="Times" w:hAnsi="Times"/>
        </w:rPr>
        <w:sym w:font="Symbol" w:char="F0D7"/>
      </w:r>
      <w:r w:rsidRPr="001439A9">
        <w:rPr>
          <w:rFonts w:ascii="Times" w:hAnsi="Times"/>
          <w:color w:val="000000" w:themeColor="text1"/>
        </w:rPr>
        <w:t>es</w:t>
      </w:r>
    </w:p>
    <w:p w14:paraId="4F763511" w14:textId="04DEA931" w:rsidR="009247B4" w:rsidRPr="001439A9" w:rsidRDefault="009247B4" w:rsidP="009247B4">
      <w:pPr>
        <w:pStyle w:val="Paragraphedeliste"/>
        <w:rPr>
          <w:rFonts w:ascii="Times" w:hAnsi="Times"/>
          <w:color w:val="000000" w:themeColor="text1"/>
        </w:rPr>
      </w:pPr>
    </w:p>
    <w:p w14:paraId="37E9A1D8" w14:textId="61F3BE72" w:rsidR="009247B4" w:rsidRPr="001439A9" w:rsidRDefault="009247B4" w:rsidP="009247B4">
      <w:pPr>
        <w:ind w:left="708"/>
        <w:rPr>
          <w:rFonts w:ascii="Times" w:hAnsi="Times"/>
          <w:color w:val="000000" w:themeColor="text1"/>
        </w:rPr>
      </w:pPr>
      <w:r w:rsidRPr="001439A9">
        <w:rPr>
          <w:rFonts w:ascii="Times" w:hAnsi="Times"/>
          <w:color w:val="000000" w:themeColor="text1"/>
        </w:rPr>
        <w:t>Hypothèse secondaire 1 : Les prévalences des différentes maltraitances ne sont pas identiques selon la catégorie sportive des répondants</w:t>
      </w:r>
      <w:r w:rsidRPr="001439A9">
        <w:rPr>
          <w:rFonts w:ascii="Times" w:hAnsi="Times"/>
        </w:rPr>
        <w:sym w:font="Symbol" w:char="F0D7"/>
      </w:r>
      <w:r w:rsidRPr="001439A9">
        <w:rPr>
          <w:rFonts w:ascii="Times" w:hAnsi="Times"/>
          <w:color w:val="000000" w:themeColor="text1"/>
        </w:rPr>
        <w:t>es</w:t>
      </w:r>
    </w:p>
    <w:p w14:paraId="6D0D725F" w14:textId="77777777" w:rsidR="009247B4" w:rsidRPr="001439A9" w:rsidRDefault="009247B4" w:rsidP="009247B4">
      <w:pPr>
        <w:pStyle w:val="Paragraphedeliste"/>
        <w:rPr>
          <w:rFonts w:ascii="Times" w:hAnsi="Times"/>
          <w:color w:val="000000" w:themeColor="text1"/>
        </w:rPr>
      </w:pPr>
    </w:p>
    <w:p w14:paraId="75FC2D9F" w14:textId="666F332E" w:rsidR="0091242B" w:rsidRPr="001439A9" w:rsidRDefault="0091242B" w:rsidP="004B38B8">
      <w:pPr>
        <w:rPr>
          <w:rFonts w:ascii="Times" w:hAnsi="Times"/>
          <w:color w:val="000000" w:themeColor="text1"/>
        </w:rPr>
      </w:pPr>
    </w:p>
    <w:p w14:paraId="77744A79" w14:textId="1704A304" w:rsidR="0091242B" w:rsidRPr="001439A9" w:rsidRDefault="0091242B" w:rsidP="009247B4">
      <w:pPr>
        <w:pStyle w:val="Paragraphedeliste"/>
        <w:numPr>
          <w:ilvl w:val="0"/>
          <w:numId w:val="6"/>
        </w:numPr>
        <w:rPr>
          <w:rFonts w:ascii="Times" w:hAnsi="Times"/>
          <w:color w:val="000000" w:themeColor="text1"/>
        </w:rPr>
      </w:pPr>
      <w:r w:rsidRPr="001439A9">
        <w:rPr>
          <w:rFonts w:ascii="Times" w:hAnsi="Times"/>
          <w:color w:val="000000" w:themeColor="text1"/>
        </w:rPr>
        <w:t xml:space="preserve">Hypothèse secondaire 0 : Les prévalences des différentes maltraitances sont identiques selon </w:t>
      </w:r>
      <w:r w:rsidR="009247B4" w:rsidRPr="001439A9">
        <w:rPr>
          <w:rFonts w:ascii="Times" w:hAnsi="Times"/>
          <w:color w:val="000000" w:themeColor="text1"/>
        </w:rPr>
        <w:t>le niveau sportif</w:t>
      </w:r>
      <w:r w:rsidRPr="001439A9">
        <w:rPr>
          <w:rFonts w:ascii="Times" w:hAnsi="Times"/>
          <w:color w:val="000000" w:themeColor="text1"/>
        </w:rPr>
        <w:t xml:space="preserve"> des répondants</w:t>
      </w:r>
      <w:r w:rsidRPr="001439A9">
        <w:rPr>
          <w:rFonts w:ascii="Times" w:hAnsi="Times"/>
        </w:rPr>
        <w:sym w:font="Symbol" w:char="F0D7"/>
      </w:r>
      <w:r w:rsidRPr="001439A9">
        <w:rPr>
          <w:rFonts w:ascii="Times" w:hAnsi="Times"/>
          <w:color w:val="000000" w:themeColor="text1"/>
        </w:rPr>
        <w:t>es</w:t>
      </w:r>
    </w:p>
    <w:p w14:paraId="3D813E75" w14:textId="2245E832" w:rsidR="009247B4" w:rsidRPr="001439A9" w:rsidRDefault="009247B4" w:rsidP="009247B4">
      <w:pPr>
        <w:pStyle w:val="Paragraphedeliste"/>
        <w:rPr>
          <w:rFonts w:ascii="Times" w:hAnsi="Times"/>
          <w:color w:val="000000" w:themeColor="text1"/>
        </w:rPr>
      </w:pPr>
    </w:p>
    <w:p w14:paraId="105C1E31" w14:textId="6916A383" w:rsidR="009247B4" w:rsidRPr="001439A9" w:rsidRDefault="009247B4" w:rsidP="009247B4">
      <w:pPr>
        <w:ind w:left="708"/>
        <w:rPr>
          <w:rFonts w:ascii="Times" w:hAnsi="Times"/>
          <w:color w:val="000000" w:themeColor="text1"/>
        </w:rPr>
      </w:pPr>
      <w:r w:rsidRPr="001439A9">
        <w:rPr>
          <w:rFonts w:ascii="Times" w:hAnsi="Times"/>
          <w:color w:val="000000" w:themeColor="text1"/>
        </w:rPr>
        <w:t>Hypothèse secondaire 1 : Les prévalences des différentes maltraitances ne sont pas identiques selon le niveau sportif des répondants</w:t>
      </w:r>
      <w:r w:rsidRPr="001439A9">
        <w:rPr>
          <w:rFonts w:ascii="Times" w:hAnsi="Times"/>
        </w:rPr>
        <w:sym w:font="Symbol" w:char="F0D7"/>
      </w:r>
      <w:r w:rsidRPr="001439A9">
        <w:rPr>
          <w:rFonts w:ascii="Times" w:hAnsi="Times"/>
          <w:color w:val="000000" w:themeColor="text1"/>
        </w:rPr>
        <w:t>es</w:t>
      </w:r>
    </w:p>
    <w:p w14:paraId="6EE989E6" w14:textId="77777777" w:rsidR="009247B4" w:rsidRPr="001439A9" w:rsidRDefault="009247B4" w:rsidP="009247B4">
      <w:pPr>
        <w:pStyle w:val="Paragraphedeliste"/>
        <w:rPr>
          <w:rFonts w:ascii="Times" w:hAnsi="Times"/>
          <w:color w:val="000000" w:themeColor="text1"/>
        </w:rPr>
      </w:pPr>
    </w:p>
    <w:p w14:paraId="76FE8B85" w14:textId="1E3B729E" w:rsidR="0091242B" w:rsidRPr="001439A9" w:rsidRDefault="0091242B" w:rsidP="0091242B">
      <w:pPr>
        <w:rPr>
          <w:rFonts w:ascii="Times" w:hAnsi="Times"/>
          <w:color w:val="000000" w:themeColor="text1"/>
        </w:rPr>
      </w:pPr>
    </w:p>
    <w:p w14:paraId="2344D758" w14:textId="668CCF09" w:rsidR="0091242B" w:rsidRPr="001439A9" w:rsidRDefault="0091242B" w:rsidP="009247B4">
      <w:pPr>
        <w:pStyle w:val="Paragraphedeliste"/>
        <w:numPr>
          <w:ilvl w:val="0"/>
          <w:numId w:val="6"/>
        </w:numPr>
        <w:rPr>
          <w:rFonts w:ascii="Times" w:hAnsi="Times"/>
          <w:color w:val="000000" w:themeColor="text1"/>
        </w:rPr>
      </w:pPr>
      <w:r w:rsidRPr="001439A9">
        <w:rPr>
          <w:rFonts w:ascii="Times" w:hAnsi="Times"/>
          <w:color w:val="000000" w:themeColor="text1"/>
        </w:rPr>
        <w:t>Hypothèse secondaire 0 : Les prévalences des différentes maltraitances sont identiques selon l’implication précoce des répondants</w:t>
      </w:r>
      <w:r w:rsidRPr="001439A9">
        <w:rPr>
          <w:rFonts w:ascii="Times" w:hAnsi="Times"/>
        </w:rPr>
        <w:sym w:font="Symbol" w:char="F0D7"/>
      </w:r>
      <w:r w:rsidRPr="001439A9">
        <w:rPr>
          <w:rFonts w:ascii="Times" w:hAnsi="Times"/>
          <w:color w:val="000000" w:themeColor="text1"/>
        </w:rPr>
        <w:t>es</w:t>
      </w:r>
    </w:p>
    <w:p w14:paraId="646149F0" w14:textId="77777777" w:rsidR="00CB410A" w:rsidRPr="001439A9" w:rsidRDefault="00CB410A" w:rsidP="009247B4">
      <w:pPr>
        <w:pStyle w:val="Paragraphedeliste"/>
        <w:rPr>
          <w:rFonts w:ascii="Times" w:hAnsi="Times"/>
          <w:color w:val="000000" w:themeColor="text1"/>
        </w:rPr>
      </w:pPr>
    </w:p>
    <w:p w14:paraId="75A5CC69" w14:textId="562BAB8E" w:rsidR="009247B4" w:rsidRPr="001439A9" w:rsidRDefault="009247B4" w:rsidP="009247B4">
      <w:pPr>
        <w:pStyle w:val="Paragraphedeliste"/>
        <w:rPr>
          <w:rFonts w:ascii="Times" w:hAnsi="Times"/>
          <w:color w:val="000000" w:themeColor="text1"/>
        </w:rPr>
      </w:pPr>
      <w:r w:rsidRPr="001439A9">
        <w:rPr>
          <w:rFonts w:ascii="Times" w:hAnsi="Times"/>
          <w:color w:val="000000" w:themeColor="text1"/>
        </w:rPr>
        <w:t xml:space="preserve">Hypothèse secondaire 1 : Les prévalences des différentes maltraitances ne sont pas identiques selon </w:t>
      </w:r>
      <w:r w:rsidR="00323323" w:rsidRPr="001439A9">
        <w:rPr>
          <w:rFonts w:ascii="Times" w:hAnsi="Times"/>
          <w:color w:val="000000" w:themeColor="text1"/>
        </w:rPr>
        <w:t>l’implication précoce</w:t>
      </w:r>
      <w:r w:rsidRPr="001439A9">
        <w:rPr>
          <w:rFonts w:ascii="Times" w:hAnsi="Times"/>
          <w:color w:val="000000" w:themeColor="text1"/>
        </w:rPr>
        <w:t xml:space="preserve"> des répondants</w:t>
      </w:r>
      <w:r w:rsidRPr="001439A9">
        <w:rPr>
          <w:rFonts w:ascii="Times" w:hAnsi="Times"/>
        </w:rPr>
        <w:sym w:font="Symbol" w:char="F0D7"/>
      </w:r>
      <w:r w:rsidRPr="001439A9">
        <w:rPr>
          <w:rFonts w:ascii="Times" w:hAnsi="Times"/>
          <w:color w:val="000000" w:themeColor="text1"/>
        </w:rPr>
        <w:t>es</w:t>
      </w:r>
    </w:p>
    <w:p w14:paraId="42EF6941" w14:textId="77777777" w:rsidR="009247B4" w:rsidRPr="001439A9" w:rsidRDefault="009247B4" w:rsidP="009247B4">
      <w:pPr>
        <w:pStyle w:val="Paragraphedeliste"/>
        <w:rPr>
          <w:rFonts w:ascii="Times" w:hAnsi="Times"/>
          <w:color w:val="000000" w:themeColor="text1"/>
        </w:rPr>
      </w:pPr>
    </w:p>
    <w:p w14:paraId="65E52838" w14:textId="23060D22" w:rsidR="0091242B" w:rsidRPr="001439A9" w:rsidRDefault="0091242B" w:rsidP="0091242B">
      <w:pPr>
        <w:rPr>
          <w:rFonts w:ascii="Times" w:hAnsi="Times"/>
          <w:color w:val="000000" w:themeColor="text1"/>
        </w:rPr>
      </w:pPr>
    </w:p>
    <w:p w14:paraId="3A3293BD" w14:textId="77777777" w:rsidR="0091242B" w:rsidRPr="001439A9" w:rsidRDefault="0091242B" w:rsidP="0091242B">
      <w:pPr>
        <w:rPr>
          <w:rFonts w:ascii="Times" w:hAnsi="Times"/>
          <w:color w:val="000000" w:themeColor="text1"/>
        </w:rPr>
      </w:pPr>
    </w:p>
    <w:p w14:paraId="69A8D044" w14:textId="30E7599F" w:rsidR="0091242B" w:rsidRPr="001439A9" w:rsidRDefault="00323323" w:rsidP="0091242B">
      <w:pPr>
        <w:rPr>
          <w:rFonts w:ascii="Times" w:hAnsi="Times"/>
          <w:i/>
          <w:iCs/>
          <w:color w:val="000000" w:themeColor="text1"/>
        </w:rPr>
      </w:pPr>
      <w:r w:rsidRPr="001439A9">
        <w:rPr>
          <w:rFonts w:ascii="Times" w:hAnsi="Times"/>
          <w:i/>
          <w:iCs/>
          <w:color w:val="000000" w:themeColor="text1"/>
        </w:rPr>
        <w:t>Question 2 les auteurs de maltraitance</w:t>
      </w:r>
    </w:p>
    <w:p w14:paraId="3665E95A" w14:textId="7EB5EB32" w:rsidR="00323323" w:rsidRPr="001439A9" w:rsidRDefault="00323323" w:rsidP="0091242B">
      <w:pPr>
        <w:rPr>
          <w:rFonts w:ascii="Times" w:hAnsi="Times"/>
          <w:i/>
          <w:iCs/>
          <w:color w:val="000000" w:themeColor="text1"/>
        </w:rPr>
      </w:pPr>
    </w:p>
    <w:p w14:paraId="240CE4A3" w14:textId="5DA4FC48" w:rsidR="00323323" w:rsidRPr="001439A9" w:rsidRDefault="00323323" w:rsidP="00856196">
      <w:pPr>
        <w:pStyle w:val="Paragraphedeliste"/>
        <w:numPr>
          <w:ilvl w:val="0"/>
          <w:numId w:val="6"/>
        </w:numPr>
        <w:rPr>
          <w:rFonts w:ascii="Times" w:hAnsi="Times"/>
          <w:color w:val="000000" w:themeColor="text1"/>
        </w:rPr>
      </w:pPr>
      <w:r w:rsidRPr="001439A9">
        <w:rPr>
          <w:rFonts w:ascii="Times" w:hAnsi="Times"/>
          <w:color w:val="000000" w:themeColor="text1"/>
        </w:rPr>
        <w:t>Hypothèse générale 0 : Les auteurs de maltraitance sont identiques selon la forme de maltraitance expérimentée</w:t>
      </w:r>
    </w:p>
    <w:p w14:paraId="4B35F041" w14:textId="6F4EC4C1" w:rsidR="00323323" w:rsidRPr="001439A9" w:rsidRDefault="00323323" w:rsidP="0091242B">
      <w:pPr>
        <w:rPr>
          <w:rFonts w:ascii="Times" w:hAnsi="Times"/>
          <w:color w:val="000000" w:themeColor="text1"/>
        </w:rPr>
      </w:pPr>
    </w:p>
    <w:p w14:paraId="3BDF0378" w14:textId="550A9E14" w:rsidR="00323323" w:rsidRPr="001439A9" w:rsidRDefault="00323323" w:rsidP="00856196">
      <w:pPr>
        <w:ind w:left="708"/>
        <w:rPr>
          <w:rFonts w:ascii="Times" w:hAnsi="Times"/>
          <w:color w:val="000000" w:themeColor="text1"/>
        </w:rPr>
      </w:pPr>
      <w:r w:rsidRPr="001439A9">
        <w:rPr>
          <w:rFonts w:ascii="Times" w:hAnsi="Times"/>
          <w:color w:val="000000" w:themeColor="text1"/>
        </w:rPr>
        <w:lastRenderedPageBreak/>
        <w:t>Hypothèse générale 1 : Les auteurs de maltraitance diffèrent selon la forme de maltraitance expérimentée</w:t>
      </w:r>
    </w:p>
    <w:p w14:paraId="08700A9D" w14:textId="57753089" w:rsidR="00323323" w:rsidRPr="001439A9" w:rsidRDefault="00323323" w:rsidP="0091242B">
      <w:pPr>
        <w:rPr>
          <w:rFonts w:ascii="Times" w:hAnsi="Times"/>
          <w:color w:val="000000" w:themeColor="text1"/>
        </w:rPr>
      </w:pPr>
    </w:p>
    <w:p w14:paraId="3AD1AB31" w14:textId="18A1427B" w:rsidR="00856196" w:rsidRPr="001439A9" w:rsidRDefault="00856196" w:rsidP="0091242B">
      <w:pPr>
        <w:rPr>
          <w:rFonts w:ascii="Times" w:hAnsi="Times"/>
          <w:color w:val="000000" w:themeColor="text1"/>
        </w:rPr>
      </w:pPr>
    </w:p>
    <w:p w14:paraId="7D803927" w14:textId="76CE05B4" w:rsidR="00856196" w:rsidRPr="001439A9" w:rsidRDefault="00856196" w:rsidP="0091242B">
      <w:pPr>
        <w:rPr>
          <w:rFonts w:ascii="Times" w:hAnsi="Times"/>
          <w:i/>
          <w:iCs/>
          <w:color w:val="000000" w:themeColor="text1"/>
        </w:rPr>
      </w:pPr>
      <w:r w:rsidRPr="001439A9">
        <w:rPr>
          <w:rFonts w:ascii="Times" w:hAnsi="Times"/>
          <w:i/>
          <w:iCs/>
          <w:color w:val="000000" w:themeColor="text1"/>
        </w:rPr>
        <w:t>Question 3 les interprétations des maltraitances</w:t>
      </w:r>
    </w:p>
    <w:p w14:paraId="23709416" w14:textId="1929F791" w:rsidR="00323323" w:rsidRPr="001439A9" w:rsidRDefault="00323323" w:rsidP="0091242B">
      <w:pPr>
        <w:rPr>
          <w:rFonts w:ascii="Times" w:hAnsi="Times"/>
          <w:color w:val="000000" w:themeColor="text1"/>
        </w:rPr>
      </w:pPr>
    </w:p>
    <w:p w14:paraId="771DDFF7" w14:textId="3235A4FA" w:rsidR="00856196" w:rsidRPr="001439A9" w:rsidRDefault="00856196" w:rsidP="00856196">
      <w:pPr>
        <w:pStyle w:val="Paragraphedeliste"/>
        <w:numPr>
          <w:ilvl w:val="0"/>
          <w:numId w:val="6"/>
        </w:numPr>
        <w:rPr>
          <w:rFonts w:ascii="Times" w:hAnsi="Times"/>
          <w:color w:val="000000" w:themeColor="text1"/>
          <w:sz w:val="28"/>
          <w:szCs w:val="28"/>
        </w:rPr>
      </w:pPr>
      <w:r w:rsidRPr="001439A9">
        <w:rPr>
          <w:rFonts w:ascii="Times" w:hAnsi="Times"/>
          <w:color w:val="000000" w:themeColor="text1"/>
          <w:sz w:val="28"/>
          <w:szCs w:val="28"/>
        </w:rPr>
        <w:t xml:space="preserve">Hypothèse 0 : les interprétations des </w:t>
      </w:r>
      <w:r w:rsidR="00F34D4E" w:rsidRPr="001439A9">
        <w:rPr>
          <w:rFonts w:ascii="Times" w:hAnsi="Times"/>
          <w:color w:val="000000" w:themeColor="text1"/>
          <w:sz w:val="28"/>
          <w:szCs w:val="28"/>
        </w:rPr>
        <w:t>maltraitances</w:t>
      </w:r>
      <w:r w:rsidRPr="001439A9">
        <w:rPr>
          <w:rFonts w:ascii="Times" w:hAnsi="Times"/>
          <w:color w:val="000000" w:themeColor="text1"/>
          <w:sz w:val="28"/>
          <w:szCs w:val="28"/>
        </w:rPr>
        <w:t xml:space="preserve"> sont identiques </w:t>
      </w:r>
      <w:r w:rsidR="00F34D4E" w:rsidRPr="001439A9">
        <w:rPr>
          <w:rFonts w:ascii="Times" w:hAnsi="Times"/>
          <w:color w:val="000000" w:themeColor="text1"/>
          <w:sz w:val="28"/>
          <w:szCs w:val="28"/>
        </w:rPr>
        <w:t>selo</w:t>
      </w:r>
      <w:r w:rsidR="00EC0022" w:rsidRPr="001439A9">
        <w:rPr>
          <w:rFonts w:ascii="Times" w:hAnsi="Times"/>
          <w:color w:val="000000" w:themeColor="text1"/>
          <w:sz w:val="28"/>
          <w:szCs w:val="28"/>
        </w:rPr>
        <w:t>n les différentes catégories qui composent une forme de maltraitance</w:t>
      </w:r>
    </w:p>
    <w:p w14:paraId="4F889E1C" w14:textId="77777777" w:rsidR="00856196" w:rsidRPr="001439A9" w:rsidRDefault="00856196" w:rsidP="00EC0022">
      <w:pPr>
        <w:rPr>
          <w:rFonts w:ascii="Times" w:hAnsi="Times"/>
          <w:color w:val="000000" w:themeColor="text1"/>
          <w:sz w:val="28"/>
          <w:szCs w:val="28"/>
        </w:rPr>
      </w:pPr>
    </w:p>
    <w:p w14:paraId="7A0B222E" w14:textId="30DBE747" w:rsidR="00856196" w:rsidRPr="001439A9" w:rsidRDefault="00856196" w:rsidP="00856196">
      <w:pPr>
        <w:ind w:left="708"/>
        <w:rPr>
          <w:rFonts w:ascii="Times" w:hAnsi="Times"/>
          <w:color w:val="000000" w:themeColor="text1"/>
          <w:sz w:val="28"/>
          <w:szCs w:val="28"/>
        </w:rPr>
      </w:pPr>
      <w:r w:rsidRPr="001439A9">
        <w:rPr>
          <w:rFonts w:ascii="Times" w:hAnsi="Times"/>
          <w:color w:val="000000" w:themeColor="text1"/>
          <w:sz w:val="28"/>
          <w:szCs w:val="28"/>
        </w:rPr>
        <w:t xml:space="preserve">Hypothèse 1 : </w:t>
      </w:r>
      <w:r w:rsidR="00EC0022" w:rsidRPr="001439A9">
        <w:rPr>
          <w:rFonts w:ascii="Times" w:hAnsi="Times"/>
          <w:color w:val="000000" w:themeColor="text1"/>
          <w:sz w:val="28"/>
          <w:szCs w:val="28"/>
        </w:rPr>
        <w:t>les interprétations des maltraitances ne sont pas identiques selon les différentes catégories qui composent une forme de maltraitance</w:t>
      </w:r>
    </w:p>
    <w:p w14:paraId="2E117184" w14:textId="7F446841" w:rsidR="00323323" w:rsidRPr="001439A9" w:rsidRDefault="00323323" w:rsidP="0091242B">
      <w:pPr>
        <w:rPr>
          <w:rFonts w:ascii="Times" w:hAnsi="Times"/>
          <w:color w:val="000000" w:themeColor="text1"/>
        </w:rPr>
      </w:pPr>
    </w:p>
    <w:p w14:paraId="7E60812B" w14:textId="142D25AC" w:rsidR="00EC0022" w:rsidRPr="001439A9" w:rsidRDefault="00EC0022" w:rsidP="00EC0022">
      <w:pPr>
        <w:pStyle w:val="Paragraphedeliste"/>
        <w:numPr>
          <w:ilvl w:val="0"/>
          <w:numId w:val="6"/>
        </w:numPr>
        <w:rPr>
          <w:rFonts w:ascii="Times" w:hAnsi="Times"/>
          <w:color w:val="000000" w:themeColor="text1"/>
        </w:rPr>
      </w:pPr>
      <w:r w:rsidRPr="001439A9">
        <w:rPr>
          <w:rFonts w:ascii="Times" w:hAnsi="Times"/>
          <w:color w:val="000000" w:themeColor="text1"/>
        </w:rPr>
        <w:t>Hypothèse secondaire 0 : Les athlètes normalisent de même manière les maltraitances selon la catégorie de maltraitance</w:t>
      </w:r>
    </w:p>
    <w:p w14:paraId="0701BA1A" w14:textId="56CE3621" w:rsidR="00EC0022" w:rsidRPr="001439A9" w:rsidRDefault="00EC0022" w:rsidP="00EC0022">
      <w:pPr>
        <w:rPr>
          <w:rFonts w:ascii="Times" w:hAnsi="Times"/>
          <w:color w:val="000000" w:themeColor="text1"/>
        </w:rPr>
      </w:pPr>
    </w:p>
    <w:p w14:paraId="456ED179" w14:textId="230AEF02" w:rsidR="00EC0022" w:rsidRPr="001439A9" w:rsidRDefault="00EC0022" w:rsidP="00EC0022">
      <w:pPr>
        <w:pStyle w:val="Paragraphedeliste"/>
        <w:rPr>
          <w:rFonts w:ascii="Times" w:hAnsi="Times"/>
          <w:color w:val="000000" w:themeColor="text1"/>
        </w:rPr>
      </w:pPr>
      <w:r w:rsidRPr="001439A9">
        <w:rPr>
          <w:rFonts w:ascii="Times" w:hAnsi="Times"/>
          <w:color w:val="000000" w:themeColor="text1"/>
        </w:rPr>
        <w:t>Hypothèse secondaire 1 : Les athlètes ne normalisent pas de même manière les maltraitances selon la catégorie de maltraitance</w:t>
      </w:r>
    </w:p>
    <w:p w14:paraId="757FEA0D" w14:textId="4742FC1E" w:rsidR="00EC0022" w:rsidRPr="001439A9" w:rsidRDefault="00EC0022" w:rsidP="00EC0022">
      <w:pPr>
        <w:pStyle w:val="Paragraphedeliste"/>
        <w:rPr>
          <w:rFonts w:ascii="Times" w:hAnsi="Times"/>
          <w:color w:val="000000" w:themeColor="text1"/>
        </w:rPr>
      </w:pPr>
    </w:p>
    <w:p w14:paraId="3FFF6FBF" w14:textId="75955EB7" w:rsidR="00EC0022" w:rsidRPr="001439A9" w:rsidRDefault="00EC0022" w:rsidP="009640D2">
      <w:pPr>
        <w:pStyle w:val="Paragraphedeliste"/>
        <w:numPr>
          <w:ilvl w:val="0"/>
          <w:numId w:val="6"/>
        </w:numPr>
        <w:rPr>
          <w:rFonts w:ascii="Times" w:hAnsi="Times"/>
          <w:color w:val="000000" w:themeColor="text1"/>
        </w:rPr>
      </w:pPr>
      <w:r w:rsidRPr="001439A9">
        <w:rPr>
          <w:rFonts w:ascii="Times" w:hAnsi="Times"/>
          <w:color w:val="000000" w:themeColor="text1"/>
        </w:rPr>
        <w:t>Hypothèse secondaire 0 : Les athlètes interprètent</w:t>
      </w:r>
      <w:r w:rsidR="00C02D7C" w:rsidRPr="001439A9">
        <w:rPr>
          <w:rFonts w:ascii="Times" w:hAnsi="Times"/>
          <w:color w:val="000000" w:themeColor="text1"/>
        </w:rPr>
        <w:t xml:space="preserve"> de même manière chaque catégorie de maltraitance comme « nécessaire à la performance »</w:t>
      </w:r>
    </w:p>
    <w:p w14:paraId="7E5F7E26" w14:textId="6615DB29" w:rsidR="00C02D7C" w:rsidRPr="001439A9" w:rsidRDefault="00C02D7C" w:rsidP="00C02D7C">
      <w:pPr>
        <w:rPr>
          <w:rFonts w:ascii="Times" w:hAnsi="Times"/>
          <w:color w:val="000000" w:themeColor="text1"/>
        </w:rPr>
      </w:pPr>
    </w:p>
    <w:p w14:paraId="71C37528" w14:textId="7DEA6BC6" w:rsidR="00C02D7C" w:rsidRPr="001439A9" w:rsidRDefault="00C02D7C" w:rsidP="00C02D7C">
      <w:pPr>
        <w:pStyle w:val="Paragraphedeliste"/>
        <w:rPr>
          <w:rFonts w:ascii="Times" w:hAnsi="Times"/>
          <w:color w:val="000000" w:themeColor="text1"/>
        </w:rPr>
      </w:pPr>
      <w:r w:rsidRPr="001439A9">
        <w:rPr>
          <w:rFonts w:ascii="Times" w:hAnsi="Times"/>
          <w:color w:val="000000" w:themeColor="text1"/>
        </w:rPr>
        <w:t>Hypothèse secondaire 1 : Les athlètes n’interprètent pas de même manière chaque catégorie de maltraitance comme « nécessaire à la performance »</w:t>
      </w:r>
    </w:p>
    <w:p w14:paraId="25358AFC" w14:textId="1221A95C" w:rsidR="00C02D7C" w:rsidRPr="001439A9" w:rsidRDefault="00C02D7C" w:rsidP="00C02D7C">
      <w:pPr>
        <w:pStyle w:val="Paragraphedeliste"/>
        <w:rPr>
          <w:rFonts w:ascii="Times" w:hAnsi="Times"/>
          <w:color w:val="000000" w:themeColor="text1"/>
        </w:rPr>
      </w:pPr>
    </w:p>
    <w:p w14:paraId="4B0B0D09" w14:textId="07F0FD49" w:rsidR="00C02D7C" w:rsidRPr="001439A9" w:rsidRDefault="00C02D7C" w:rsidP="00C02D7C">
      <w:pPr>
        <w:pStyle w:val="Paragraphedeliste"/>
        <w:numPr>
          <w:ilvl w:val="0"/>
          <w:numId w:val="6"/>
        </w:numPr>
        <w:rPr>
          <w:rFonts w:ascii="Times" w:hAnsi="Times"/>
          <w:color w:val="000000" w:themeColor="text1"/>
        </w:rPr>
      </w:pPr>
      <w:r w:rsidRPr="001439A9">
        <w:rPr>
          <w:rFonts w:ascii="Times" w:hAnsi="Times"/>
          <w:color w:val="000000" w:themeColor="text1"/>
        </w:rPr>
        <w:t>Hypothèse secondaire 0 : Les athlètes interprètent de même manière chaque catégorie de maltraitance comme « faisant partie de l’entrainement »</w:t>
      </w:r>
    </w:p>
    <w:p w14:paraId="43318EB8" w14:textId="019140B4" w:rsidR="00C02D7C" w:rsidRPr="001439A9" w:rsidRDefault="00C02D7C" w:rsidP="00C02D7C">
      <w:pPr>
        <w:rPr>
          <w:rFonts w:ascii="Times" w:hAnsi="Times"/>
          <w:color w:val="000000" w:themeColor="text1"/>
        </w:rPr>
      </w:pPr>
    </w:p>
    <w:p w14:paraId="152B3E26" w14:textId="4EE4BE03" w:rsidR="00C02D7C" w:rsidRPr="001439A9" w:rsidRDefault="00C02D7C" w:rsidP="00C02D7C">
      <w:pPr>
        <w:pStyle w:val="Paragraphedeliste"/>
        <w:numPr>
          <w:ilvl w:val="0"/>
          <w:numId w:val="6"/>
        </w:numPr>
        <w:rPr>
          <w:rFonts w:ascii="Times" w:hAnsi="Times"/>
          <w:color w:val="000000" w:themeColor="text1"/>
        </w:rPr>
      </w:pPr>
      <w:r w:rsidRPr="001439A9">
        <w:rPr>
          <w:rFonts w:ascii="Times" w:hAnsi="Times"/>
          <w:color w:val="000000" w:themeColor="text1"/>
        </w:rPr>
        <w:t>Hypothèse secondaire 1 : Les athlètes n’interprètent pas de même manière chaque catégorie de maltraitance comme « nécessaire à la performance »</w:t>
      </w:r>
    </w:p>
    <w:p w14:paraId="3C6BF88E" w14:textId="77777777" w:rsidR="00C02D7C" w:rsidRPr="001439A9" w:rsidRDefault="00C02D7C" w:rsidP="00C02D7C">
      <w:pPr>
        <w:rPr>
          <w:rFonts w:ascii="Times" w:hAnsi="Times"/>
          <w:color w:val="000000" w:themeColor="text1"/>
        </w:rPr>
      </w:pPr>
    </w:p>
    <w:p w14:paraId="44168FCB" w14:textId="77777777" w:rsidR="007E6D52" w:rsidRPr="001439A9" w:rsidRDefault="007E6D52" w:rsidP="00C02D7C">
      <w:pPr>
        <w:rPr>
          <w:rFonts w:ascii="Times" w:hAnsi="Times"/>
          <w:i/>
          <w:iCs/>
          <w:color w:val="000000" w:themeColor="text1"/>
        </w:rPr>
      </w:pPr>
    </w:p>
    <w:p w14:paraId="306AF0A9" w14:textId="1967F45F" w:rsidR="00C02D7C" w:rsidRPr="001439A9" w:rsidRDefault="00C02D7C" w:rsidP="00C02D7C">
      <w:pPr>
        <w:rPr>
          <w:rFonts w:ascii="Times" w:hAnsi="Times"/>
          <w:i/>
          <w:iCs/>
          <w:color w:val="000000" w:themeColor="text1"/>
        </w:rPr>
      </w:pPr>
      <w:r w:rsidRPr="001439A9">
        <w:rPr>
          <w:rFonts w:ascii="Times" w:hAnsi="Times"/>
          <w:i/>
          <w:iCs/>
          <w:color w:val="000000" w:themeColor="text1"/>
        </w:rPr>
        <w:t>Question 4 les conséquences des maltraitances</w:t>
      </w:r>
    </w:p>
    <w:p w14:paraId="768FAF71" w14:textId="014A8494" w:rsidR="00C02D7C" w:rsidRPr="001439A9" w:rsidRDefault="00C02D7C" w:rsidP="00C02D7C">
      <w:pPr>
        <w:rPr>
          <w:rFonts w:ascii="Times" w:hAnsi="Times"/>
          <w:i/>
          <w:iCs/>
          <w:color w:val="000000" w:themeColor="text1"/>
        </w:rPr>
      </w:pPr>
    </w:p>
    <w:p w14:paraId="6A0252B0" w14:textId="301A8372" w:rsidR="007E6D52" w:rsidRPr="001439A9" w:rsidRDefault="007E6D52" w:rsidP="007E6D52">
      <w:pPr>
        <w:pStyle w:val="Paragraphedeliste"/>
        <w:numPr>
          <w:ilvl w:val="0"/>
          <w:numId w:val="7"/>
        </w:numPr>
        <w:rPr>
          <w:rFonts w:ascii="Times" w:hAnsi="Times"/>
          <w:color w:val="000000" w:themeColor="text1"/>
          <w:sz w:val="28"/>
          <w:szCs w:val="28"/>
        </w:rPr>
      </w:pPr>
      <w:r w:rsidRPr="001439A9">
        <w:rPr>
          <w:rFonts w:ascii="Times" w:hAnsi="Times"/>
          <w:color w:val="000000" w:themeColor="text1"/>
          <w:sz w:val="28"/>
          <w:szCs w:val="28"/>
        </w:rPr>
        <w:t>Hypothèse 0 : les conséquences des maltraitances sont identiques selon les différentes catégories qui composent une forme de maltraitance</w:t>
      </w:r>
    </w:p>
    <w:p w14:paraId="706CCFAC" w14:textId="77777777" w:rsidR="007E6D52" w:rsidRPr="001439A9" w:rsidRDefault="007E6D52" w:rsidP="007E6D52">
      <w:pPr>
        <w:pStyle w:val="Paragraphedeliste"/>
        <w:rPr>
          <w:rFonts w:ascii="Times" w:hAnsi="Times"/>
          <w:color w:val="000000" w:themeColor="text1"/>
          <w:sz w:val="28"/>
          <w:szCs w:val="28"/>
        </w:rPr>
      </w:pPr>
    </w:p>
    <w:p w14:paraId="7B9B3DC3" w14:textId="375FC747" w:rsidR="007E6D52" w:rsidRPr="001439A9" w:rsidRDefault="007E6D52" w:rsidP="007E6D52">
      <w:pPr>
        <w:pStyle w:val="Paragraphedeliste"/>
        <w:rPr>
          <w:rFonts w:ascii="Times" w:hAnsi="Times"/>
          <w:color w:val="000000" w:themeColor="text1"/>
          <w:sz w:val="28"/>
          <w:szCs w:val="28"/>
        </w:rPr>
      </w:pPr>
      <w:r w:rsidRPr="001439A9">
        <w:rPr>
          <w:rFonts w:ascii="Times" w:hAnsi="Times"/>
          <w:color w:val="000000" w:themeColor="text1"/>
          <w:sz w:val="28"/>
          <w:szCs w:val="28"/>
        </w:rPr>
        <w:t>Hypothèse 1 : les interprétations des maltraitances ne sont pas identiques selon les différentes catégories qui composent une forme de maltraitance</w:t>
      </w:r>
    </w:p>
    <w:p w14:paraId="04317C24" w14:textId="79742EBE" w:rsidR="007E6D52" w:rsidRPr="001439A9" w:rsidRDefault="007E6D52" w:rsidP="007E6D52">
      <w:pPr>
        <w:pStyle w:val="Paragraphedeliste"/>
        <w:rPr>
          <w:rFonts w:ascii="Times" w:hAnsi="Times"/>
          <w:color w:val="000000" w:themeColor="text1"/>
          <w:sz w:val="28"/>
          <w:szCs w:val="28"/>
        </w:rPr>
      </w:pPr>
    </w:p>
    <w:p w14:paraId="79321BAB" w14:textId="77777777" w:rsidR="007E6D52" w:rsidRPr="001439A9" w:rsidRDefault="007E6D52" w:rsidP="007E6D52">
      <w:pPr>
        <w:pStyle w:val="Paragraphedeliste"/>
        <w:rPr>
          <w:rFonts w:ascii="Times" w:hAnsi="Times"/>
          <w:color w:val="000000" w:themeColor="text1"/>
          <w:sz w:val="28"/>
          <w:szCs w:val="28"/>
        </w:rPr>
      </w:pPr>
    </w:p>
    <w:p w14:paraId="22CCE56E" w14:textId="77777777" w:rsidR="00C02D7C" w:rsidRPr="001439A9" w:rsidRDefault="00C02D7C" w:rsidP="007E6D52">
      <w:pPr>
        <w:pStyle w:val="Paragraphedeliste"/>
        <w:rPr>
          <w:rFonts w:ascii="Times" w:hAnsi="Times"/>
          <w:color w:val="000000" w:themeColor="text1"/>
        </w:rPr>
      </w:pPr>
    </w:p>
    <w:p w14:paraId="6F858EC8" w14:textId="77777777" w:rsidR="00C02D7C" w:rsidRPr="001439A9" w:rsidRDefault="00C02D7C" w:rsidP="00C02D7C">
      <w:pPr>
        <w:rPr>
          <w:rFonts w:ascii="Times" w:hAnsi="Times"/>
          <w:color w:val="000000" w:themeColor="text1"/>
        </w:rPr>
      </w:pPr>
    </w:p>
    <w:p w14:paraId="652F2917" w14:textId="3320776C" w:rsidR="00C02D7C" w:rsidRPr="001439A9" w:rsidRDefault="00C02D7C" w:rsidP="00C02D7C">
      <w:pPr>
        <w:rPr>
          <w:rFonts w:ascii="Times" w:hAnsi="Times"/>
          <w:color w:val="000000" w:themeColor="text1"/>
        </w:rPr>
      </w:pPr>
    </w:p>
    <w:p w14:paraId="7F922918" w14:textId="77777777" w:rsidR="00C02D7C" w:rsidRPr="00C02D7C" w:rsidRDefault="00C02D7C" w:rsidP="00C02D7C">
      <w:pPr>
        <w:rPr>
          <w:color w:val="000000" w:themeColor="text1"/>
        </w:rPr>
      </w:pPr>
    </w:p>
    <w:p w14:paraId="25A93A59" w14:textId="6830283E" w:rsidR="00323323" w:rsidRDefault="00323323" w:rsidP="0091242B">
      <w:pPr>
        <w:rPr>
          <w:color w:val="000000" w:themeColor="text1"/>
        </w:rPr>
      </w:pPr>
    </w:p>
    <w:p w14:paraId="1A84D068" w14:textId="743BDF40" w:rsidR="00323323" w:rsidRDefault="00323323" w:rsidP="0091242B">
      <w:pPr>
        <w:rPr>
          <w:color w:val="000000" w:themeColor="text1"/>
        </w:rPr>
      </w:pPr>
    </w:p>
    <w:p w14:paraId="37F0804E" w14:textId="77777777" w:rsidR="00323323" w:rsidRPr="00323323" w:rsidRDefault="00323323" w:rsidP="0091242B">
      <w:pPr>
        <w:rPr>
          <w:color w:val="000000" w:themeColor="text1"/>
        </w:rPr>
      </w:pPr>
    </w:p>
    <w:p w14:paraId="1B22F420" w14:textId="77777777" w:rsidR="004B382D" w:rsidRPr="004B382D" w:rsidRDefault="004B382D" w:rsidP="004B382D">
      <w:pPr>
        <w:rPr>
          <w:color w:val="000000" w:themeColor="text1"/>
        </w:rPr>
      </w:pPr>
    </w:p>
    <w:p w14:paraId="46DDD68D" w14:textId="0037BC45" w:rsidR="004B382D" w:rsidRDefault="00914906" w:rsidP="00914906">
      <w:pPr>
        <w:pStyle w:val="Titre1"/>
      </w:pPr>
      <w:bookmarkStart w:id="8" w:name="_Toc144732101"/>
      <w:r>
        <w:t xml:space="preserve"> </w:t>
      </w:r>
      <w:bookmarkStart w:id="9" w:name="_Toc148175488"/>
      <w:r w:rsidR="004B382D" w:rsidRPr="004B382D">
        <w:t>Méthod</w:t>
      </w:r>
      <w:r w:rsidR="00C95E1D">
        <w:t>e</w:t>
      </w:r>
      <w:bookmarkEnd w:id="8"/>
      <w:bookmarkEnd w:id="9"/>
    </w:p>
    <w:p w14:paraId="6D83BD2C" w14:textId="77777777" w:rsidR="00932C59" w:rsidRDefault="00932C59" w:rsidP="00932C59">
      <w:pPr>
        <w:rPr>
          <w:lang w:eastAsia="fr-FR"/>
        </w:rPr>
      </w:pPr>
    </w:p>
    <w:p w14:paraId="1D4ADC1B" w14:textId="5D541251" w:rsidR="00640305" w:rsidRPr="00D61E9D" w:rsidRDefault="00640305" w:rsidP="00640305">
      <w:pPr>
        <w:spacing w:line="360" w:lineRule="auto"/>
        <w:jc w:val="both"/>
        <w:rPr>
          <w:rFonts w:ascii="Times" w:hAnsi="Times"/>
          <w:color w:val="000000" w:themeColor="text1"/>
        </w:rPr>
      </w:pPr>
      <w:r>
        <w:rPr>
          <w:rFonts w:ascii="Times" w:hAnsi="Times"/>
          <w:lang w:eastAsia="fr-FR"/>
        </w:rPr>
        <w:t xml:space="preserve">Afin de pouvoir étudier et comparer l’impact des maltraitances sur différentes populations présentes dans le sport, notre étude s’est orientée vers une méthode quantitative. Le questionnaire choisi pour cela est le </w:t>
      </w:r>
      <w:r w:rsidRPr="00640305">
        <w:rPr>
          <w:rFonts w:ascii="Times" w:hAnsi="Times"/>
          <w:color w:val="000000" w:themeColor="text1"/>
        </w:rPr>
        <w:t>Questionnaire sur l’Expérience des Maltraitances dans le Sport</w:t>
      </w:r>
      <w:r>
        <w:rPr>
          <w:rFonts w:ascii="Times" w:hAnsi="Times"/>
          <w:color w:val="000000" w:themeColor="text1"/>
        </w:rPr>
        <w:t xml:space="preserve"> (QEMS). Celui-ci présente les qualités nécessaires pour répondre à la problématique et les questions de recherche de notre travail. </w:t>
      </w:r>
      <w:r w:rsidRPr="00370EF9">
        <w:rPr>
          <w:rFonts w:ascii="Times" w:hAnsi="Times"/>
          <w:color w:val="000000" w:themeColor="text1"/>
        </w:rPr>
        <w:t>Ce</w:t>
      </w:r>
      <w:r w:rsidR="00CA7E7D">
        <w:rPr>
          <w:rFonts w:ascii="Times" w:hAnsi="Times"/>
          <w:color w:val="000000" w:themeColor="text1"/>
        </w:rPr>
        <w:t>tte section</w:t>
      </w:r>
      <w:ins w:id="10" w:author="Denis Hauw [2]" w:date="2023-09-25T18:14:00Z">
        <w:r w:rsidR="00C95E1D" w:rsidRPr="00370EF9">
          <w:rPr>
            <w:rFonts w:ascii="Times" w:hAnsi="Times"/>
            <w:color w:val="000000" w:themeColor="text1"/>
          </w:rPr>
          <w:t xml:space="preserve"> </w:t>
        </w:r>
      </w:ins>
      <w:r w:rsidRPr="00370EF9">
        <w:rPr>
          <w:rFonts w:ascii="Times" w:hAnsi="Times"/>
          <w:color w:val="000000" w:themeColor="text1"/>
        </w:rPr>
        <w:t xml:space="preserve">décrit </w:t>
      </w:r>
      <w:r>
        <w:rPr>
          <w:rFonts w:ascii="Times" w:hAnsi="Times"/>
          <w:color w:val="000000" w:themeColor="text1"/>
        </w:rPr>
        <w:t>en premier lieu le questionnaire choisi de manière précise, dans un deuxième temps nous démontrons comment nous avons diffusé le questionnaire aux près des participants</w:t>
      </w:r>
      <w:r>
        <w:rPr>
          <w:rFonts w:ascii="Times" w:hAnsi="Times"/>
          <w:color w:val="000000" w:themeColor="text1"/>
        </w:rPr>
        <w:sym w:font="Symbol" w:char="F0D7"/>
      </w:r>
      <w:r>
        <w:rPr>
          <w:rFonts w:ascii="Times" w:hAnsi="Times"/>
          <w:color w:val="000000" w:themeColor="text1"/>
        </w:rPr>
        <w:t xml:space="preserve">es. Puis nous faisons un point sur le choix des catégories choisies au niveau des âges et des différents sports recrutés. Finalement, l’enjeu éthique de l’étude et les analyses statistiques choisies sont exposés. </w:t>
      </w:r>
    </w:p>
    <w:p w14:paraId="477CB05F" w14:textId="77777777" w:rsidR="004B382D" w:rsidRPr="004B382D" w:rsidRDefault="004B382D" w:rsidP="004B382D">
      <w:pPr>
        <w:pStyle w:val="Standard"/>
        <w:spacing w:line="360" w:lineRule="auto"/>
        <w:jc w:val="both"/>
        <w:rPr>
          <w:color w:val="000000" w:themeColor="text1"/>
        </w:rPr>
      </w:pPr>
    </w:p>
    <w:p w14:paraId="158706F4" w14:textId="309F8C87" w:rsidR="004B382D" w:rsidRPr="00BE499F" w:rsidRDefault="00914906" w:rsidP="00914906">
      <w:pPr>
        <w:pStyle w:val="Titre2"/>
      </w:pPr>
      <w:bookmarkStart w:id="11" w:name="_Toc148175489"/>
      <w:r>
        <w:t xml:space="preserve">2.1. </w:t>
      </w:r>
      <w:r w:rsidR="00640305">
        <w:t>O</w:t>
      </w:r>
      <w:r w:rsidR="002A015D">
        <w:t>util/instrument</w:t>
      </w:r>
      <w:r w:rsidR="00CE109D">
        <w:t> : QEMS</w:t>
      </w:r>
      <w:bookmarkEnd w:id="11"/>
    </w:p>
    <w:p w14:paraId="78227B54" w14:textId="77777777" w:rsidR="004B382D" w:rsidRPr="004B382D" w:rsidRDefault="004B382D" w:rsidP="004B382D">
      <w:pPr>
        <w:pStyle w:val="Standard"/>
        <w:spacing w:line="360" w:lineRule="auto"/>
        <w:jc w:val="both"/>
        <w:rPr>
          <w:color w:val="000000" w:themeColor="text1"/>
        </w:rPr>
      </w:pPr>
    </w:p>
    <w:p w14:paraId="5DE24AA9" w14:textId="18C02958" w:rsidR="004B382D" w:rsidRPr="004B382D" w:rsidRDefault="004B382D" w:rsidP="004B382D">
      <w:pPr>
        <w:pStyle w:val="Standard"/>
        <w:spacing w:before="100" w:after="28" w:line="360" w:lineRule="auto"/>
        <w:jc w:val="both"/>
        <w:rPr>
          <w:color w:val="000000" w:themeColor="text1"/>
        </w:rPr>
      </w:pPr>
      <w:r w:rsidRPr="004B382D">
        <w:rPr>
          <w:color w:val="000000" w:themeColor="text1"/>
        </w:rPr>
        <w:t>Afin de pouvoir évaluer et quantifier les maltraitances, l’expérience vécue ainsi que les conséquences qui en découlent, nous avons utilisé le Questionnaire sur l’Expérience des Maltraitances dans le Sport (QEMS)</w:t>
      </w:r>
      <w:r w:rsidR="00E433BF">
        <w:rPr>
          <w:color w:val="000000" w:themeColor="text1"/>
        </w:rPr>
        <w:t xml:space="preserve"> (</w:t>
      </w:r>
      <w:proofErr w:type="spellStart"/>
      <w:r w:rsidR="00E433BF">
        <w:rPr>
          <w:color w:val="000000" w:themeColor="text1"/>
        </w:rPr>
        <w:t>Franzoni</w:t>
      </w:r>
      <w:proofErr w:type="spellEnd"/>
      <w:r w:rsidR="00E433BF">
        <w:rPr>
          <w:color w:val="000000" w:themeColor="text1"/>
        </w:rPr>
        <w:t>, 2021)</w:t>
      </w:r>
      <w:r w:rsidRPr="004B382D">
        <w:rPr>
          <w:color w:val="000000" w:themeColor="text1"/>
        </w:rPr>
        <w:t xml:space="preserve">. </w:t>
      </w:r>
    </w:p>
    <w:p w14:paraId="50AB6F77" w14:textId="761E419F" w:rsidR="004B382D" w:rsidRPr="004B382D" w:rsidRDefault="004B382D" w:rsidP="00EF1E77">
      <w:pPr>
        <w:pStyle w:val="Standard"/>
        <w:spacing w:before="100" w:after="28" w:line="360" w:lineRule="auto"/>
        <w:jc w:val="both"/>
        <w:rPr>
          <w:color w:val="000000" w:themeColor="text1"/>
        </w:rPr>
      </w:pPr>
      <w:r w:rsidRPr="00397317">
        <w:rPr>
          <w:color w:val="000000" w:themeColor="text1"/>
        </w:rPr>
        <w:t xml:space="preserve">Le QEMS </w:t>
      </w:r>
      <w:r w:rsidR="00397317">
        <w:rPr>
          <w:color w:val="000000" w:themeColor="text1"/>
        </w:rPr>
        <w:t>était</w:t>
      </w:r>
      <w:ins w:id="12" w:author="Denis Hauw [2]" w:date="2023-09-25T18:16:00Z">
        <w:r w:rsidR="00C95E1D" w:rsidRPr="00397317">
          <w:rPr>
            <w:color w:val="000000" w:themeColor="text1"/>
          </w:rPr>
          <w:t xml:space="preserve"> </w:t>
        </w:r>
      </w:ins>
      <w:r w:rsidRPr="00397317">
        <w:rPr>
          <w:color w:val="000000" w:themeColor="text1"/>
        </w:rPr>
        <w:t>compos</w:t>
      </w:r>
      <w:r w:rsidR="00397317">
        <w:rPr>
          <w:color w:val="000000" w:themeColor="text1"/>
        </w:rPr>
        <w:t>é</w:t>
      </w:r>
      <w:r w:rsidRPr="00397317">
        <w:rPr>
          <w:color w:val="000000" w:themeColor="text1"/>
        </w:rPr>
        <w:t xml:space="preserve"> de trois parties : en premier lieu le</w:t>
      </w:r>
      <w:r w:rsidRPr="00397317">
        <w:rPr>
          <w:color w:val="000000" w:themeColor="text1"/>
        </w:rPr>
        <w:sym w:font="Symbol" w:char="F0D7"/>
      </w:r>
      <w:r w:rsidRPr="00397317">
        <w:rPr>
          <w:color w:val="000000" w:themeColor="text1"/>
        </w:rPr>
        <w:t>a répondant</w:t>
      </w:r>
      <w:r w:rsidRPr="00397317">
        <w:rPr>
          <w:color w:val="000000" w:themeColor="text1"/>
        </w:rPr>
        <w:sym w:font="Symbol" w:char="F0D7"/>
      </w:r>
      <w:r w:rsidRPr="00397317">
        <w:rPr>
          <w:color w:val="000000" w:themeColor="text1"/>
        </w:rPr>
        <w:t>e d</w:t>
      </w:r>
      <w:r w:rsidR="00397317">
        <w:rPr>
          <w:color w:val="000000" w:themeColor="text1"/>
        </w:rPr>
        <w:t>evait</w:t>
      </w:r>
      <w:r w:rsidRPr="00397317">
        <w:rPr>
          <w:color w:val="000000" w:themeColor="text1"/>
        </w:rPr>
        <w:t xml:space="preserve"> soumettre</w:t>
      </w:r>
      <w:r w:rsidRPr="004B382D">
        <w:rPr>
          <w:color w:val="000000" w:themeColor="text1"/>
        </w:rPr>
        <w:t xml:space="preserve"> son consentement à l’étude (voir annexe F, page</w:t>
      </w:r>
      <w:r w:rsidR="00D61E9D">
        <w:rPr>
          <w:color w:val="000000" w:themeColor="text1"/>
        </w:rPr>
        <w:t xml:space="preserve"> à définir</w:t>
      </w:r>
      <w:r w:rsidRPr="004B382D">
        <w:rPr>
          <w:color w:val="000000" w:themeColor="text1"/>
        </w:rPr>
        <w:t xml:space="preserve">), la deuxième partie </w:t>
      </w:r>
      <w:r w:rsidR="00E433BF">
        <w:rPr>
          <w:color w:val="000000" w:themeColor="text1"/>
        </w:rPr>
        <w:t>était</w:t>
      </w:r>
      <w:r w:rsidRPr="004B382D">
        <w:rPr>
          <w:color w:val="000000" w:themeColor="text1"/>
        </w:rPr>
        <w:t xml:space="preserve"> la partie démographique du questionnaire renseignant sur les informations personnelles de l’athlète. Cette partie englob</w:t>
      </w:r>
      <w:r w:rsidR="00E433BF">
        <w:rPr>
          <w:color w:val="000000" w:themeColor="text1"/>
        </w:rPr>
        <w:t>ait</w:t>
      </w:r>
      <w:r w:rsidRPr="004B382D">
        <w:rPr>
          <w:color w:val="000000" w:themeColor="text1"/>
        </w:rPr>
        <w:t xml:space="preserve"> plusieurs éléments : </w:t>
      </w:r>
      <w:r w:rsidR="00420031" w:rsidRPr="004B382D">
        <w:rPr>
          <w:color w:val="000000" w:themeColor="text1"/>
        </w:rPr>
        <w:t>âge</w:t>
      </w:r>
      <w:r w:rsidRPr="004B382D">
        <w:rPr>
          <w:color w:val="000000" w:themeColor="text1"/>
        </w:rPr>
        <w:t>, canton, genre, sport pratiqué, niveau de pratique, et trois questions concernant les critères de sports à spécialisation précoce. Finalement, le questionnaire interroge</w:t>
      </w:r>
      <w:r w:rsidR="00E433BF">
        <w:rPr>
          <w:color w:val="000000" w:themeColor="text1"/>
        </w:rPr>
        <w:t>ait</w:t>
      </w:r>
      <w:r w:rsidRPr="004B382D">
        <w:rPr>
          <w:color w:val="000000" w:themeColor="text1"/>
        </w:rPr>
        <w:t xml:space="preserve"> sur les différentes maltraitances, l’expérience et l’interprétation de celles-ci qui form</w:t>
      </w:r>
      <w:r w:rsidR="00E433BF">
        <w:rPr>
          <w:color w:val="000000" w:themeColor="text1"/>
        </w:rPr>
        <w:t>aient</w:t>
      </w:r>
      <w:r w:rsidRPr="004B382D">
        <w:rPr>
          <w:color w:val="000000" w:themeColor="text1"/>
        </w:rPr>
        <w:t xml:space="preserve"> la troisième partie.</w:t>
      </w:r>
      <w:ins w:id="13" w:author="Denis Hauw" w:date="2023-10-19T15:47:00Z">
        <w:r w:rsidR="00F14064">
          <w:rPr>
            <w:color w:val="000000" w:themeColor="text1"/>
          </w:rPr>
          <w:t xml:space="preserve"> </w:t>
        </w:r>
      </w:ins>
      <w:r w:rsidR="00EF1E77">
        <w:rPr>
          <w:color w:val="000000" w:themeColor="text1"/>
        </w:rPr>
        <w:t>Cette dernière partie comportait neuf</w:t>
      </w:r>
      <w:r w:rsidR="00397317" w:rsidRPr="004B382D">
        <w:rPr>
          <w:color w:val="000000" w:themeColor="text1"/>
        </w:rPr>
        <w:t xml:space="preserve"> items </w:t>
      </w:r>
      <w:r w:rsidR="00EF1E77">
        <w:rPr>
          <w:color w:val="000000" w:themeColor="text1"/>
        </w:rPr>
        <w:t>portant sur</w:t>
      </w:r>
      <w:r w:rsidR="00397317" w:rsidRPr="004B382D">
        <w:rPr>
          <w:color w:val="000000" w:themeColor="text1"/>
        </w:rPr>
        <w:t xml:space="preserve"> la maltraitance physique (trois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pairs-athlète</w:t>
      </w:r>
      <w:proofErr w:type="spellEnd"/>
      <w:r w:rsidR="00397317" w:rsidRPr="004B382D">
        <w:rPr>
          <w:color w:val="000000" w:themeColor="text1"/>
        </w:rPr>
        <w:t xml:space="preserve">, trois pour la </w:t>
      </w:r>
      <w:proofErr w:type="spellStart"/>
      <w:r w:rsidR="00397317" w:rsidRPr="004B382D">
        <w:rPr>
          <w:color w:val="000000" w:themeColor="text1"/>
        </w:rPr>
        <w:t>sous-échelle</w:t>
      </w:r>
      <w:proofErr w:type="spellEnd"/>
      <w:r w:rsidR="00397317" w:rsidRPr="004B382D">
        <w:rPr>
          <w:color w:val="000000" w:themeColor="text1"/>
        </w:rPr>
        <w:t xml:space="preserve"> adulte du </w:t>
      </w:r>
      <w:proofErr w:type="spellStart"/>
      <w:r w:rsidR="00397317" w:rsidRPr="004B382D">
        <w:rPr>
          <w:color w:val="000000" w:themeColor="text1"/>
        </w:rPr>
        <w:t>réseau</w:t>
      </w:r>
      <w:proofErr w:type="spellEnd"/>
      <w:r w:rsidR="00397317" w:rsidRPr="004B382D">
        <w:rPr>
          <w:color w:val="000000" w:themeColor="text1"/>
        </w:rPr>
        <w:t xml:space="preserve"> </w:t>
      </w:r>
      <w:proofErr w:type="spellStart"/>
      <w:r w:rsidR="00397317" w:rsidRPr="004B382D">
        <w:rPr>
          <w:color w:val="000000" w:themeColor="text1"/>
        </w:rPr>
        <w:t>sportif-athlète</w:t>
      </w:r>
      <w:proofErr w:type="spellEnd"/>
      <w:r w:rsidR="00397317" w:rsidRPr="004B382D">
        <w:rPr>
          <w:color w:val="000000" w:themeColor="text1"/>
        </w:rPr>
        <w:t xml:space="preserve">, et trois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parent-athlète</w:t>
      </w:r>
      <w:proofErr w:type="spellEnd"/>
      <w:r w:rsidR="00397317" w:rsidRPr="004B382D">
        <w:rPr>
          <w:color w:val="000000" w:themeColor="text1"/>
        </w:rPr>
        <w:t>)</w:t>
      </w:r>
      <w:ins w:id="14" w:author="Denis Hauw" w:date="2023-10-19T15:47:00Z">
        <w:r w:rsidR="00F14064">
          <w:rPr>
            <w:color w:val="000000" w:themeColor="text1"/>
          </w:rPr>
          <w:t xml:space="preserve">, </w:t>
        </w:r>
      </w:ins>
      <w:r w:rsidR="00397317" w:rsidRPr="004B382D">
        <w:rPr>
          <w:color w:val="000000" w:themeColor="text1"/>
        </w:rPr>
        <w:t xml:space="preserve">39 items </w:t>
      </w:r>
      <w:r w:rsidR="00EF1E77">
        <w:rPr>
          <w:color w:val="000000" w:themeColor="text1"/>
        </w:rPr>
        <w:t xml:space="preserve">portant sur la maltraitance </w:t>
      </w:r>
      <w:r w:rsidR="00FB0A39">
        <w:rPr>
          <w:color w:val="000000" w:themeColor="text1"/>
        </w:rPr>
        <w:t xml:space="preserve">psychologique contiennent </w:t>
      </w:r>
      <w:r w:rsidR="00397317" w:rsidRPr="004B382D">
        <w:rPr>
          <w:color w:val="000000" w:themeColor="text1"/>
        </w:rPr>
        <w:t xml:space="preserve">(dix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pairs-athlète</w:t>
      </w:r>
      <w:proofErr w:type="spellEnd"/>
      <w:r w:rsidR="00397317" w:rsidRPr="004B382D">
        <w:rPr>
          <w:color w:val="000000" w:themeColor="text1"/>
        </w:rPr>
        <w:t xml:space="preserve">, 15 pour la </w:t>
      </w:r>
      <w:proofErr w:type="spellStart"/>
      <w:r w:rsidR="00397317" w:rsidRPr="004B382D">
        <w:rPr>
          <w:color w:val="000000" w:themeColor="text1"/>
        </w:rPr>
        <w:t>sous-échelle</w:t>
      </w:r>
      <w:proofErr w:type="spellEnd"/>
      <w:r w:rsidR="00397317" w:rsidRPr="004B382D">
        <w:rPr>
          <w:color w:val="000000" w:themeColor="text1"/>
        </w:rPr>
        <w:t xml:space="preserve"> adulte du </w:t>
      </w:r>
      <w:proofErr w:type="spellStart"/>
      <w:r w:rsidR="00397317" w:rsidRPr="004B382D">
        <w:rPr>
          <w:color w:val="000000" w:themeColor="text1"/>
        </w:rPr>
        <w:t>réseau</w:t>
      </w:r>
      <w:proofErr w:type="spellEnd"/>
      <w:r w:rsidR="00397317" w:rsidRPr="004B382D">
        <w:rPr>
          <w:color w:val="000000" w:themeColor="text1"/>
        </w:rPr>
        <w:t xml:space="preserve"> </w:t>
      </w:r>
      <w:proofErr w:type="spellStart"/>
      <w:r w:rsidR="00397317" w:rsidRPr="004B382D">
        <w:rPr>
          <w:color w:val="000000" w:themeColor="text1"/>
        </w:rPr>
        <w:t>sportif-athlète</w:t>
      </w:r>
      <w:proofErr w:type="spellEnd"/>
      <w:r w:rsidR="00397317" w:rsidRPr="004B382D">
        <w:rPr>
          <w:color w:val="000000" w:themeColor="text1"/>
        </w:rPr>
        <w:t xml:space="preserve">, et 14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parent-athlète</w:t>
      </w:r>
      <w:proofErr w:type="spellEnd"/>
      <w:r w:rsidR="00397317" w:rsidRPr="004B382D">
        <w:rPr>
          <w:color w:val="000000" w:themeColor="text1"/>
        </w:rPr>
        <w:t>)</w:t>
      </w:r>
      <w:r w:rsidR="00FB0A39">
        <w:rPr>
          <w:color w:val="000000" w:themeColor="text1"/>
        </w:rPr>
        <w:t xml:space="preserve"> etc. </w:t>
      </w:r>
      <w:r w:rsidR="00397317" w:rsidRPr="004B382D">
        <w:rPr>
          <w:color w:val="000000" w:themeColor="text1"/>
        </w:rPr>
        <w:t xml:space="preserve">La maltraitance sexuelle compte 19 items (neuf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pairs-athlète</w:t>
      </w:r>
      <w:proofErr w:type="spellEnd"/>
      <w:r w:rsidR="00397317" w:rsidRPr="004B382D">
        <w:rPr>
          <w:color w:val="000000" w:themeColor="text1"/>
        </w:rPr>
        <w:t xml:space="preserve"> et dix pour la </w:t>
      </w:r>
      <w:proofErr w:type="spellStart"/>
      <w:r w:rsidR="00397317" w:rsidRPr="004B382D">
        <w:rPr>
          <w:color w:val="000000" w:themeColor="text1"/>
        </w:rPr>
        <w:t>sous-échelle</w:t>
      </w:r>
      <w:proofErr w:type="spellEnd"/>
      <w:r w:rsidR="00397317" w:rsidRPr="004B382D">
        <w:rPr>
          <w:color w:val="000000" w:themeColor="text1"/>
        </w:rPr>
        <w:t xml:space="preserve"> adulte du </w:t>
      </w:r>
      <w:proofErr w:type="spellStart"/>
      <w:r w:rsidR="00397317" w:rsidRPr="004B382D">
        <w:rPr>
          <w:color w:val="000000" w:themeColor="text1"/>
        </w:rPr>
        <w:t>réseau</w:t>
      </w:r>
      <w:proofErr w:type="spellEnd"/>
      <w:r w:rsidR="00397317" w:rsidRPr="004B382D">
        <w:rPr>
          <w:color w:val="000000" w:themeColor="text1"/>
        </w:rPr>
        <w:t xml:space="preserve"> </w:t>
      </w:r>
      <w:proofErr w:type="spellStart"/>
      <w:r w:rsidR="00397317" w:rsidRPr="004B382D">
        <w:rPr>
          <w:color w:val="000000" w:themeColor="text1"/>
        </w:rPr>
        <w:t>sportif-athlète</w:t>
      </w:r>
      <w:proofErr w:type="spellEnd"/>
      <w:r w:rsidR="00397317" w:rsidRPr="004B382D">
        <w:rPr>
          <w:color w:val="000000" w:themeColor="text1"/>
        </w:rPr>
        <w:t xml:space="preserve">). Pour finir, la négligence possède dix items (cinq items pour la </w:t>
      </w:r>
      <w:proofErr w:type="spellStart"/>
      <w:r w:rsidR="00397317" w:rsidRPr="004B382D">
        <w:rPr>
          <w:color w:val="000000" w:themeColor="text1"/>
        </w:rPr>
        <w:t>sous-échelle</w:t>
      </w:r>
      <w:proofErr w:type="spellEnd"/>
      <w:r w:rsidR="00397317" w:rsidRPr="004B382D">
        <w:rPr>
          <w:color w:val="000000" w:themeColor="text1"/>
        </w:rPr>
        <w:t xml:space="preserve"> adulte du </w:t>
      </w:r>
      <w:proofErr w:type="spellStart"/>
      <w:r w:rsidR="00397317" w:rsidRPr="004B382D">
        <w:rPr>
          <w:color w:val="000000" w:themeColor="text1"/>
        </w:rPr>
        <w:t>réseau</w:t>
      </w:r>
      <w:proofErr w:type="spellEnd"/>
      <w:r w:rsidR="00397317" w:rsidRPr="004B382D">
        <w:rPr>
          <w:color w:val="000000" w:themeColor="text1"/>
        </w:rPr>
        <w:t xml:space="preserve"> </w:t>
      </w:r>
      <w:proofErr w:type="spellStart"/>
      <w:r w:rsidR="00397317" w:rsidRPr="004B382D">
        <w:rPr>
          <w:color w:val="000000" w:themeColor="text1"/>
        </w:rPr>
        <w:t>sportif-athlète</w:t>
      </w:r>
      <w:proofErr w:type="spellEnd"/>
      <w:r w:rsidR="00397317" w:rsidRPr="004B382D">
        <w:rPr>
          <w:color w:val="000000" w:themeColor="text1"/>
        </w:rPr>
        <w:t xml:space="preserve"> et cinq pour la </w:t>
      </w:r>
      <w:proofErr w:type="spellStart"/>
      <w:r w:rsidR="00397317" w:rsidRPr="004B382D">
        <w:rPr>
          <w:color w:val="000000" w:themeColor="text1"/>
        </w:rPr>
        <w:t>sous-échelle</w:t>
      </w:r>
      <w:proofErr w:type="spellEnd"/>
      <w:r w:rsidR="00397317" w:rsidRPr="004B382D">
        <w:rPr>
          <w:color w:val="000000" w:themeColor="text1"/>
        </w:rPr>
        <w:t xml:space="preserve"> </w:t>
      </w:r>
      <w:proofErr w:type="spellStart"/>
      <w:r w:rsidR="00397317" w:rsidRPr="004B382D">
        <w:rPr>
          <w:color w:val="000000" w:themeColor="text1"/>
        </w:rPr>
        <w:t>parent-athlète</w:t>
      </w:r>
      <w:proofErr w:type="spellEnd"/>
      <w:r w:rsidR="00397317" w:rsidRPr="004B382D">
        <w:rPr>
          <w:color w:val="000000" w:themeColor="text1"/>
        </w:rPr>
        <w:t>).</w:t>
      </w:r>
      <w:ins w:id="15" w:author="Denis Hauw" w:date="2023-10-19T15:49:00Z">
        <w:r w:rsidR="00F14064">
          <w:rPr>
            <w:color w:val="000000" w:themeColor="text1"/>
          </w:rPr>
          <w:t xml:space="preserve"> </w:t>
        </w:r>
      </w:ins>
      <w:r w:rsidR="00FB0A39">
        <w:rPr>
          <w:color w:val="000000" w:themeColor="text1"/>
        </w:rPr>
        <w:t>Concernant l</w:t>
      </w:r>
      <w:r w:rsidRPr="004B382D">
        <w:rPr>
          <w:color w:val="000000" w:themeColor="text1"/>
        </w:rPr>
        <w:t>’Expérience de la Maltraitance dans le Sport</w:t>
      </w:r>
      <w:r w:rsidR="00FB0A39">
        <w:rPr>
          <w:color w:val="000000" w:themeColor="text1"/>
        </w:rPr>
        <w:t xml:space="preserve">, </w:t>
      </w:r>
      <w:r w:rsidRPr="004B382D">
        <w:rPr>
          <w:color w:val="000000" w:themeColor="text1"/>
        </w:rPr>
        <w:t xml:space="preserve">trois sous-échelles : les </w:t>
      </w:r>
      <w:r w:rsidRPr="004B382D">
        <w:rPr>
          <w:color w:val="000000" w:themeColor="text1"/>
        </w:rPr>
        <w:lastRenderedPageBreak/>
        <w:t xml:space="preserve">maltraitances entre l’athlète et </w:t>
      </w:r>
      <w:proofErr w:type="spellStart"/>
      <w:r w:rsidRPr="004B382D">
        <w:rPr>
          <w:color w:val="000000" w:themeColor="text1"/>
        </w:rPr>
        <w:t>un</w:t>
      </w:r>
      <w:r w:rsidRPr="004B382D">
        <w:rPr>
          <w:color w:val="000000" w:themeColor="text1"/>
        </w:rPr>
        <w:sym w:font="Symbol" w:char="F0D7"/>
      </w:r>
      <w:r w:rsidRPr="004B382D">
        <w:rPr>
          <w:color w:val="000000" w:themeColor="text1"/>
        </w:rPr>
        <w:t>e</w:t>
      </w:r>
      <w:proofErr w:type="spellEnd"/>
      <w:r w:rsidRPr="004B382D">
        <w:rPr>
          <w:color w:val="000000" w:themeColor="text1"/>
        </w:rPr>
        <w:t xml:space="preserve"> autre athlète, les maltraitances entre l’athlète et un adulte de l’environnement </w:t>
      </w:r>
      <w:r w:rsidR="00932C59" w:rsidRPr="004B382D">
        <w:rPr>
          <w:color w:val="000000" w:themeColor="text1"/>
        </w:rPr>
        <w:t>sportif</w:t>
      </w:r>
      <w:r w:rsidR="00932C59">
        <w:rPr>
          <w:color w:val="000000" w:themeColor="text1"/>
        </w:rPr>
        <w:t xml:space="preserve"> </w:t>
      </w:r>
      <w:r w:rsidRPr="00D61E9D">
        <w:rPr>
          <w:color w:val="000000" w:themeColor="text1"/>
        </w:rPr>
        <w:t>et</w:t>
      </w:r>
      <w:r w:rsidRPr="004B382D">
        <w:rPr>
          <w:color w:val="000000" w:themeColor="text1"/>
        </w:rPr>
        <w:t xml:space="preserve"> entre l’athlète et un parent ou un </w:t>
      </w:r>
      <w:proofErr w:type="spellStart"/>
      <w:r w:rsidRPr="004B382D">
        <w:rPr>
          <w:color w:val="000000" w:themeColor="text1"/>
        </w:rPr>
        <w:t>beau-parent</w:t>
      </w:r>
      <w:proofErr w:type="spellEnd"/>
      <w:ins w:id="16" w:author="Denis Hauw" w:date="2023-10-19T15:50:00Z">
        <w:r w:rsidR="00F14064">
          <w:rPr>
            <w:color w:val="000000" w:themeColor="text1"/>
          </w:rPr>
          <w:t xml:space="preserve"> </w:t>
        </w:r>
      </w:ins>
      <w:r w:rsidR="00FB0A39">
        <w:rPr>
          <w:color w:val="000000" w:themeColor="text1"/>
        </w:rPr>
        <w:t>étaient proposées</w:t>
      </w:r>
      <w:r w:rsidRPr="004B382D">
        <w:rPr>
          <w:color w:val="000000" w:themeColor="text1"/>
        </w:rPr>
        <w:t xml:space="preserve">. Ce questionnaire </w:t>
      </w:r>
      <w:r w:rsidR="00E433BF" w:rsidRPr="004B382D">
        <w:rPr>
          <w:color w:val="000000" w:themeColor="text1"/>
        </w:rPr>
        <w:t>pren</w:t>
      </w:r>
      <w:r w:rsidR="00E433BF">
        <w:rPr>
          <w:color w:val="000000" w:themeColor="text1"/>
        </w:rPr>
        <w:t>ait</w:t>
      </w:r>
      <w:r w:rsidRPr="004B382D">
        <w:rPr>
          <w:color w:val="000000" w:themeColor="text1"/>
        </w:rPr>
        <w:t xml:space="preserve"> en compte les quatre formes de maltraitance qui </w:t>
      </w:r>
      <w:r w:rsidR="00E433BF">
        <w:rPr>
          <w:color w:val="000000" w:themeColor="text1"/>
        </w:rPr>
        <w:t>avaient été</w:t>
      </w:r>
      <w:r w:rsidRPr="004B382D">
        <w:rPr>
          <w:color w:val="000000" w:themeColor="text1"/>
        </w:rPr>
        <w:t xml:space="preserve"> séparées en une ou plusieurs catégories différentes. La maltraitance physique englob</w:t>
      </w:r>
      <w:r w:rsidR="00E433BF">
        <w:rPr>
          <w:color w:val="000000" w:themeColor="text1"/>
        </w:rPr>
        <w:t>ait</w:t>
      </w:r>
      <w:r w:rsidRPr="004B382D">
        <w:rPr>
          <w:color w:val="000000" w:themeColor="text1"/>
        </w:rPr>
        <w:t xml:space="preserve"> une seule catégorie dans les trois sous-échelles. La maltraitance psychologique, quant à elle, présent</w:t>
      </w:r>
      <w:r w:rsidR="00E433BF">
        <w:rPr>
          <w:color w:val="000000" w:themeColor="text1"/>
        </w:rPr>
        <w:t>ait</w:t>
      </w:r>
      <w:r w:rsidRPr="004B382D">
        <w:rPr>
          <w:color w:val="000000" w:themeColor="text1"/>
        </w:rPr>
        <w:t xml:space="preserve"> quatre catégories : (1) insuffisance de soutien ou d’affection à l’égard d’un athlète, (2) maltraitance verbale et dépréciation d’un athlète, (3) terroriser ou menacer de violence un athlète, et (4) comportements qui favoris</w:t>
      </w:r>
      <w:r w:rsidR="00E433BF">
        <w:rPr>
          <w:color w:val="000000" w:themeColor="text1"/>
        </w:rPr>
        <w:t>a</w:t>
      </w:r>
      <w:r w:rsidR="0057279D">
        <w:rPr>
          <w:color w:val="000000" w:themeColor="text1"/>
        </w:rPr>
        <w:t>ient</w:t>
      </w:r>
      <w:r w:rsidRPr="004B382D">
        <w:rPr>
          <w:color w:val="000000" w:themeColor="text1"/>
        </w:rPr>
        <w:t xml:space="preserve"> la corruption, l’exploitation et l’adoption de comportements destructeurs, antisociaux ou malsains d’un athlète. Le thème de la maltraitance sexuelle cont</w:t>
      </w:r>
      <w:r w:rsidR="0057279D">
        <w:rPr>
          <w:color w:val="000000" w:themeColor="text1"/>
        </w:rPr>
        <w:t>enait</w:t>
      </w:r>
      <w:r w:rsidRPr="004B382D">
        <w:rPr>
          <w:color w:val="000000" w:themeColor="text1"/>
        </w:rPr>
        <w:t xml:space="preserve"> sept catégories : (1) harcèlement verbal d’</w:t>
      </w:r>
      <w:proofErr w:type="spellStart"/>
      <w:r w:rsidRPr="004B382D">
        <w:rPr>
          <w:color w:val="000000" w:themeColor="text1"/>
        </w:rPr>
        <w:t>un·e</w:t>
      </w:r>
      <w:proofErr w:type="spellEnd"/>
      <w:r w:rsidRPr="004B382D">
        <w:rPr>
          <w:color w:val="000000" w:themeColor="text1"/>
        </w:rPr>
        <w:t xml:space="preserve"> athlète, (2) exhibitionnisme impliquant </w:t>
      </w:r>
      <w:proofErr w:type="spellStart"/>
      <w:r w:rsidRPr="004B382D">
        <w:rPr>
          <w:color w:val="000000" w:themeColor="text1"/>
        </w:rPr>
        <w:t>un·e</w:t>
      </w:r>
      <w:proofErr w:type="spellEnd"/>
      <w:r w:rsidRPr="004B382D">
        <w:rPr>
          <w:color w:val="000000" w:themeColor="text1"/>
        </w:rPr>
        <w:t xml:space="preserve"> athlète, (3) exploitation d’</w:t>
      </w:r>
      <w:proofErr w:type="spellStart"/>
      <w:r w:rsidRPr="004B382D">
        <w:rPr>
          <w:color w:val="000000" w:themeColor="text1"/>
        </w:rPr>
        <w:t>un·e</w:t>
      </w:r>
      <w:proofErr w:type="spellEnd"/>
      <w:r w:rsidRPr="004B382D">
        <w:rPr>
          <w:color w:val="000000" w:themeColor="text1"/>
        </w:rPr>
        <w:t xml:space="preserve"> athlète, entendant l'incitation à la prostitution ou à la production de matériel pornographique), (4) forcer </w:t>
      </w:r>
      <w:proofErr w:type="spellStart"/>
      <w:r w:rsidRPr="004B382D">
        <w:rPr>
          <w:color w:val="000000" w:themeColor="text1"/>
        </w:rPr>
        <w:t>un·e</w:t>
      </w:r>
      <w:proofErr w:type="spellEnd"/>
      <w:r w:rsidRPr="004B382D">
        <w:rPr>
          <w:color w:val="000000" w:themeColor="text1"/>
        </w:rPr>
        <w:t xml:space="preserve"> athlète à nous attoucher, (5) caresser ou toucher sexuellement le corps d’</w:t>
      </w:r>
      <w:proofErr w:type="spellStart"/>
      <w:r w:rsidRPr="004B382D">
        <w:rPr>
          <w:color w:val="000000" w:themeColor="text1"/>
        </w:rPr>
        <w:t>un·e</w:t>
      </w:r>
      <w:proofErr w:type="spellEnd"/>
      <w:r w:rsidRPr="004B382D">
        <w:rPr>
          <w:color w:val="000000" w:themeColor="text1"/>
        </w:rPr>
        <w:t xml:space="preserve"> athlète, (6) tentative de relation sexuelle avec ou sans pénétration, et (7) relation sexuelle avec ou sans pénétration. </w:t>
      </w:r>
      <w:r w:rsidR="00D61E9D">
        <w:rPr>
          <w:color w:val="000000" w:themeColor="text1"/>
        </w:rPr>
        <w:t>Finalement, la</w:t>
      </w:r>
      <w:r w:rsidR="0057279D">
        <w:rPr>
          <w:color w:val="000000" w:themeColor="text1"/>
        </w:rPr>
        <w:t xml:space="preserve"> maltraitance de</w:t>
      </w:r>
      <w:r w:rsidR="00D61E9D">
        <w:rPr>
          <w:color w:val="000000" w:themeColor="text1"/>
        </w:rPr>
        <w:t xml:space="preserve"> négligence</w:t>
      </w:r>
      <w:r w:rsidRPr="004B382D">
        <w:rPr>
          <w:color w:val="000000" w:themeColor="text1"/>
        </w:rPr>
        <w:t xml:space="preserve"> englob</w:t>
      </w:r>
      <w:r w:rsidR="0057279D">
        <w:rPr>
          <w:color w:val="000000" w:themeColor="text1"/>
        </w:rPr>
        <w:t>ait</w:t>
      </w:r>
      <w:r w:rsidRPr="004B382D">
        <w:rPr>
          <w:color w:val="000000" w:themeColor="text1"/>
        </w:rPr>
        <w:t xml:space="preserve"> trois catégories : (1) la négligence physique, (2) la négligence éducationnelle, et (3) la négligence émotionnelle. L’ensemble des catégories constituant chaque forme de maltraitance est représenté dans la figure 1.</w:t>
      </w:r>
    </w:p>
    <w:p w14:paraId="5BE01879" w14:textId="77777777" w:rsidR="004B382D" w:rsidRPr="004B382D" w:rsidRDefault="004B382D" w:rsidP="004B382D">
      <w:pPr>
        <w:pStyle w:val="Standard"/>
        <w:spacing w:line="360" w:lineRule="auto"/>
        <w:jc w:val="both"/>
        <w:rPr>
          <w:color w:val="000000" w:themeColor="text1"/>
        </w:rPr>
      </w:pPr>
    </w:p>
    <w:p w14:paraId="3F17B78B" w14:textId="77777777" w:rsidR="004B382D" w:rsidRPr="004B382D" w:rsidRDefault="004B382D" w:rsidP="004B382D">
      <w:pPr>
        <w:pStyle w:val="Standard"/>
        <w:jc w:val="both"/>
        <w:rPr>
          <w:color w:val="000000" w:themeColor="text1"/>
        </w:rPr>
      </w:pPr>
      <w:r w:rsidRPr="004B382D">
        <w:rPr>
          <w:noProof/>
          <w:color w:val="000000" w:themeColor="text1"/>
        </w:rPr>
        <w:drawing>
          <wp:inline distT="0" distB="0" distL="0" distR="0" wp14:anchorId="55615820" wp14:editId="127EADF4">
            <wp:extent cx="4854575" cy="1753235"/>
            <wp:effectExtent l="0" t="0" r="0" b="0"/>
            <wp:docPr id="10" name="Image 3" descr="Une image contenant texte, Police, capture d’écran,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3" descr="Une image contenant texte, Police, capture d’écran, conception&#10;&#10;Description générée automatiquement"/>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4575" cy="1753235"/>
                    </a:xfrm>
                    <a:prstGeom prst="rect">
                      <a:avLst/>
                    </a:prstGeom>
                    <a:noFill/>
                    <a:ln>
                      <a:noFill/>
                    </a:ln>
                  </pic:spPr>
                </pic:pic>
              </a:graphicData>
            </a:graphic>
          </wp:inline>
        </w:drawing>
      </w:r>
    </w:p>
    <w:p w14:paraId="0BE92452" w14:textId="77777777" w:rsidR="004B382D" w:rsidRPr="004B382D" w:rsidRDefault="004B382D" w:rsidP="004B382D">
      <w:pPr>
        <w:pStyle w:val="Standard"/>
        <w:spacing w:before="100" w:after="28"/>
        <w:jc w:val="both"/>
        <w:rPr>
          <w:color w:val="000000" w:themeColor="text1"/>
          <w:sz w:val="20"/>
          <w:szCs w:val="20"/>
        </w:rPr>
      </w:pPr>
      <w:r w:rsidRPr="004B382D">
        <w:rPr>
          <w:b/>
          <w:bCs/>
          <w:color w:val="000000" w:themeColor="text1"/>
          <w:sz w:val="20"/>
          <w:szCs w:val="20"/>
        </w:rPr>
        <w:t xml:space="preserve">Figure 1 </w:t>
      </w:r>
      <w:r w:rsidRPr="004B382D">
        <w:rPr>
          <w:color w:val="000000" w:themeColor="text1"/>
          <w:sz w:val="20"/>
          <w:szCs w:val="20"/>
        </w:rPr>
        <w:t>– Représentation visuelle des catégories constituant les quatre formes de maltraitance en sport au sein du QEMS</w:t>
      </w:r>
    </w:p>
    <w:p w14:paraId="0A230295" w14:textId="77777777" w:rsidR="004B382D" w:rsidRPr="004B382D" w:rsidRDefault="004B382D" w:rsidP="004B382D">
      <w:pPr>
        <w:pStyle w:val="Standard"/>
        <w:spacing w:before="100" w:after="28"/>
        <w:jc w:val="both"/>
        <w:rPr>
          <w:color w:val="000000" w:themeColor="text1"/>
        </w:rPr>
      </w:pPr>
    </w:p>
    <w:p w14:paraId="7C26C8B8" w14:textId="77777777" w:rsidR="004B382D" w:rsidRPr="004B382D" w:rsidRDefault="004B382D" w:rsidP="004B382D">
      <w:pPr>
        <w:pStyle w:val="Standard"/>
        <w:spacing w:before="100" w:after="28" w:line="360" w:lineRule="auto"/>
        <w:jc w:val="both"/>
        <w:rPr>
          <w:color w:val="000000" w:themeColor="text1"/>
        </w:rPr>
      </w:pPr>
    </w:p>
    <w:p w14:paraId="44197EF6" w14:textId="2BB0F0E6" w:rsidR="00886A4D" w:rsidRDefault="00D61E9D" w:rsidP="00886A4D">
      <w:pPr>
        <w:pStyle w:val="Standard"/>
        <w:spacing w:line="360" w:lineRule="auto"/>
        <w:jc w:val="both"/>
        <w:rPr>
          <w:color w:val="000000" w:themeColor="text1"/>
        </w:rPr>
      </w:pPr>
      <w:r>
        <w:rPr>
          <w:color w:val="000000" w:themeColor="text1"/>
        </w:rPr>
        <w:t>Chaque catégorie présent</w:t>
      </w:r>
      <w:r w:rsidR="003D4353">
        <w:rPr>
          <w:color w:val="000000" w:themeColor="text1"/>
        </w:rPr>
        <w:t>ait</w:t>
      </w:r>
      <w:r>
        <w:rPr>
          <w:color w:val="000000" w:themeColor="text1"/>
        </w:rPr>
        <w:t xml:space="preserve"> un ou plusieurs items. Un item </w:t>
      </w:r>
      <w:r w:rsidR="003D4353">
        <w:rPr>
          <w:color w:val="000000" w:themeColor="text1"/>
        </w:rPr>
        <w:t>était</w:t>
      </w:r>
      <w:r>
        <w:rPr>
          <w:color w:val="000000" w:themeColor="text1"/>
        </w:rPr>
        <w:t xml:space="preserve"> une question fermée et explicite qui laiss</w:t>
      </w:r>
      <w:r w:rsidR="003D4353">
        <w:rPr>
          <w:color w:val="000000" w:themeColor="text1"/>
        </w:rPr>
        <w:t>ait</w:t>
      </w:r>
      <w:r>
        <w:rPr>
          <w:color w:val="000000" w:themeColor="text1"/>
        </w:rPr>
        <w:t xml:space="preserve"> place à</w:t>
      </w:r>
      <w:r w:rsidR="00AF5FF9">
        <w:rPr>
          <w:color w:val="000000" w:themeColor="text1"/>
        </w:rPr>
        <w:t xml:space="preserve"> plusieurs possibilités de réponse</w:t>
      </w:r>
      <w:r>
        <w:rPr>
          <w:color w:val="000000" w:themeColor="text1"/>
        </w:rPr>
        <w:t>.</w:t>
      </w:r>
      <w:r w:rsidR="00304FAC">
        <w:rPr>
          <w:color w:val="000000" w:themeColor="text1"/>
        </w:rPr>
        <w:t xml:space="preserve"> </w:t>
      </w:r>
      <w:r w:rsidR="00304FAC" w:rsidRPr="004B382D">
        <w:rPr>
          <w:color w:val="000000" w:themeColor="text1"/>
        </w:rPr>
        <w:t>Lorsqu’un</w:t>
      </w:r>
      <w:r w:rsidR="00304FAC" w:rsidRPr="004B382D">
        <w:rPr>
          <w:color w:val="000000" w:themeColor="text1"/>
        </w:rPr>
        <w:sym w:font="Symbol" w:char="F0D7"/>
      </w:r>
      <w:r w:rsidR="00304FAC" w:rsidRPr="004B382D">
        <w:rPr>
          <w:color w:val="000000" w:themeColor="text1"/>
        </w:rPr>
        <w:t xml:space="preserve">e </w:t>
      </w:r>
      <w:r w:rsidR="00886A4D">
        <w:rPr>
          <w:color w:val="000000" w:themeColor="text1"/>
        </w:rPr>
        <w:t>participant</w:t>
      </w:r>
      <w:r w:rsidR="00886A4D">
        <w:rPr>
          <w:color w:val="000000" w:themeColor="text1"/>
        </w:rPr>
        <w:sym w:font="Symbol" w:char="F0D7"/>
      </w:r>
      <w:r w:rsidR="00886A4D">
        <w:rPr>
          <w:color w:val="000000" w:themeColor="text1"/>
        </w:rPr>
        <w:t xml:space="preserve">e </w:t>
      </w:r>
      <w:r w:rsidR="00304FAC" w:rsidRPr="004B382D">
        <w:rPr>
          <w:color w:val="000000" w:themeColor="text1"/>
        </w:rPr>
        <w:t>répond</w:t>
      </w:r>
      <w:r w:rsidR="003D4353">
        <w:rPr>
          <w:color w:val="000000" w:themeColor="text1"/>
        </w:rPr>
        <w:t>ait</w:t>
      </w:r>
      <w:r w:rsidR="00304FAC" w:rsidRPr="004B382D">
        <w:rPr>
          <w:color w:val="000000" w:themeColor="text1"/>
        </w:rPr>
        <w:t xml:space="preserve"> positivement (au moins « 1 fois ») à </w:t>
      </w:r>
      <w:r w:rsidR="00963692">
        <w:rPr>
          <w:color w:val="000000" w:themeColor="text1"/>
        </w:rPr>
        <w:t xml:space="preserve">un item </w:t>
      </w:r>
      <w:r w:rsidR="00304FAC" w:rsidRPr="004B382D">
        <w:rPr>
          <w:color w:val="000000" w:themeColor="text1"/>
        </w:rPr>
        <w:t xml:space="preserve">des différentes maltraitances, alors deux </w:t>
      </w:r>
      <w:r w:rsidR="00A14AFA">
        <w:rPr>
          <w:color w:val="000000" w:themeColor="text1"/>
        </w:rPr>
        <w:t xml:space="preserve">blocs de </w:t>
      </w:r>
      <w:r w:rsidR="00304FAC" w:rsidRPr="004B382D">
        <w:rPr>
          <w:color w:val="000000" w:themeColor="text1"/>
        </w:rPr>
        <w:t>questions comprenant plusieurs items concernant l’expérience</w:t>
      </w:r>
      <w:r w:rsidR="002D61D7">
        <w:rPr>
          <w:color w:val="000000" w:themeColor="text1"/>
        </w:rPr>
        <w:t xml:space="preserve"> vécue</w:t>
      </w:r>
      <w:r w:rsidR="00304FAC" w:rsidRPr="004B382D">
        <w:rPr>
          <w:color w:val="000000" w:themeColor="text1"/>
        </w:rPr>
        <w:t xml:space="preserve"> </w:t>
      </w:r>
      <w:r w:rsidR="003D4353" w:rsidRPr="004B382D">
        <w:rPr>
          <w:color w:val="000000" w:themeColor="text1"/>
        </w:rPr>
        <w:t>vena</w:t>
      </w:r>
      <w:r w:rsidR="003D4353">
        <w:rPr>
          <w:color w:val="000000" w:themeColor="text1"/>
        </w:rPr>
        <w:t>ient</w:t>
      </w:r>
      <w:r w:rsidR="00304FAC" w:rsidRPr="004B382D">
        <w:rPr>
          <w:color w:val="000000" w:themeColor="text1"/>
        </w:rPr>
        <w:t xml:space="preserve"> s’ajouter</w:t>
      </w:r>
      <w:r w:rsidR="00963692">
        <w:rPr>
          <w:color w:val="000000" w:themeColor="text1"/>
        </w:rPr>
        <w:t xml:space="preserve"> à la fin de la catégorie en question</w:t>
      </w:r>
      <w:r w:rsidR="00304FAC" w:rsidRPr="004B382D">
        <w:rPr>
          <w:color w:val="000000" w:themeColor="text1"/>
        </w:rPr>
        <w:t xml:space="preserve">. </w:t>
      </w:r>
      <w:r w:rsidR="00886A4D">
        <w:rPr>
          <w:color w:val="000000" w:themeColor="text1"/>
        </w:rPr>
        <w:t xml:space="preserve">Dans ce questionnaire, l’expérience était scindée entre </w:t>
      </w:r>
      <w:r w:rsidR="00886A4D">
        <w:rPr>
          <w:color w:val="000000" w:themeColor="text1"/>
        </w:rPr>
        <w:lastRenderedPageBreak/>
        <w:t xml:space="preserve">l’interprétation et les conséquences vécues par l’athlète. </w:t>
      </w:r>
      <w:r w:rsidR="00886A4D" w:rsidRPr="004B382D">
        <w:rPr>
          <w:color w:val="000000" w:themeColor="text1"/>
        </w:rPr>
        <w:t>Ainsi,</w:t>
      </w:r>
      <w:r w:rsidR="00886A4D">
        <w:rPr>
          <w:color w:val="000000" w:themeColor="text1"/>
        </w:rPr>
        <w:t xml:space="preserve"> s’ajoutait</w:t>
      </w:r>
      <w:r w:rsidR="00886A4D" w:rsidRPr="004B382D">
        <w:rPr>
          <w:color w:val="000000" w:themeColor="text1"/>
        </w:rPr>
        <w:t xml:space="preserve"> trois questions sur l’interprétation</w:t>
      </w:r>
      <w:r w:rsidR="00886A4D">
        <w:rPr>
          <w:color w:val="000000" w:themeColor="text1"/>
        </w:rPr>
        <w:t xml:space="preserve"> (normalisation de l’acte, nécessaire à la performance, faisant partie de l’entrainement ou de la compétition)</w:t>
      </w:r>
      <w:r w:rsidR="00886A4D" w:rsidRPr="004B382D">
        <w:rPr>
          <w:color w:val="000000" w:themeColor="text1"/>
        </w:rPr>
        <w:t xml:space="preserve"> et dix sur les conséquences</w:t>
      </w:r>
      <w:r w:rsidR="00886A4D">
        <w:rPr>
          <w:color w:val="000000" w:themeColor="text1"/>
        </w:rPr>
        <w:t xml:space="preserve"> (démotivation, moins performé, perte de confiance, image du corps dégradée, peur, colère, tristesse, stress, culpabilité et humiliation). </w:t>
      </w:r>
      <w:r w:rsidR="00886A4D" w:rsidRPr="00AF5FF9">
        <w:rPr>
          <w:color w:val="000000" w:themeColor="text1"/>
        </w:rPr>
        <w:t>Ces deux questions</w:t>
      </w:r>
      <w:r w:rsidR="00886A4D" w:rsidRPr="004B382D">
        <w:rPr>
          <w:color w:val="000000" w:themeColor="text1"/>
        </w:rPr>
        <w:t xml:space="preserve"> supplémentaires</w:t>
      </w:r>
      <w:r w:rsidR="00886A4D">
        <w:rPr>
          <w:color w:val="000000" w:themeColor="text1"/>
        </w:rPr>
        <w:t xml:space="preserve"> </w:t>
      </w:r>
      <w:r w:rsidR="00886A4D" w:rsidRPr="004B382D">
        <w:rPr>
          <w:color w:val="000000" w:themeColor="text1"/>
        </w:rPr>
        <w:t xml:space="preserve">visant à préciser l’expérience vécue ont été construites en fonction des catégories de comportements. En d’autres mots, si un individu répond positivement au fait d’avoir subi au moins « 1 fois » l’un des items de la catégorie, alors les questions concernant l’expérience et les </w:t>
      </w:r>
      <w:proofErr w:type="spellStart"/>
      <w:r w:rsidR="00886A4D" w:rsidRPr="004B382D">
        <w:rPr>
          <w:color w:val="000000" w:themeColor="text1"/>
        </w:rPr>
        <w:t>auteurs·trices</w:t>
      </w:r>
      <w:proofErr w:type="spellEnd"/>
      <w:r w:rsidR="00886A4D" w:rsidRPr="004B382D">
        <w:rPr>
          <w:color w:val="000000" w:themeColor="text1"/>
        </w:rPr>
        <w:t xml:space="preserve"> sont posées pour la catégorie dans son entièreté.</w:t>
      </w:r>
    </w:p>
    <w:p w14:paraId="0FBC7091" w14:textId="77777777" w:rsidR="00F77DA3" w:rsidRDefault="00F77DA3" w:rsidP="00886A4D">
      <w:pPr>
        <w:pStyle w:val="Standard"/>
        <w:spacing w:line="360" w:lineRule="auto"/>
        <w:jc w:val="both"/>
        <w:rPr>
          <w:color w:val="000000" w:themeColor="text1"/>
        </w:rPr>
      </w:pPr>
    </w:p>
    <w:p w14:paraId="1839AC98" w14:textId="061C88E5" w:rsidR="00886A4D" w:rsidRPr="004B382D" w:rsidRDefault="00886A4D" w:rsidP="00886A4D">
      <w:pPr>
        <w:pStyle w:val="Standard"/>
        <w:spacing w:line="360" w:lineRule="auto"/>
        <w:jc w:val="both"/>
        <w:rPr>
          <w:color w:val="000000" w:themeColor="text1"/>
        </w:rPr>
      </w:pPr>
      <w:r w:rsidRPr="004B382D">
        <w:rPr>
          <w:color w:val="000000" w:themeColor="text1"/>
        </w:rPr>
        <w:t xml:space="preserve">En plus de cela, une question spécifique </w:t>
      </w:r>
      <w:r w:rsidR="00402719">
        <w:rPr>
          <w:color w:val="000000" w:themeColor="text1"/>
        </w:rPr>
        <w:t>venait aussi s’ajouter</w:t>
      </w:r>
      <w:r w:rsidRPr="004B382D">
        <w:rPr>
          <w:color w:val="000000" w:themeColor="text1"/>
        </w:rPr>
        <w:t xml:space="preserve"> dans la sous-échelle des maltraitances occasionnées par </w:t>
      </w:r>
      <w:proofErr w:type="spellStart"/>
      <w:r w:rsidRPr="004B382D">
        <w:rPr>
          <w:color w:val="000000" w:themeColor="text1"/>
        </w:rPr>
        <w:t>un·e</w:t>
      </w:r>
      <w:proofErr w:type="spellEnd"/>
      <w:r w:rsidRPr="004B382D">
        <w:rPr>
          <w:color w:val="000000" w:themeColor="text1"/>
        </w:rPr>
        <w:t xml:space="preserve"> adulte du réseau sportif. </w:t>
      </w:r>
      <w:r w:rsidR="0035313F">
        <w:rPr>
          <w:color w:val="000000" w:themeColor="text1"/>
        </w:rPr>
        <w:t>Dès lors,</w:t>
      </w:r>
      <w:r w:rsidR="004D221F">
        <w:rPr>
          <w:color w:val="000000" w:themeColor="text1"/>
        </w:rPr>
        <w:t xml:space="preserve"> une question </w:t>
      </w:r>
      <w:r w:rsidR="000019FA">
        <w:rPr>
          <w:color w:val="000000" w:themeColor="text1"/>
        </w:rPr>
        <w:t xml:space="preserve">avec </w:t>
      </w:r>
      <w:r w:rsidR="004D221F">
        <w:rPr>
          <w:color w:val="000000" w:themeColor="text1"/>
        </w:rPr>
        <w:t xml:space="preserve">plusieurs </w:t>
      </w:r>
      <w:r w:rsidR="000019FA">
        <w:rPr>
          <w:color w:val="000000" w:themeColor="text1"/>
        </w:rPr>
        <w:t>possibilité</w:t>
      </w:r>
      <w:r w:rsidR="00397317">
        <w:rPr>
          <w:color w:val="000000" w:themeColor="text1"/>
        </w:rPr>
        <w:t>s</w:t>
      </w:r>
      <w:r w:rsidR="000019FA">
        <w:rPr>
          <w:color w:val="000000" w:themeColor="text1"/>
        </w:rPr>
        <w:t xml:space="preserve"> de </w:t>
      </w:r>
      <w:r w:rsidR="004D221F">
        <w:rPr>
          <w:color w:val="000000" w:themeColor="text1"/>
        </w:rPr>
        <w:t>réponses (</w:t>
      </w:r>
      <w:r w:rsidR="004D221F" w:rsidRPr="004D221F">
        <w:rPr>
          <w:color w:val="000000" w:themeColor="text1"/>
        </w:rPr>
        <w:t xml:space="preserve">L'entraineur - l'entraineur assistant - le </w:t>
      </w:r>
      <w:r w:rsidR="005D7169" w:rsidRPr="004D221F">
        <w:rPr>
          <w:color w:val="000000" w:themeColor="text1"/>
        </w:rPr>
        <w:t>préparateur</w:t>
      </w:r>
      <w:r w:rsidR="004D221F" w:rsidRPr="004D221F">
        <w:rPr>
          <w:color w:val="000000" w:themeColor="text1"/>
        </w:rPr>
        <w:t xml:space="preserve"> physique de l'</w:t>
      </w:r>
      <w:r w:rsidR="005D7169" w:rsidRPr="004D221F">
        <w:rPr>
          <w:color w:val="000000" w:themeColor="text1"/>
        </w:rPr>
        <w:t>équipe</w:t>
      </w:r>
      <w:r w:rsidR="004D221F" w:rsidRPr="004D221F">
        <w:rPr>
          <w:color w:val="000000" w:themeColor="text1"/>
        </w:rPr>
        <w:t xml:space="preserve"> - l'</w:t>
      </w:r>
      <w:r w:rsidR="005D7169" w:rsidRPr="004D221F">
        <w:rPr>
          <w:color w:val="000000" w:themeColor="text1"/>
        </w:rPr>
        <w:t>équipe</w:t>
      </w:r>
      <w:r w:rsidR="004D221F" w:rsidRPr="004D221F">
        <w:rPr>
          <w:color w:val="000000" w:themeColor="text1"/>
        </w:rPr>
        <w:t xml:space="preserve"> </w:t>
      </w:r>
      <w:r w:rsidR="005D7169" w:rsidRPr="004D221F">
        <w:rPr>
          <w:color w:val="000000" w:themeColor="text1"/>
        </w:rPr>
        <w:t>médical</w:t>
      </w:r>
      <w:r w:rsidR="004D221F" w:rsidRPr="004D221F">
        <w:rPr>
          <w:color w:val="000000" w:themeColor="text1"/>
        </w:rPr>
        <w:t xml:space="preserve"> (exemples : </w:t>
      </w:r>
      <w:r w:rsidR="005D7169" w:rsidRPr="004D221F">
        <w:rPr>
          <w:color w:val="000000" w:themeColor="text1"/>
        </w:rPr>
        <w:t>physiothérapeute</w:t>
      </w:r>
      <w:r w:rsidR="004D221F" w:rsidRPr="004D221F">
        <w:rPr>
          <w:color w:val="000000" w:themeColor="text1"/>
        </w:rPr>
        <w:t>,</w:t>
      </w:r>
      <w:r w:rsidR="005D7169">
        <w:rPr>
          <w:color w:val="000000" w:themeColor="text1"/>
        </w:rPr>
        <w:t xml:space="preserve"> </w:t>
      </w:r>
      <w:r w:rsidR="005D7169" w:rsidRPr="004D221F">
        <w:rPr>
          <w:color w:val="000000" w:themeColor="text1"/>
        </w:rPr>
        <w:t>ostéopathe</w:t>
      </w:r>
      <w:r w:rsidR="004D221F" w:rsidRPr="004D221F">
        <w:rPr>
          <w:color w:val="000000" w:themeColor="text1"/>
        </w:rPr>
        <w:t>,</w:t>
      </w:r>
      <w:r w:rsidR="005D7169">
        <w:rPr>
          <w:color w:val="000000" w:themeColor="text1"/>
        </w:rPr>
        <w:t xml:space="preserve"> </w:t>
      </w:r>
      <w:r w:rsidR="005D7169" w:rsidRPr="004D221F">
        <w:rPr>
          <w:color w:val="000000" w:themeColor="text1"/>
        </w:rPr>
        <w:t>médecin</w:t>
      </w:r>
      <w:r w:rsidR="004D221F" w:rsidRPr="004D221F">
        <w:rPr>
          <w:color w:val="000000" w:themeColor="text1"/>
        </w:rPr>
        <w:t>)</w:t>
      </w:r>
      <w:r w:rsidR="00397317">
        <w:rPr>
          <w:color w:val="000000" w:themeColor="text1"/>
        </w:rPr>
        <w:t xml:space="preserve"> </w:t>
      </w:r>
      <w:r w:rsidR="004D221F" w:rsidRPr="004D221F">
        <w:rPr>
          <w:color w:val="000000" w:themeColor="text1"/>
        </w:rPr>
        <w:t>-</w:t>
      </w:r>
      <w:r w:rsidR="00397317">
        <w:rPr>
          <w:color w:val="000000" w:themeColor="text1"/>
        </w:rPr>
        <w:t xml:space="preserve"> </w:t>
      </w:r>
      <w:r w:rsidR="004D221F" w:rsidRPr="004D221F">
        <w:rPr>
          <w:color w:val="000000" w:themeColor="text1"/>
        </w:rPr>
        <w:t>le</w:t>
      </w:r>
      <w:r w:rsidR="005D7169">
        <w:rPr>
          <w:color w:val="000000" w:themeColor="text1"/>
        </w:rPr>
        <w:t xml:space="preserve"> </w:t>
      </w:r>
      <w:r w:rsidR="004D221F" w:rsidRPr="004D221F">
        <w:rPr>
          <w:color w:val="000000" w:themeColor="text1"/>
        </w:rPr>
        <w:t xml:space="preserve">psychologue du sport ou le </w:t>
      </w:r>
      <w:r w:rsidR="005D7169" w:rsidRPr="004D221F">
        <w:rPr>
          <w:color w:val="000000" w:themeColor="text1"/>
        </w:rPr>
        <w:t>préparateur</w:t>
      </w:r>
      <w:r w:rsidR="004D221F" w:rsidRPr="004D221F">
        <w:rPr>
          <w:color w:val="000000" w:themeColor="text1"/>
        </w:rPr>
        <w:t xml:space="preserve"> mental de l'</w:t>
      </w:r>
      <w:r w:rsidR="005D7169" w:rsidRPr="004D221F">
        <w:rPr>
          <w:color w:val="000000" w:themeColor="text1"/>
        </w:rPr>
        <w:t>équipe</w:t>
      </w:r>
      <w:r w:rsidR="004D221F" w:rsidRPr="004D221F">
        <w:rPr>
          <w:color w:val="000000" w:themeColor="text1"/>
        </w:rPr>
        <w:t xml:space="preserve"> - l'arbitre </w:t>
      </w:r>
      <w:r w:rsidR="005D7169">
        <w:rPr>
          <w:color w:val="000000" w:themeColor="text1"/>
        </w:rPr>
        <w:t>-</w:t>
      </w:r>
      <w:r w:rsidR="004D221F" w:rsidRPr="004D221F">
        <w:rPr>
          <w:color w:val="000000" w:themeColor="text1"/>
        </w:rPr>
        <w:t xml:space="preserve"> autre</w:t>
      </w:r>
      <w:r w:rsidR="004D221F">
        <w:rPr>
          <w:color w:val="000000" w:themeColor="text1"/>
        </w:rPr>
        <w:t xml:space="preserve">) venait s’ajouter, permettant ainsi d’identifier cet auteur avec précision. </w:t>
      </w:r>
    </w:p>
    <w:p w14:paraId="52F84A43" w14:textId="77777777" w:rsidR="004B382D" w:rsidRPr="004B382D" w:rsidRDefault="004B382D" w:rsidP="004B382D">
      <w:pPr>
        <w:pStyle w:val="Standard"/>
        <w:spacing w:before="100" w:after="28" w:line="360" w:lineRule="auto"/>
        <w:jc w:val="both"/>
        <w:rPr>
          <w:color w:val="000000" w:themeColor="text1"/>
        </w:rPr>
      </w:pPr>
    </w:p>
    <w:p w14:paraId="054A93B6" w14:textId="308D647A" w:rsidR="004B382D" w:rsidRDefault="00914906" w:rsidP="00914906">
      <w:pPr>
        <w:pStyle w:val="Titre2"/>
      </w:pPr>
      <w:bookmarkStart w:id="17" w:name="_Toc144732103"/>
      <w:bookmarkStart w:id="18" w:name="_Toc148175490"/>
      <w:r>
        <w:t xml:space="preserve">2.2 </w:t>
      </w:r>
      <w:r w:rsidR="004B382D" w:rsidRPr="004B382D">
        <w:t>Format en ligne</w:t>
      </w:r>
      <w:bookmarkEnd w:id="17"/>
      <w:bookmarkEnd w:id="18"/>
    </w:p>
    <w:p w14:paraId="61F868EE" w14:textId="77777777" w:rsidR="00BE499F" w:rsidRPr="00BE499F" w:rsidRDefault="00BE499F" w:rsidP="00BE499F">
      <w:pPr>
        <w:rPr>
          <w:lang w:eastAsia="fr-FR"/>
        </w:rPr>
      </w:pPr>
    </w:p>
    <w:p w14:paraId="191156A2" w14:textId="2F2F26D2" w:rsidR="004B382D" w:rsidRPr="004B382D" w:rsidRDefault="004B382D" w:rsidP="004B382D">
      <w:pPr>
        <w:pStyle w:val="Standard"/>
        <w:spacing w:line="360" w:lineRule="auto"/>
        <w:jc w:val="both"/>
        <w:rPr>
          <w:color w:val="000000" w:themeColor="text1"/>
        </w:rPr>
      </w:pPr>
      <w:r w:rsidRPr="004B382D">
        <w:rPr>
          <w:color w:val="000000" w:themeColor="text1"/>
        </w:rPr>
        <w:t xml:space="preserve">La diffusion du questionnaire QEMS a été </w:t>
      </w:r>
      <w:r w:rsidR="00291C6F">
        <w:rPr>
          <w:color w:val="000000" w:themeColor="text1"/>
        </w:rPr>
        <w:t>facilitée grâce</w:t>
      </w:r>
      <w:r w:rsidRPr="004B382D">
        <w:rPr>
          <w:color w:val="000000" w:themeColor="text1"/>
        </w:rPr>
        <w:t xml:space="preserve"> </w:t>
      </w:r>
      <w:r w:rsidR="00291C6F">
        <w:rPr>
          <w:color w:val="000000" w:themeColor="text1"/>
        </w:rPr>
        <w:t xml:space="preserve">au </w:t>
      </w:r>
      <w:r w:rsidRPr="004B382D">
        <w:rPr>
          <w:color w:val="000000" w:themeColor="text1"/>
        </w:rPr>
        <w:t xml:space="preserve">logiciel </w:t>
      </w:r>
      <w:r w:rsidR="00291C6F">
        <w:rPr>
          <w:color w:val="000000" w:themeColor="text1"/>
        </w:rPr>
        <w:t>d’enquête statistique « </w:t>
      </w:r>
      <w:r w:rsidRPr="004B382D">
        <w:rPr>
          <w:color w:val="000000" w:themeColor="text1"/>
        </w:rPr>
        <w:t>Lime Survey</w:t>
      </w:r>
      <w:r w:rsidR="00291C6F">
        <w:rPr>
          <w:color w:val="000000" w:themeColor="text1"/>
        </w:rPr>
        <w:t> »</w:t>
      </w:r>
      <w:r w:rsidRPr="004B382D">
        <w:rPr>
          <w:color w:val="000000" w:themeColor="text1"/>
        </w:rPr>
        <w:t xml:space="preserve"> directement accessible sur internet. En effet, l’âge des </w:t>
      </w:r>
      <w:proofErr w:type="spellStart"/>
      <w:r w:rsidRPr="004B382D">
        <w:rPr>
          <w:color w:val="000000" w:themeColor="text1"/>
        </w:rPr>
        <w:t>participant·e·s</w:t>
      </w:r>
      <w:proofErr w:type="spellEnd"/>
      <w:r w:rsidRPr="004B382D">
        <w:rPr>
          <w:color w:val="000000" w:themeColor="text1"/>
        </w:rPr>
        <w:t xml:space="preserve"> s’est orienté vers les 16 ans et plus. Au vu de la tranche d’âge des participants</w:t>
      </w:r>
      <w:r w:rsidRPr="004B382D">
        <w:rPr>
          <w:color w:val="000000" w:themeColor="text1"/>
        </w:rPr>
        <w:sym w:font="Symbol" w:char="F0D7"/>
      </w:r>
      <w:r w:rsidRPr="004B382D">
        <w:rPr>
          <w:color w:val="000000" w:themeColor="text1"/>
        </w:rPr>
        <w:t>es, il nous a semblé qu’un dispositif en ligne soit adapté. Ce procédé semble être moins intrusif pour l’athlète qui le rempli, il</w:t>
      </w:r>
      <w:r w:rsidRPr="004B382D">
        <w:rPr>
          <w:color w:val="000000" w:themeColor="text1"/>
        </w:rPr>
        <w:sym w:font="Symbol" w:char="F0D7"/>
      </w:r>
      <w:r w:rsidRPr="004B382D">
        <w:rPr>
          <w:color w:val="000000" w:themeColor="text1"/>
        </w:rPr>
        <w:t>elle peut rapporter certainement plus facilement des comportements mal venus, indésirables ou inhabituels (</w:t>
      </w:r>
      <w:proofErr w:type="spellStart"/>
      <w:r w:rsidRPr="004B382D">
        <w:rPr>
          <w:color w:val="000000" w:themeColor="text1"/>
        </w:rPr>
        <w:t>Frippiat</w:t>
      </w:r>
      <w:proofErr w:type="spellEnd"/>
      <w:r w:rsidRPr="004B382D">
        <w:rPr>
          <w:color w:val="000000" w:themeColor="text1"/>
        </w:rPr>
        <w:t xml:space="preserve"> &amp; Marquis, 2010). Cependan</w:t>
      </w:r>
      <w:r w:rsidRPr="00AF5FF9">
        <w:rPr>
          <w:color w:val="000000" w:themeColor="text1"/>
        </w:rPr>
        <w:t>t</w:t>
      </w:r>
      <w:r w:rsidR="00751DE2" w:rsidRPr="00AF5FF9">
        <w:rPr>
          <w:color w:val="000000" w:themeColor="text1"/>
        </w:rPr>
        <w:t>,</w:t>
      </w:r>
      <w:r w:rsidRPr="004B382D">
        <w:rPr>
          <w:color w:val="000000" w:themeColor="text1"/>
        </w:rPr>
        <w:t xml:space="preserve"> cette manière de faire démontre aussi des points faibles. En effet, au vu de la longueur du questionnaire, l’abandon au cours du questionnaire est à prévoir si aucune personne collaboratrice n’est présente pour s’assurer du bon déroulement de celui-ci. </w:t>
      </w:r>
    </w:p>
    <w:p w14:paraId="49353596"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      </w:t>
      </w:r>
    </w:p>
    <w:p w14:paraId="1955A6EC" w14:textId="3DE88A41" w:rsidR="004B382D" w:rsidRPr="004B382D" w:rsidRDefault="00914906" w:rsidP="00914906">
      <w:pPr>
        <w:pStyle w:val="Titre2"/>
      </w:pPr>
      <w:bookmarkStart w:id="19" w:name="_Toc144732104"/>
      <w:bookmarkStart w:id="20" w:name="_Toc148175491"/>
      <w:r>
        <w:t xml:space="preserve">2.3 </w:t>
      </w:r>
      <w:r w:rsidR="004B382D" w:rsidRPr="004B382D">
        <w:t xml:space="preserve">Recrutement des </w:t>
      </w:r>
      <w:proofErr w:type="spellStart"/>
      <w:r w:rsidR="004B382D" w:rsidRPr="00AF5FF9">
        <w:t>participant</w:t>
      </w:r>
      <w:r w:rsidR="00751DE2" w:rsidRPr="00AF5FF9">
        <w:rPr>
          <w:rFonts w:ascii="Segoe UI Symbol" w:hAnsi="Segoe UI Symbol" w:cs="Segoe UI Symbol"/>
        </w:rPr>
        <w:t>⸱</w:t>
      </w:r>
      <w:r w:rsidR="00751DE2" w:rsidRPr="00AF5FF9">
        <w:t>e</w:t>
      </w:r>
      <w:r w:rsidR="004B382D" w:rsidRPr="00AF5FF9">
        <w:t>s</w:t>
      </w:r>
      <w:bookmarkEnd w:id="19"/>
      <w:bookmarkEnd w:id="20"/>
      <w:proofErr w:type="spellEnd"/>
    </w:p>
    <w:p w14:paraId="05F17937" w14:textId="77777777" w:rsidR="004B382D" w:rsidRPr="004B382D" w:rsidRDefault="004B382D" w:rsidP="004B382D">
      <w:pPr>
        <w:rPr>
          <w:color w:val="000000" w:themeColor="text1"/>
        </w:rPr>
      </w:pPr>
    </w:p>
    <w:p w14:paraId="1BC3DF6A" w14:textId="659F3795" w:rsidR="004B382D" w:rsidRDefault="004B382D" w:rsidP="004B382D">
      <w:pPr>
        <w:pStyle w:val="NormalWeb"/>
        <w:spacing w:line="360" w:lineRule="auto"/>
        <w:jc w:val="both"/>
        <w:rPr>
          <w:color w:val="000000" w:themeColor="text1"/>
        </w:rPr>
      </w:pPr>
      <w:r w:rsidRPr="004B382D">
        <w:rPr>
          <w:color w:val="000000" w:themeColor="text1"/>
        </w:rPr>
        <w:t xml:space="preserve">La collecte a commencé en septembre </w:t>
      </w:r>
      <w:r w:rsidRPr="00AF5FF9">
        <w:rPr>
          <w:color w:val="000000" w:themeColor="text1"/>
        </w:rPr>
        <w:t>2021</w:t>
      </w:r>
      <w:r w:rsidRPr="004B382D">
        <w:rPr>
          <w:color w:val="000000" w:themeColor="text1"/>
        </w:rPr>
        <w:t xml:space="preserve"> s’est terminée en mars 2023.</w:t>
      </w:r>
      <w:r w:rsidR="00CA7400">
        <w:rPr>
          <w:color w:val="000000" w:themeColor="text1"/>
        </w:rPr>
        <w:t xml:space="preserve"> L</w:t>
      </w:r>
      <w:r w:rsidRPr="004B382D">
        <w:rPr>
          <w:color w:val="000000" w:themeColor="text1"/>
        </w:rPr>
        <w:t>e recrutement des participants</w:t>
      </w:r>
      <w:r w:rsidRPr="004B382D">
        <w:rPr>
          <w:color w:val="000000" w:themeColor="text1"/>
        </w:rPr>
        <w:sym w:font="Symbol" w:char="F0D7"/>
      </w:r>
      <w:r w:rsidRPr="004B382D">
        <w:rPr>
          <w:color w:val="000000" w:themeColor="text1"/>
        </w:rPr>
        <w:t xml:space="preserve">es s’est </w:t>
      </w:r>
      <w:r w:rsidR="00CA7400">
        <w:rPr>
          <w:color w:val="000000" w:themeColor="text1"/>
        </w:rPr>
        <w:t xml:space="preserve">orienté vers </w:t>
      </w:r>
      <w:r w:rsidRPr="004B382D">
        <w:rPr>
          <w:color w:val="000000" w:themeColor="text1"/>
        </w:rPr>
        <w:t xml:space="preserve">une </w:t>
      </w:r>
      <w:r w:rsidRPr="00AF5FF9">
        <w:rPr>
          <w:color w:val="000000" w:themeColor="text1"/>
        </w:rPr>
        <w:t xml:space="preserve">population </w:t>
      </w:r>
      <w:r w:rsidR="00751DE2" w:rsidRPr="00AF5FF9">
        <w:rPr>
          <w:color w:val="000000" w:themeColor="text1"/>
        </w:rPr>
        <w:t>âgée</w:t>
      </w:r>
      <w:r w:rsidRPr="004B382D">
        <w:rPr>
          <w:color w:val="000000" w:themeColor="text1"/>
        </w:rPr>
        <w:t xml:space="preserve"> de 16 et</w:t>
      </w:r>
      <w:r w:rsidR="00CA7400">
        <w:rPr>
          <w:color w:val="000000" w:themeColor="text1"/>
        </w:rPr>
        <w:t xml:space="preserve"> plus.</w:t>
      </w:r>
    </w:p>
    <w:p w14:paraId="08659B21" w14:textId="302A32DF" w:rsidR="00CA7400" w:rsidRPr="004B382D" w:rsidRDefault="00CA7400" w:rsidP="004B382D">
      <w:pPr>
        <w:pStyle w:val="NormalWeb"/>
        <w:spacing w:line="360" w:lineRule="auto"/>
        <w:jc w:val="both"/>
        <w:rPr>
          <w:color w:val="000000" w:themeColor="text1"/>
        </w:rPr>
      </w:pPr>
      <w:r>
        <w:rPr>
          <w:color w:val="000000" w:themeColor="text1"/>
        </w:rPr>
        <w:lastRenderedPageBreak/>
        <w:t>Un</w:t>
      </w:r>
      <w:r w:rsidRPr="004B382D">
        <w:rPr>
          <w:color w:val="000000" w:themeColor="text1"/>
        </w:rPr>
        <w:t xml:space="preserve"> </w:t>
      </w:r>
      <w:r w:rsidR="00CA7E7D">
        <w:rPr>
          <w:color w:val="000000" w:themeColor="text1"/>
        </w:rPr>
        <w:t>courriel</w:t>
      </w:r>
      <w:r w:rsidRPr="004B382D">
        <w:rPr>
          <w:color w:val="000000" w:themeColor="text1"/>
        </w:rPr>
        <w:t xml:space="preserve"> (voir annexe E, page) présentant l’étude a été envoyé à chaque potentiel</w:t>
      </w:r>
      <w:r w:rsidRPr="004B382D">
        <w:rPr>
          <w:color w:val="000000" w:themeColor="text1"/>
        </w:rPr>
        <w:sym w:font="Symbol" w:char="F0D7"/>
      </w:r>
      <w:r w:rsidRPr="004B382D">
        <w:rPr>
          <w:color w:val="000000" w:themeColor="text1"/>
        </w:rPr>
        <w:t>le participant</w:t>
      </w:r>
      <w:r w:rsidRPr="004B382D">
        <w:rPr>
          <w:color w:val="000000" w:themeColor="text1"/>
        </w:rPr>
        <w:sym w:font="Symbol" w:char="F0D7"/>
      </w:r>
      <w:r w:rsidRPr="004B382D">
        <w:rPr>
          <w:color w:val="000000" w:themeColor="text1"/>
        </w:rPr>
        <w:t xml:space="preserve">e stipulant les objectifs de la recherche, les noms des personnes en charge de l’étude, les critères d’inclusion, la méthode utilisée, la durée du questionnaire, les bénéfices et risques liés </w:t>
      </w:r>
      <w:proofErr w:type="spellStart"/>
      <w:r w:rsidRPr="004B382D">
        <w:rPr>
          <w:color w:val="000000" w:themeColor="text1"/>
        </w:rPr>
        <w:t>a</w:t>
      </w:r>
      <w:proofErr w:type="spellEnd"/>
      <w:r w:rsidRPr="004B382D">
        <w:rPr>
          <w:color w:val="000000" w:themeColor="text1"/>
        </w:rPr>
        <w:t xml:space="preserve">̀ leur participation, l’anonymat, la confidentialité des données, ainsi que le sens de leur consentement. En complément, une liste d’institutions d’aide et de </w:t>
      </w:r>
      <w:r w:rsidRPr="003A5AD3">
        <w:rPr>
          <w:color w:val="000000" w:themeColor="text1"/>
        </w:rPr>
        <w:t>numéros de téléphone</w:t>
      </w:r>
      <w:r w:rsidRPr="004B382D">
        <w:rPr>
          <w:color w:val="000000" w:themeColor="text1"/>
        </w:rPr>
        <w:t xml:space="preserve"> a aussi été transmise au vu du sujet sensible que nous traitons (voir annexe D, page</w:t>
      </w:r>
      <w:r>
        <w:rPr>
          <w:color w:val="000000" w:themeColor="text1"/>
        </w:rPr>
        <w:t xml:space="preserve"> à définir</w:t>
      </w:r>
      <w:r w:rsidRPr="004B382D">
        <w:rPr>
          <w:color w:val="000000" w:themeColor="text1"/>
        </w:rPr>
        <w:t>).</w:t>
      </w:r>
    </w:p>
    <w:p w14:paraId="0038FE05" w14:textId="77777777" w:rsidR="004B382D" w:rsidRPr="004B382D" w:rsidRDefault="004B382D" w:rsidP="004B382D">
      <w:pPr>
        <w:pStyle w:val="Standard"/>
        <w:spacing w:line="360" w:lineRule="auto"/>
        <w:jc w:val="both"/>
        <w:rPr>
          <w:color w:val="000000" w:themeColor="text1"/>
        </w:rPr>
      </w:pPr>
    </w:p>
    <w:p w14:paraId="2575B0D4" w14:textId="6507A2F7" w:rsidR="004B382D" w:rsidRPr="004B382D" w:rsidRDefault="004B382D" w:rsidP="004B382D">
      <w:pPr>
        <w:pStyle w:val="Standard"/>
        <w:spacing w:line="360" w:lineRule="auto"/>
        <w:jc w:val="both"/>
        <w:rPr>
          <w:color w:val="000000" w:themeColor="text1"/>
        </w:rPr>
      </w:pPr>
      <w:r w:rsidRPr="004B382D">
        <w:rPr>
          <w:color w:val="000000" w:themeColor="text1"/>
        </w:rPr>
        <w:t>Le recrutement des sujets a été entrepris par le biais de plusieurs stratégies. Un flyer a été distribué lors d’événements avec un potentiel d’attraction (match de football, match de basketball, match de volley, course à pied etc.). Ce flyer a aussi été transféré aux associations sportives susceptibles de pouvoir le transmettre à leurs membres. Notre réseau personnel a aussi été sollicité : des athlètes, des entraîneurs</w:t>
      </w:r>
      <w:r w:rsidRPr="004B382D">
        <w:rPr>
          <w:color w:val="000000" w:themeColor="text1"/>
        </w:rPr>
        <w:sym w:font="Symbol" w:char="F0D7"/>
      </w:r>
      <w:proofErr w:type="spellStart"/>
      <w:r w:rsidRPr="004B382D">
        <w:rPr>
          <w:color w:val="000000" w:themeColor="text1"/>
        </w:rPr>
        <w:t>euses</w:t>
      </w:r>
      <w:proofErr w:type="spellEnd"/>
      <w:r w:rsidRPr="004B382D">
        <w:rPr>
          <w:color w:val="000000" w:themeColor="text1"/>
        </w:rPr>
        <w:t xml:space="preserve">, président/membre d’associations, </w:t>
      </w:r>
      <w:r w:rsidRPr="00AF5FF9">
        <w:rPr>
          <w:color w:val="000000" w:themeColor="text1"/>
        </w:rPr>
        <w:t>physiothérapeute, ainsi que d’anciens</w:t>
      </w:r>
      <w:r w:rsidRPr="00AF5FF9">
        <w:rPr>
          <w:color w:val="000000" w:themeColor="text1"/>
        </w:rPr>
        <w:sym w:font="Symbol" w:char="F0D7"/>
      </w:r>
      <w:proofErr w:type="spellStart"/>
      <w:r w:rsidRPr="00AF5FF9">
        <w:rPr>
          <w:color w:val="000000" w:themeColor="text1"/>
        </w:rPr>
        <w:t>ennes</w:t>
      </w:r>
      <w:proofErr w:type="spellEnd"/>
      <w:r w:rsidRPr="00AF5FF9">
        <w:rPr>
          <w:color w:val="000000" w:themeColor="text1"/>
        </w:rPr>
        <w:t xml:space="preserve"> sportifs</w:t>
      </w:r>
      <w:r w:rsidRPr="00AF5FF9">
        <w:rPr>
          <w:color w:val="000000" w:themeColor="text1"/>
        </w:rPr>
        <w:sym w:font="Symbol" w:char="F0D7"/>
      </w:r>
      <w:proofErr w:type="spellStart"/>
      <w:r w:rsidRPr="00AF5FF9">
        <w:rPr>
          <w:color w:val="000000" w:themeColor="text1"/>
        </w:rPr>
        <w:t>ves</w:t>
      </w:r>
      <w:proofErr w:type="spellEnd"/>
      <w:r w:rsidRPr="00AF5FF9">
        <w:rPr>
          <w:color w:val="000000" w:themeColor="text1"/>
        </w:rPr>
        <w:t xml:space="preserve"> etc. </w:t>
      </w:r>
    </w:p>
    <w:p w14:paraId="2F0D7289" w14:textId="77777777" w:rsidR="004B382D" w:rsidRPr="004B382D" w:rsidRDefault="004B382D" w:rsidP="004B382D">
      <w:pPr>
        <w:pStyle w:val="Standard"/>
        <w:spacing w:line="360" w:lineRule="auto"/>
        <w:jc w:val="both"/>
        <w:rPr>
          <w:color w:val="000000" w:themeColor="text1"/>
        </w:rPr>
      </w:pPr>
    </w:p>
    <w:p w14:paraId="31EFB881" w14:textId="7103BF5C" w:rsidR="004B382D" w:rsidRPr="004B382D" w:rsidRDefault="004B382D" w:rsidP="004B382D">
      <w:pPr>
        <w:pStyle w:val="Standard"/>
        <w:spacing w:line="360" w:lineRule="auto"/>
        <w:jc w:val="both"/>
        <w:rPr>
          <w:color w:val="000000" w:themeColor="text1"/>
        </w:rPr>
      </w:pPr>
      <w:r w:rsidRPr="004B382D">
        <w:rPr>
          <w:color w:val="000000" w:themeColor="text1"/>
        </w:rPr>
        <w:t>Un flyer informatique (Voir annexe C, page) a été publié directement sur les réseaux sociaux (Instagram, Facebook, LinkedIn). La plateforme « Instagram »</w:t>
      </w:r>
      <w:r w:rsidRPr="004B382D">
        <w:rPr>
          <w:rStyle w:val="Appelnotedebasdep"/>
          <w:color w:val="000000" w:themeColor="text1"/>
        </w:rPr>
        <w:footnoteReference w:id="1"/>
      </w:r>
      <w:r w:rsidRPr="004B382D">
        <w:rPr>
          <w:color w:val="000000" w:themeColor="text1"/>
        </w:rPr>
        <w:t xml:space="preserve"> a aussi été une aide, au moyen de « story »</w:t>
      </w:r>
      <w:r w:rsidRPr="004B382D">
        <w:rPr>
          <w:rStyle w:val="Appelnotedebasdep"/>
          <w:color w:val="000000" w:themeColor="text1"/>
        </w:rPr>
        <w:footnoteReference w:id="2"/>
      </w:r>
      <w:r w:rsidRPr="004B382D">
        <w:rPr>
          <w:color w:val="000000" w:themeColor="text1"/>
        </w:rPr>
        <w:t xml:space="preserve"> (Voir Annexe D, page </w:t>
      </w:r>
      <w:r w:rsidR="003A5AD3">
        <w:rPr>
          <w:color w:val="000000" w:themeColor="text1"/>
        </w:rPr>
        <w:t>à définir</w:t>
      </w:r>
      <w:r w:rsidRPr="004B382D">
        <w:rPr>
          <w:color w:val="000000" w:themeColor="text1"/>
        </w:rPr>
        <w:t xml:space="preserve">) incitant les gens à répondre au questionnaire et à le partager avec le plus grand nombre. </w:t>
      </w:r>
    </w:p>
    <w:p w14:paraId="5485F252" w14:textId="77777777" w:rsidR="004B382D" w:rsidRPr="004B382D" w:rsidRDefault="004B382D" w:rsidP="004B382D">
      <w:pPr>
        <w:pStyle w:val="Standard"/>
        <w:spacing w:line="360" w:lineRule="auto"/>
        <w:jc w:val="both"/>
        <w:rPr>
          <w:color w:val="000000" w:themeColor="text1"/>
        </w:rPr>
      </w:pPr>
    </w:p>
    <w:p w14:paraId="0BEBF0FE" w14:textId="6CCF7D48" w:rsidR="003A5AD3" w:rsidRDefault="004B382D" w:rsidP="003A5AD3">
      <w:pPr>
        <w:pStyle w:val="Standard"/>
        <w:spacing w:line="360" w:lineRule="auto"/>
        <w:jc w:val="both"/>
        <w:rPr>
          <w:color w:val="000000" w:themeColor="text1"/>
        </w:rPr>
      </w:pPr>
      <w:r w:rsidRPr="004B382D">
        <w:rPr>
          <w:color w:val="000000" w:themeColor="text1"/>
        </w:rPr>
        <w:t>Plusieurs athlètes ont été contacté</w:t>
      </w:r>
      <w:r w:rsidRPr="004B382D">
        <w:rPr>
          <w:color w:val="000000" w:themeColor="text1"/>
        </w:rPr>
        <w:sym w:font="Symbol" w:char="F0D7"/>
      </w:r>
      <w:r w:rsidRPr="004B382D">
        <w:rPr>
          <w:color w:val="000000" w:themeColor="text1"/>
        </w:rPr>
        <w:t xml:space="preserve">es </w:t>
      </w:r>
      <w:r w:rsidR="003A5AD3">
        <w:rPr>
          <w:color w:val="000000" w:themeColor="text1"/>
        </w:rPr>
        <w:t>personnellement</w:t>
      </w:r>
      <w:r w:rsidRPr="004B382D">
        <w:rPr>
          <w:color w:val="000000" w:themeColor="text1"/>
        </w:rPr>
        <w:t>. En effet, ceux</w:t>
      </w:r>
      <w:r w:rsidRPr="004B382D">
        <w:rPr>
          <w:color w:val="000000" w:themeColor="text1"/>
        </w:rPr>
        <w:sym w:font="Symbol" w:char="F0D7"/>
      </w:r>
      <w:r w:rsidRPr="004B382D">
        <w:rPr>
          <w:color w:val="000000" w:themeColor="text1"/>
        </w:rPr>
        <w:t xml:space="preserve">celles-ci ayant été </w:t>
      </w:r>
      <w:r w:rsidRPr="003A5AD3">
        <w:rPr>
          <w:color w:val="000000" w:themeColor="text1"/>
        </w:rPr>
        <w:t xml:space="preserve">malheureusement victimes de maltraitance lors de leur carrière, semblaient pouvoir avoir un </w:t>
      </w:r>
      <w:r w:rsidR="000255C1" w:rsidRPr="003A5AD3">
        <w:rPr>
          <w:color w:val="000000" w:themeColor="text1"/>
        </w:rPr>
        <w:t xml:space="preserve">impact </w:t>
      </w:r>
      <w:r w:rsidRPr="003A5AD3">
        <w:rPr>
          <w:color w:val="000000" w:themeColor="text1"/>
        </w:rPr>
        <w:t>auprès de la communauté qui les sui</w:t>
      </w:r>
      <w:r w:rsidR="000255C1" w:rsidRPr="003A5AD3">
        <w:rPr>
          <w:color w:val="000000" w:themeColor="text1"/>
        </w:rPr>
        <w:t>t</w:t>
      </w:r>
      <w:r w:rsidRPr="003A5AD3">
        <w:rPr>
          <w:color w:val="000000" w:themeColor="text1"/>
        </w:rPr>
        <w:t>, notamment sur les réseaux sociaux. De plus,</w:t>
      </w:r>
      <w:r w:rsidR="000255C1" w:rsidRPr="003A5AD3">
        <w:rPr>
          <w:color w:val="000000" w:themeColor="text1"/>
        </w:rPr>
        <w:t xml:space="preserve"> il semblerait que comme </w:t>
      </w:r>
      <w:r w:rsidRPr="003A5AD3">
        <w:rPr>
          <w:color w:val="000000" w:themeColor="text1"/>
        </w:rPr>
        <w:t>ces sportif</w:t>
      </w:r>
      <w:r w:rsidRPr="003A5AD3">
        <w:rPr>
          <w:color w:val="000000" w:themeColor="text1"/>
        </w:rPr>
        <w:sym w:font="Symbol" w:char="F0D7"/>
      </w:r>
      <w:proofErr w:type="spellStart"/>
      <w:r w:rsidRPr="003A5AD3">
        <w:rPr>
          <w:color w:val="000000" w:themeColor="text1"/>
        </w:rPr>
        <w:t>ves</w:t>
      </w:r>
      <w:proofErr w:type="spellEnd"/>
      <w:r w:rsidRPr="003A5AD3">
        <w:rPr>
          <w:color w:val="000000" w:themeColor="text1"/>
        </w:rPr>
        <w:t xml:space="preserve"> </w:t>
      </w:r>
      <w:r w:rsidR="000255C1" w:rsidRPr="003A5AD3">
        <w:rPr>
          <w:color w:val="000000" w:themeColor="text1"/>
        </w:rPr>
        <w:t>ont</w:t>
      </w:r>
      <w:r w:rsidRPr="003A5AD3">
        <w:rPr>
          <w:color w:val="000000" w:themeColor="text1"/>
        </w:rPr>
        <w:t xml:space="preserve"> brisé publiquement le silence</w:t>
      </w:r>
      <w:r w:rsidR="000255C1" w:rsidRPr="003A5AD3">
        <w:rPr>
          <w:color w:val="000000" w:themeColor="text1"/>
        </w:rPr>
        <w:t xml:space="preserve">, </w:t>
      </w:r>
      <w:proofErr w:type="spellStart"/>
      <w:r w:rsidR="000255C1" w:rsidRPr="003A5AD3">
        <w:rPr>
          <w:color w:val="000000" w:themeColor="text1"/>
        </w:rPr>
        <w:t>ils⸱elles</w:t>
      </w:r>
      <w:proofErr w:type="spellEnd"/>
      <w:r w:rsidRPr="003A5AD3">
        <w:rPr>
          <w:color w:val="000000" w:themeColor="text1"/>
        </w:rPr>
        <w:t xml:space="preserve"> pouvaient</w:t>
      </w:r>
      <w:r w:rsidR="000255C1" w:rsidRPr="003A5AD3">
        <w:rPr>
          <w:color w:val="000000" w:themeColor="text1"/>
        </w:rPr>
        <w:t xml:space="preserve"> </w:t>
      </w:r>
      <w:r w:rsidRPr="003A5AD3">
        <w:rPr>
          <w:color w:val="000000" w:themeColor="text1"/>
        </w:rPr>
        <w:t xml:space="preserve">être des personnes de référence pour d’autres individus qui n’auraient pas osé franchir le pas et </w:t>
      </w:r>
      <w:r w:rsidR="000255C1" w:rsidRPr="003A5AD3">
        <w:rPr>
          <w:color w:val="000000" w:themeColor="text1"/>
        </w:rPr>
        <w:t xml:space="preserve">ce, </w:t>
      </w:r>
      <w:r w:rsidRPr="003A5AD3">
        <w:rPr>
          <w:color w:val="000000" w:themeColor="text1"/>
        </w:rPr>
        <w:t xml:space="preserve">de manière plus discrète. </w:t>
      </w:r>
    </w:p>
    <w:p w14:paraId="6F063647" w14:textId="77777777" w:rsidR="00CA7400" w:rsidRDefault="00CA7400" w:rsidP="003A5AD3">
      <w:pPr>
        <w:pStyle w:val="Standard"/>
        <w:spacing w:line="360" w:lineRule="auto"/>
        <w:jc w:val="both"/>
        <w:rPr>
          <w:color w:val="000000" w:themeColor="text1"/>
        </w:rPr>
      </w:pPr>
    </w:p>
    <w:p w14:paraId="40EDA4B1" w14:textId="5BE29B22" w:rsidR="003A5AD3" w:rsidRPr="004B382D" w:rsidRDefault="003A5AD3" w:rsidP="003A5AD3">
      <w:pPr>
        <w:pStyle w:val="Standard"/>
        <w:spacing w:line="360" w:lineRule="auto"/>
        <w:jc w:val="both"/>
        <w:rPr>
          <w:color w:val="000000" w:themeColor="text1"/>
        </w:rPr>
      </w:pPr>
      <w:r w:rsidRPr="004B382D">
        <w:rPr>
          <w:color w:val="000000" w:themeColor="text1"/>
        </w:rPr>
        <w:t xml:space="preserve">Une autre démarche consistait à l’envoi </w:t>
      </w:r>
      <w:r w:rsidR="008772E4" w:rsidRPr="004B382D">
        <w:rPr>
          <w:color w:val="000000" w:themeColor="text1"/>
        </w:rPr>
        <w:t>d</w:t>
      </w:r>
      <w:r w:rsidR="008772E4">
        <w:rPr>
          <w:color w:val="000000" w:themeColor="text1"/>
        </w:rPr>
        <w:t>e courriels</w:t>
      </w:r>
      <w:r w:rsidRPr="004B382D">
        <w:rPr>
          <w:color w:val="000000" w:themeColor="text1"/>
        </w:rPr>
        <w:t xml:space="preserve"> directement aux clubs, aux associations sportives et aux sportif</w:t>
      </w:r>
      <w:r w:rsidRPr="004B382D">
        <w:rPr>
          <w:color w:val="000000" w:themeColor="text1"/>
        </w:rPr>
        <w:sym w:font="Symbol" w:char="F0D7"/>
      </w:r>
      <w:proofErr w:type="spellStart"/>
      <w:r w:rsidRPr="004B382D">
        <w:rPr>
          <w:color w:val="000000" w:themeColor="text1"/>
        </w:rPr>
        <w:t>ves</w:t>
      </w:r>
      <w:proofErr w:type="spellEnd"/>
      <w:r w:rsidRPr="004B382D">
        <w:rPr>
          <w:color w:val="000000" w:themeColor="text1"/>
        </w:rPr>
        <w:t xml:space="preserve">. </w:t>
      </w:r>
      <w:r>
        <w:rPr>
          <w:color w:val="000000" w:themeColor="text1"/>
        </w:rPr>
        <w:t>Ainsi, l</w:t>
      </w:r>
      <w:r w:rsidR="004B382D" w:rsidRPr="004B382D">
        <w:rPr>
          <w:color w:val="000000" w:themeColor="text1"/>
        </w:rPr>
        <w:t>’association des sport genevois (ASG) a contribué à l’étude et a pu relayer l’information selon leur</w:t>
      </w:r>
      <w:r>
        <w:rPr>
          <w:color w:val="000000" w:themeColor="text1"/>
        </w:rPr>
        <w:t>s</w:t>
      </w:r>
      <w:r w:rsidR="004B382D" w:rsidRPr="004B382D">
        <w:rPr>
          <w:color w:val="000000" w:themeColor="text1"/>
        </w:rPr>
        <w:t xml:space="preserve"> </w:t>
      </w:r>
      <w:r>
        <w:rPr>
          <w:color w:val="000000" w:themeColor="text1"/>
        </w:rPr>
        <w:t>moyens</w:t>
      </w:r>
      <w:r w:rsidR="004B382D" w:rsidRPr="004B382D">
        <w:rPr>
          <w:color w:val="000000" w:themeColor="text1"/>
        </w:rPr>
        <w:t xml:space="preserve">. </w:t>
      </w:r>
      <w:r>
        <w:rPr>
          <w:color w:val="000000" w:themeColor="text1"/>
        </w:rPr>
        <w:t>U</w:t>
      </w:r>
      <w:r w:rsidRPr="003A5AD3">
        <w:rPr>
          <w:color w:val="000000" w:themeColor="text1"/>
        </w:rPr>
        <w:t xml:space="preserve">ne intervention dans certains centres sportifs a été organisée sur place pour la passation du questionnaire. Ainsi, plusieurs athlètes ont pu </w:t>
      </w:r>
      <w:r w:rsidRPr="003A5AD3">
        <w:rPr>
          <w:color w:val="000000" w:themeColor="text1"/>
        </w:rPr>
        <w:lastRenderedPageBreak/>
        <w:t>prendre part à l’étude. Certaines institutions sportives vaudoise ont aussi pu relayer le questionnaire grâce à leur « newsletter », à tous leurs membres présents dans le canton.</w:t>
      </w:r>
      <w:r>
        <w:rPr>
          <w:color w:val="000000" w:themeColor="text1"/>
        </w:rPr>
        <w:t xml:space="preserve"> </w:t>
      </w:r>
      <w:r w:rsidRPr="004B382D">
        <w:rPr>
          <w:color w:val="000000" w:themeColor="text1"/>
        </w:rPr>
        <w:t>Dès lors, une multitude de clubs et d’institutions ont pu être informés de cette recherche et des moyens permettant d'y participer. Nous n’avons cependant aucun moyen de connaître l’étendue de la population touchée grâce à ce procédé.</w:t>
      </w:r>
      <w:r>
        <w:rPr>
          <w:color w:val="000000" w:themeColor="text1"/>
        </w:rPr>
        <w:t xml:space="preserve"> </w:t>
      </w:r>
      <w:r w:rsidRPr="004B382D">
        <w:rPr>
          <w:color w:val="000000" w:themeColor="text1"/>
        </w:rPr>
        <w:t>Finalement, le questionnaire a été soumis à plusieurs institutions scolaires « sport-étude » (voir annexe G, page</w:t>
      </w:r>
      <w:r>
        <w:rPr>
          <w:color w:val="000000" w:themeColor="text1"/>
        </w:rPr>
        <w:t xml:space="preserve"> à définir</w:t>
      </w:r>
      <w:r w:rsidRPr="004B382D">
        <w:rPr>
          <w:color w:val="000000" w:themeColor="text1"/>
        </w:rPr>
        <w:t xml:space="preserve">). Cependant un manque d’intérêt de la majorité de directeurs et directrices des établissements a engendré la participation d’un unique collège. </w:t>
      </w:r>
    </w:p>
    <w:p w14:paraId="0B5555E3" w14:textId="540B00E8" w:rsidR="004B382D" w:rsidRPr="004B382D" w:rsidRDefault="004B382D" w:rsidP="003C760F">
      <w:pPr>
        <w:pStyle w:val="Textbody"/>
        <w:rPr>
          <w:color w:val="000000" w:themeColor="text1"/>
        </w:rPr>
      </w:pPr>
    </w:p>
    <w:p w14:paraId="62CA306A" w14:textId="77777777" w:rsidR="004B382D" w:rsidRPr="004B382D" w:rsidRDefault="004B382D" w:rsidP="004B382D">
      <w:pPr>
        <w:pStyle w:val="Standard"/>
        <w:spacing w:line="360" w:lineRule="auto"/>
        <w:jc w:val="both"/>
        <w:rPr>
          <w:color w:val="000000" w:themeColor="text1"/>
        </w:rPr>
      </w:pPr>
    </w:p>
    <w:p w14:paraId="01B04501" w14:textId="7A527D2C" w:rsidR="004B382D" w:rsidRPr="00914906" w:rsidRDefault="00914906" w:rsidP="00914906">
      <w:pPr>
        <w:pStyle w:val="Titre2"/>
      </w:pPr>
      <w:bookmarkStart w:id="21" w:name="_Toc148175492"/>
      <w:bookmarkStart w:id="22" w:name="_Toc144732107"/>
      <w:r>
        <w:t>2.4. Traitement des données</w:t>
      </w:r>
      <w:bookmarkEnd w:id="21"/>
      <w:r>
        <w:t xml:space="preserve"> </w:t>
      </w:r>
      <w:bookmarkEnd w:id="22"/>
    </w:p>
    <w:p w14:paraId="758D7279" w14:textId="4E6D7861" w:rsidR="00524185" w:rsidRDefault="00524185" w:rsidP="00524185">
      <w:pPr>
        <w:rPr>
          <w:lang w:eastAsia="fr-FR"/>
        </w:rPr>
      </w:pPr>
    </w:p>
    <w:p w14:paraId="61B67621" w14:textId="77777777" w:rsidR="00524185" w:rsidRDefault="00524185" w:rsidP="00524185">
      <w:pPr>
        <w:pStyle w:val="Textbody"/>
        <w:spacing w:line="360" w:lineRule="auto"/>
        <w:jc w:val="both"/>
        <w:rPr>
          <w:color w:val="000000" w:themeColor="text1"/>
        </w:rPr>
      </w:pPr>
    </w:p>
    <w:p w14:paraId="4A138EC9" w14:textId="758C7F0D" w:rsidR="00524185" w:rsidRDefault="00524185" w:rsidP="00524185">
      <w:pPr>
        <w:pStyle w:val="Textbody"/>
        <w:spacing w:line="360" w:lineRule="auto"/>
        <w:jc w:val="both"/>
        <w:rPr>
          <w:color w:val="000000" w:themeColor="text1"/>
        </w:rPr>
      </w:pPr>
      <w:r>
        <w:rPr>
          <w:color w:val="000000" w:themeColor="text1"/>
        </w:rPr>
        <w:t xml:space="preserve">Au sein de notre population des groupements selon plusieurs catégories ont été entrepris afin de pouvoir </w:t>
      </w:r>
      <w:r w:rsidR="00F44F58">
        <w:rPr>
          <w:color w:val="000000" w:themeColor="text1"/>
        </w:rPr>
        <w:t xml:space="preserve">les </w:t>
      </w:r>
      <w:r>
        <w:rPr>
          <w:color w:val="000000" w:themeColor="text1"/>
        </w:rPr>
        <w:t xml:space="preserve">différencier </w:t>
      </w:r>
      <w:r w:rsidR="00F44F58">
        <w:rPr>
          <w:color w:val="000000" w:themeColor="text1"/>
        </w:rPr>
        <w:t>dans nos analyses.</w:t>
      </w:r>
    </w:p>
    <w:p w14:paraId="6D2FB4C2" w14:textId="6BD388AC" w:rsidR="00524185" w:rsidRPr="004B382D" w:rsidRDefault="00524185" w:rsidP="00524185">
      <w:pPr>
        <w:pStyle w:val="Textbody"/>
        <w:spacing w:line="360" w:lineRule="auto"/>
        <w:jc w:val="both"/>
        <w:rPr>
          <w:color w:val="000000" w:themeColor="text1"/>
        </w:rPr>
      </w:pPr>
      <w:r>
        <w:rPr>
          <w:color w:val="000000" w:themeColor="text1"/>
        </w:rPr>
        <w:t xml:space="preserve"> </w:t>
      </w:r>
      <w:r w:rsidRPr="004B382D">
        <w:rPr>
          <w:color w:val="000000" w:themeColor="text1"/>
        </w:rPr>
        <w:t>Les</w:t>
      </w:r>
      <w:r w:rsidR="001E4CD9">
        <w:rPr>
          <w:color w:val="000000" w:themeColor="text1"/>
        </w:rPr>
        <w:t xml:space="preserve"> participant</w:t>
      </w:r>
      <w:r w:rsidR="001E4CD9">
        <w:rPr>
          <w:color w:val="000000" w:themeColor="text1"/>
        </w:rPr>
        <w:sym w:font="Symbol" w:char="F0D7"/>
      </w:r>
      <w:r w:rsidR="001E4CD9">
        <w:rPr>
          <w:color w:val="000000" w:themeColor="text1"/>
        </w:rPr>
        <w:t>es</w:t>
      </w:r>
      <w:r w:rsidR="001F1713">
        <w:rPr>
          <w:color w:val="000000" w:themeColor="text1"/>
        </w:rPr>
        <w:t xml:space="preserve"> </w:t>
      </w:r>
      <w:r w:rsidR="001E4CD9">
        <w:rPr>
          <w:color w:val="000000" w:themeColor="text1"/>
        </w:rPr>
        <w:t xml:space="preserve">ont été groupés en trois </w:t>
      </w:r>
      <w:r w:rsidRPr="004B382D">
        <w:rPr>
          <w:color w:val="000000" w:themeColor="text1"/>
        </w:rPr>
        <w:t>catégories d’âge</w:t>
      </w:r>
      <w:r w:rsidR="00F44F58">
        <w:rPr>
          <w:color w:val="000000" w:themeColor="text1"/>
        </w:rPr>
        <w:t>. Celles-ci sont représentatives des</w:t>
      </w:r>
      <w:r w:rsidRPr="004B382D">
        <w:rPr>
          <w:color w:val="000000" w:themeColor="text1"/>
        </w:rPr>
        <w:t xml:space="preserve"> phases générales du développement physique, mental et professionnel d’</w:t>
      </w:r>
      <w:proofErr w:type="spellStart"/>
      <w:r w:rsidRPr="004B382D">
        <w:rPr>
          <w:color w:val="000000" w:themeColor="text1"/>
        </w:rPr>
        <w:t>un</w:t>
      </w:r>
      <w:r w:rsidRPr="004B382D">
        <w:rPr>
          <w:color w:val="000000" w:themeColor="text1"/>
        </w:rPr>
        <w:sym w:font="Symbol" w:char="F0D7"/>
      </w:r>
      <w:r w:rsidRPr="004B382D">
        <w:rPr>
          <w:color w:val="000000" w:themeColor="text1"/>
        </w:rPr>
        <w:t>e</w:t>
      </w:r>
      <w:proofErr w:type="spellEnd"/>
      <w:r w:rsidRPr="004B382D">
        <w:rPr>
          <w:color w:val="000000" w:themeColor="text1"/>
        </w:rPr>
        <w:t xml:space="preserve"> athlète. De plus, celles-ci ont été bâties de sorte à avoir un équilibre au sein des tranches d’âge. La première tranche d’âge a été ajustée entre 16 et 19 ans</w:t>
      </w:r>
      <w:r w:rsidR="009238F4">
        <w:rPr>
          <w:color w:val="000000" w:themeColor="text1"/>
        </w:rPr>
        <w:t xml:space="preserve"> et représente </w:t>
      </w:r>
      <w:proofErr w:type="gramStart"/>
      <w:r w:rsidR="009238F4">
        <w:rPr>
          <w:color w:val="000000" w:themeColor="text1"/>
        </w:rPr>
        <w:t>l</w:t>
      </w:r>
      <w:r w:rsidR="00FB0A39">
        <w:rPr>
          <w:color w:val="000000" w:themeColor="text1"/>
        </w:rPr>
        <w:t>’ «</w:t>
      </w:r>
      <w:proofErr w:type="gramEnd"/>
      <w:r w:rsidR="009238F4">
        <w:rPr>
          <w:color w:val="000000" w:themeColor="text1"/>
        </w:rPr>
        <w:t> adolescence</w:t>
      </w:r>
      <w:r w:rsidR="00FB0A39">
        <w:rPr>
          <w:color w:val="000000" w:themeColor="text1"/>
        </w:rPr>
        <w:t>.</w:t>
      </w:r>
      <w:r w:rsidRPr="004B382D">
        <w:rPr>
          <w:color w:val="000000" w:themeColor="text1"/>
        </w:rPr>
        <w:t xml:space="preserve"> La deuxième tranche d’âge se compose des athlètes entre 20 et 23 ans et </w:t>
      </w:r>
      <w:proofErr w:type="gramStart"/>
      <w:r w:rsidRPr="004B382D">
        <w:rPr>
          <w:color w:val="000000" w:themeColor="text1"/>
        </w:rPr>
        <w:t>représente la</w:t>
      </w:r>
      <w:proofErr w:type="gramEnd"/>
      <w:r w:rsidR="009238F4">
        <w:rPr>
          <w:color w:val="000000" w:themeColor="text1"/>
        </w:rPr>
        <w:t xml:space="preserve"> </w:t>
      </w:r>
      <w:r w:rsidRPr="004B382D">
        <w:rPr>
          <w:color w:val="000000" w:themeColor="text1"/>
        </w:rPr>
        <w:t xml:space="preserve">« post adolescence » ou « jeune adulte ». Notre dernière </w:t>
      </w:r>
      <w:r w:rsidRPr="003608DB">
        <w:rPr>
          <w:color w:val="000000" w:themeColor="text1"/>
        </w:rPr>
        <w:t>tranche d’âge concerne</w:t>
      </w:r>
      <w:r w:rsidRPr="004B382D">
        <w:rPr>
          <w:color w:val="000000" w:themeColor="text1"/>
        </w:rPr>
        <w:t xml:space="preserve"> les athlètes de 24 ans et plus</w:t>
      </w:r>
      <w:r w:rsidR="00FB0A39">
        <w:rPr>
          <w:color w:val="000000" w:themeColor="text1"/>
        </w:rPr>
        <w:t xml:space="preserve"> </w:t>
      </w:r>
      <w:r w:rsidR="009238F4">
        <w:rPr>
          <w:color w:val="000000" w:themeColor="text1"/>
        </w:rPr>
        <w:t>et celle-ci réunie les « athlètes adulte »</w:t>
      </w:r>
      <w:r w:rsidR="00096F77">
        <w:rPr>
          <w:color w:val="000000" w:themeColor="text1"/>
        </w:rPr>
        <w:t xml:space="preserve"> </w:t>
      </w:r>
      <w:r w:rsidR="009238F4">
        <w:rPr>
          <w:color w:val="000000" w:themeColor="text1"/>
        </w:rPr>
        <w:t>ou en transition vers le monde adulte</w:t>
      </w:r>
      <w:r w:rsidRPr="004B382D">
        <w:rPr>
          <w:color w:val="000000" w:themeColor="text1"/>
        </w:rPr>
        <w:t xml:space="preserve">. </w:t>
      </w:r>
    </w:p>
    <w:p w14:paraId="5A367208" w14:textId="77777777" w:rsidR="00524185" w:rsidRPr="004B382D" w:rsidRDefault="00524185" w:rsidP="00524185">
      <w:pPr>
        <w:pStyle w:val="Textbody"/>
        <w:spacing w:line="360" w:lineRule="auto"/>
        <w:jc w:val="both"/>
        <w:rPr>
          <w:color w:val="000000" w:themeColor="text1"/>
        </w:rPr>
      </w:pPr>
      <w:commentRangeStart w:id="23"/>
      <w:r w:rsidRPr="004B382D">
        <w:rPr>
          <w:color w:val="000000" w:themeColor="text1"/>
        </w:rPr>
        <w:t>Au niveau des catégorie de sport utilisées</w:t>
      </w:r>
      <w:commentRangeEnd w:id="23"/>
      <w:r w:rsidR="005F4048">
        <w:rPr>
          <w:rStyle w:val="Marquedecommentaire"/>
          <w:rFonts w:asciiTheme="minorHAnsi" w:eastAsiaTheme="minorHAnsi" w:hAnsiTheme="minorHAnsi" w:cstheme="minorBidi"/>
          <w:kern w:val="0"/>
          <w:lang w:eastAsia="en-US"/>
        </w:rPr>
        <w:commentReference w:id="23"/>
      </w:r>
      <w:r w:rsidRPr="004B382D">
        <w:rPr>
          <w:color w:val="000000" w:themeColor="text1"/>
        </w:rPr>
        <w:t>, un choix a dû être effectué quant à l’établissement de celles-ci pour qu’elles soient en adéquation avec la population étudiée. Kerr (2019) et Alexander (2011) ne font pas de distinction entre les différents sports en raison d’un échantillon plus conséquent que le nôtre. Contrairement à ce</w:t>
      </w:r>
      <w:r>
        <w:rPr>
          <w:color w:val="000000" w:themeColor="text1"/>
        </w:rPr>
        <w:t>la</w:t>
      </w:r>
      <w:r w:rsidRPr="004B382D">
        <w:rPr>
          <w:color w:val="000000" w:themeColor="text1"/>
        </w:rPr>
        <w:t xml:space="preserve">, </w:t>
      </w:r>
      <w:proofErr w:type="spellStart"/>
      <w:r w:rsidRPr="004B382D">
        <w:rPr>
          <w:color w:val="000000" w:themeColor="text1"/>
        </w:rPr>
        <w:t>Marsollier</w:t>
      </w:r>
      <w:proofErr w:type="spellEnd"/>
      <w:r w:rsidRPr="004B382D">
        <w:rPr>
          <w:color w:val="000000" w:themeColor="text1"/>
        </w:rPr>
        <w:t xml:space="preserve"> (2021) départage les catégories entre les sports individuels, les sports d’opposition, les sports d’équipe et les sports extérieurs. Parent et Vaillancourt-Morel (2021) ainsi que </w:t>
      </w:r>
      <w:proofErr w:type="spellStart"/>
      <w:r w:rsidRPr="004B382D">
        <w:rPr>
          <w:color w:val="000000" w:themeColor="text1"/>
        </w:rPr>
        <w:t>Fasting</w:t>
      </w:r>
      <w:proofErr w:type="spellEnd"/>
      <w:r w:rsidRPr="004B382D">
        <w:rPr>
          <w:color w:val="000000" w:themeColor="text1"/>
        </w:rPr>
        <w:t xml:space="preserve"> (2004) différencient les catégories entre sport individuel ou en équipe. </w:t>
      </w:r>
      <w:r w:rsidRPr="003608DB">
        <w:rPr>
          <w:color w:val="000000" w:themeColor="text1"/>
        </w:rPr>
        <w:t>Dans notre volonté</w:t>
      </w:r>
      <w:r w:rsidRPr="004B382D">
        <w:rPr>
          <w:color w:val="000000" w:themeColor="text1"/>
        </w:rPr>
        <w:t xml:space="preserve"> d’identifier les facteurs de risque de manière plus précise, il nous a fallu faire des choix en gardant une parité numérique au sein des catégories de l’échantillon. De plus, une attention toute particulière s’est faite sur l’essence du sport en question. En d’autres termes, les caractéristiques du sport, l’enseignement pédagogique </w:t>
      </w:r>
      <w:r w:rsidRPr="004B382D">
        <w:rPr>
          <w:color w:val="000000" w:themeColor="text1"/>
        </w:rPr>
        <w:lastRenderedPageBreak/>
        <w:t>de celui-ci ou encore la forme des compétitions ont pu être des éléments menant à des regroupements dans des catégories spécifiques.</w:t>
      </w:r>
    </w:p>
    <w:p w14:paraId="75C18AF9" w14:textId="5AEED868" w:rsidR="00524185" w:rsidRPr="004B382D" w:rsidRDefault="00524185" w:rsidP="00524185">
      <w:pPr>
        <w:pStyle w:val="Textbody"/>
        <w:spacing w:line="360" w:lineRule="auto"/>
        <w:jc w:val="both"/>
        <w:rPr>
          <w:color w:val="000000" w:themeColor="text1"/>
        </w:rPr>
      </w:pPr>
      <w:r w:rsidRPr="004B382D">
        <w:rPr>
          <w:color w:val="000000" w:themeColor="text1"/>
        </w:rPr>
        <w:t>Nous avons donc regroupé les sports d’endurance avec l’athlétisme en plaçant le lancer du marteau dans la catégorie « autres ». La catégorie « athlétisme</w:t>
      </w:r>
      <w:r w:rsidR="00584DE7">
        <w:rPr>
          <w:color w:val="000000" w:themeColor="text1"/>
        </w:rPr>
        <w:t xml:space="preserve"> et sport d’endurance</w:t>
      </w:r>
      <w:r w:rsidRPr="004B382D">
        <w:rPr>
          <w:color w:val="000000" w:themeColor="text1"/>
        </w:rPr>
        <w:t xml:space="preserve"> » regroupe donc la course à pied, le demi-fond et le pentathlon. Les sports d’endurance regroupent le ski de fond, le trail, le triathlon, le cyclisme ou encore le patinage de vitesse. Cette catégorie représente </w:t>
      </w:r>
      <w:r w:rsidR="006C3C3A">
        <w:rPr>
          <w:color w:val="000000" w:themeColor="text1"/>
        </w:rPr>
        <w:t>10.0</w:t>
      </w:r>
      <w:r w:rsidRPr="004B382D">
        <w:rPr>
          <w:color w:val="000000" w:themeColor="text1"/>
        </w:rPr>
        <w:t>% de l’échantillon avec 7</w:t>
      </w:r>
      <w:r w:rsidR="006C3C3A">
        <w:rPr>
          <w:color w:val="000000" w:themeColor="text1"/>
        </w:rPr>
        <w:t>8</w:t>
      </w:r>
      <w:r w:rsidRPr="004B382D">
        <w:rPr>
          <w:color w:val="000000" w:themeColor="text1"/>
        </w:rPr>
        <w:t xml:space="preserve"> athlètes. </w:t>
      </w:r>
    </w:p>
    <w:p w14:paraId="1CFD6C25" w14:textId="5F4E2F89" w:rsidR="00524185" w:rsidRPr="004B382D" w:rsidRDefault="00524185" w:rsidP="00524185">
      <w:pPr>
        <w:pStyle w:val="Textbody"/>
        <w:spacing w:line="360" w:lineRule="auto"/>
        <w:jc w:val="both"/>
        <w:rPr>
          <w:color w:val="000000" w:themeColor="text1"/>
        </w:rPr>
      </w:pPr>
      <w:r w:rsidRPr="004B382D">
        <w:rPr>
          <w:color w:val="000000" w:themeColor="text1"/>
        </w:rPr>
        <w:t>La deuxième catégorie sont les sports artistiques, celle-ci englobe la danse classique, la gymnastique agrès, le patinage artistique, le plongeon, le trampoline, le ballet sur glace, la dance, la natation artistique, la pole dance, et le twirling bâton. Celle-ci représente 1</w:t>
      </w:r>
      <w:r w:rsidR="006C3C3A">
        <w:rPr>
          <w:color w:val="000000" w:themeColor="text1"/>
        </w:rPr>
        <w:t>7.8</w:t>
      </w:r>
      <w:r w:rsidRPr="004B382D">
        <w:rPr>
          <w:color w:val="000000" w:themeColor="text1"/>
        </w:rPr>
        <w:t>% de l’échantillon avec un nombre de 1</w:t>
      </w:r>
      <w:r w:rsidR="006C3C3A">
        <w:rPr>
          <w:color w:val="000000" w:themeColor="text1"/>
        </w:rPr>
        <w:t>3</w:t>
      </w:r>
      <w:r w:rsidR="005D5A0B">
        <w:rPr>
          <w:color w:val="000000" w:themeColor="text1"/>
        </w:rPr>
        <w:t>9</w:t>
      </w:r>
      <w:r w:rsidRPr="004B382D">
        <w:rPr>
          <w:color w:val="000000" w:themeColor="text1"/>
        </w:rPr>
        <w:t xml:space="preserve"> athlètes.</w:t>
      </w:r>
    </w:p>
    <w:p w14:paraId="23051B45" w14:textId="2A494B4C" w:rsidR="005D5A0B" w:rsidRDefault="00524185" w:rsidP="00524185">
      <w:pPr>
        <w:pStyle w:val="Textbody"/>
        <w:spacing w:line="360" w:lineRule="auto"/>
        <w:jc w:val="both"/>
        <w:rPr>
          <w:color w:val="000000" w:themeColor="text1"/>
        </w:rPr>
      </w:pPr>
      <w:r w:rsidRPr="004B382D">
        <w:rPr>
          <w:color w:val="000000" w:themeColor="text1"/>
        </w:rPr>
        <w:t>La troisième catégorie sont les sports d’équipe</w:t>
      </w:r>
      <w:r w:rsidR="005D5A0B">
        <w:rPr>
          <w:color w:val="000000" w:themeColor="text1"/>
        </w:rPr>
        <w:t xml:space="preserve"> (138 athlètes, 17.7%)</w:t>
      </w:r>
      <w:r w:rsidR="00E21285">
        <w:rPr>
          <w:color w:val="000000" w:themeColor="text1"/>
        </w:rPr>
        <w:t xml:space="preserve">. </w:t>
      </w:r>
      <w:r w:rsidR="00E21285" w:rsidRPr="003608DB">
        <w:rPr>
          <w:color w:val="000000" w:themeColor="text1"/>
        </w:rPr>
        <w:t xml:space="preserve">Cette catégorie </w:t>
      </w:r>
      <w:r w:rsidR="00E21285" w:rsidRPr="004B382D">
        <w:rPr>
          <w:color w:val="000000" w:themeColor="text1"/>
        </w:rPr>
        <w:t xml:space="preserve">englobe le football américain, le </w:t>
      </w:r>
      <w:proofErr w:type="spellStart"/>
      <w:r w:rsidR="00E21285" w:rsidRPr="004B382D">
        <w:rPr>
          <w:color w:val="000000" w:themeColor="text1"/>
        </w:rPr>
        <w:t>beach</w:t>
      </w:r>
      <w:proofErr w:type="spellEnd"/>
      <w:r w:rsidR="00E21285" w:rsidRPr="004B382D">
        <w:rPr>
          <w:color w:val="000000" w:themeColor="text1"/>
        </w:rPr>
        <w:t xml:space="preserve"> volley, le </w:t>
      </w:r>
      <w:proofErr w:type="spellStart"/>
      <w:r w:rsidR="00E21285" w:rsidRPr="004B382D">
        <w:rPr>
          <w:color w:val="000000" w:themeColor="text1"/>
        </w:rPr>
        <w:t>kinkball</w:t>
      </w:r>
      <w:proofErr w:type="spellEnd"/>
      <w:r w:rsidR="00E21285" w:rsidRPr="004B382D">
        <w:rPr>
          <w:color w:val="000000" w:themeColor="text1"/>
        </w:rPr>
        <w:t xml:space="preserve">, le </w:t>
      </w:r>
      <w:proofErr w:type="spellStart"/>
      <w:r w:rsidR="00E21285" w:rsidRPr="004B382D">
        <w:rPr>
          <w:color w:val="000000" w:themeColor="text1"/>
        </w:rPr>
        <w:t>tchoukball</w:t>
      </w:r>
      <w:proofErr w:type="spellEnd"/>
      <w:r w:rsidR="00E21285" w:rsidRPr="004B382D">
        <w:rPr>
          <w:color w:val="000000" w:themeColor="text1"/>
        </w:rPr>
        <w:t>, l’</w:t>
      </w:r>
      <w:proofErr w:type="spellStart"/>
      <w:r w:rsidR="00E21285" w:rsidRPr="004B382D">
        <w:rPr>
          <w:color w:val="000000" w:themeColor="text1"/>
        </w:rPr>
        <w:t>ultimate</w:t>
      </w:r>
      <w:proofErr w:type="spellEnd"/>
      <w:r w:rsidR="00E21285" w:rsidRPr="004B382D">
        <w:rPr>
          <w:color w:val="000000" w:themeColor="text1"/>
        </w:rPr>
        <w:t xml:space="preserve"> </w:t>
      </w:r>
      <w:proofErr w:type="spellStart"/>
      <w:r w:rsidR="00E21285" w:rsidRPr="004B382D">
        <w:rPr>
          <w:color w:val="000000" w:themeColor="text1"/>
        </w:rPr>
        <w:t>freesbee</w:t>
      </w:r>
      <w:proofErr w:type="spellEnd"/>
      <w:r w:rsidR="00E21285" w:rsidRPr="004B382D">
        <w:rPr>
          <w:color w:val="000000" w:themeColor="text1"/>
        </w:rPr>
        <w:t xml:space="preserve">, </w:t>
      </w:r>
      <w:proofErr w:type="gramStart"/>
      <w:r w:rsidR="00E21285" w:rsidRPr="004B382D">
        <w:rPr>
          <w:color w:val="000000" w:themeColor="text1"/>
        </w:rPr>
        <w:t>le uni</w:t>
      </w:r>
      <w:proofErr w:type="gramEnd"/>
      <w:r w:rsidR="00E21285" w:rsidRPr="004B382D">
        <w:rPr>
          <w:color w:val="000000" w:themeColor="text1"/>
        </w:rPr>
        <w:t>-hockey, le volley, le handball, le waterpolo, le hockey sur glace et sur gazon.</w:t>
      </w:r>
      <w:r w:rsidR="00E21285">
        <w:rPr>
          <w:color w:val="000000" w:themeColor="text1"/>
        </w:rPr>
        <w:t xml:space="preserve"> L</w:t>
      </w:r>
      <w:r w:rsidRPr="004B382D">
        <w:rPr>
          <w:color w:val="000000" w:themeColor="text1"/>
        </w:rPr>
        <w:t>e basket-ball (1</w:t>
      </w:r>
      <w:r w:rsidR="005D5A0B">
        <w:rPr>
          <w:color w:val="000000" w:themeColor="text1"/>
        </w:rPr>
        <w:t>2.8</w:t>
      </w:r>
      <w:r w:rsidRPr="004B382D">
        <w:rPr>
          <w:color w:val="000000" w:themeColor="text1"/>
        </w:rPr>
        <w:t>% de l’échantillon avec 10</w:t>
      </w:r>
      <w:r w:rsidR="005D5A0B">
        <w:rPr>
          <w:color w:val="000000" w:themeColor="text1"/>
        </w:rPr>
        <w:t>0</w:t>
      </w:r>
      <w:r w:rsidRPr="004B382D">
        <w:rPr>
          <w:color w:val="000000" w:themeColor="text1"/>
        </w:rPr>
        <w:t xml:space="preserve"> athlètes)</w:t>
      </w:r>
      <w:r w:rsidR="00E21285">
        <w:rPr>
          <w:color w:val="000000" w:themeColor="text1"/>
        </w:rPr>
        <w:t xml:space="preserve"> et</w:t>
      </w:r>
      <w:r w:rsidRPr="004B382D">
        <w:rPr>
          <w:color w:val="000000" w:themeColor="text1"/>
        </w:rPr>
        <w:t xml:space="preserve"> le football (12.</w:t>
      </w:r>
      <w:r w:rsidR="005D5A0B">
        <w:rPr>
          <w:color w:val="000000" w:themeColor="text1"/>
        </w:rPr>
        <w:t>3</w:t>
      </w:r>
      <w:r w:rsidRPr="004B382D">
        <w:rPr>
          <w:color w:val="000000" w:themeColor="text1"/>
        </w:rPr>
        <w:t>% de l’échantillon avec 9</w:t>
      </w:r>
      <w:r w:rsidR="005D5A0B">
        <w:rPr>
          <w:color w:val="000000" w:themeColor="text1"/>
        </w:rPr>
        <w:t>6</w:t>
      </w:r>
      <w:r w:rsidRPr="004B382D">
        <w:rPr>
          <w:color w:val="000000" w:themeColor="text1"/>
        </w:rPr>
        <w:t xml:space="preserve"> athlètes)</w:t>
      </w:r>
      <w:r w:rsidR="00E21285">
        <w:rPr>
          <w:color w:val="000000" w:themeColor="text1"/>
        </w:rPr>
        <w:t xml:space="preserve"> ont été séparé de cette catégorie au vu du</w:t>
      </w:r>
      <w:r w:rsidRPr="004B382D">
        <w:rPr>
          <w:color w:val="000000" w:themeColor="text1"/>
        </w:rPr>
        <w:t xml:space="preserve"> nombre très important de répondants</w:t>
      </w:r>
      <w:r w:rsidRPr="004B382D">
        <w:rPr>
          <w:color w:val="000000" w:themeColor="text1"/>
        </w:rPr>
        <w:sym w:font="Symbol" w:char="F0D7"/>
      </w:r>
      <w:r w:rsidRPr="004B382D">
        <w:rPr>
          <w:color w:val="000000" w:themeColor="text1"/>
        </w:rPr>
        <w:t>es</w:t>
      </w:r>
      <w:r w:rsidR="00E21285">
        <w:rPr>
          <w:color w:val="000000" w:themeColor="text1"/>
        </w:rPr>
        <w:t xml:space="preserve"> (ces sports représentent la 6</w:t>
      </w:r>
      <w:r w:rsidR="00E21285" w:rsidRPr="00E21285">
        <w:rPr>
          <w:color w:val="000000" w:themeColor="text1"/>
          <w:vertAlign w:val="superscript"/>
        </w:rPr>
        <w:t>ème</w:t>
      </w:r>
      <w:r w:rsidR="00E21285">
        <w:rPr>
          <w:color w:val="000000" w:themeColor="text1"/>
        </w:rPr>
        <w:t xml:space="preserve"> et 7</w:t>
      </w:r>
      <w:r w:rsidR="00E21285" w:rsidRPr="00E21285">
        <w:rPr>
          <w:color w:val="000000" w:themeColor="text1"/>
          <w:vertAlign w:val="superscript"/>
        </w:rPr>
        <w:t>ème</w:t>
      </w:r>
      <w:r w:rsidR="00E21285">
        <w:rPr>
          <w:color w:val="000000" w:themeColor="text1"/>
        </w:rPr>
        <w:t xml:space="preserve"> catégorie).</w:t>
      </w:r>
    </w:p>
    <w:p w14:paraId="4AE9ED42" w14:textId="514C3DE3" w:rsidR="005D5A0B" w:rsidRPr="004B382D" w:rsidRDefault="005D5A0B" w:rsidP="00524185">
      <w:pPr>
        <w:pStyle w:val="Textbody"/>
        <w:spacing w:line="360" w:lineRule="auto"/>
        <w:jc w:val="both"/>
        <w:rPr>
          <w:color w:val="000000" w:themeColor="text1"/>
        </w:rPr>
      </w:pPr>
      <w:r w:rsidRPr="004B382D">
        <w:rPr>
          <w:color w:val="000000" w:themeColor="text1"/>
        </w:rPr>
        <w:t xml:space="preserve">La </w:t>
      </w:r>
      <w:r>
        <w:rPr>
          <w:color w:val="000000" w:themeColor="text1"/>
        </w:rPr>
        <w:t xml:space="preserve">quatrième </w:t>
      </w:r>
      <w:r w:rsidRPr="004B382D">
        <w:rPr>
          <w:color w:val="000000" w:themeColor="text1"/>
        </w:rPr>
        <w:t xml:space="preserve">catégorie regroupe les sports individuels avec 145 athlètes représentant 18.6% de l’échantillon. Cette catégorie englobe le tennis, l’escalade, l’équitation, la natation, le kayak, l’escrime, le ski alpin, le tennis de table et le badminton. </w:t>
      </w:r>
    </w:p>
    <w:p w14:paraId="15A35C15" w14:textId="7FF0A7B0" w:rsidR="00524185" w:rsidRPr="004B382D" w:rsidRDefault="00524185" w:rsidP="00524185">
      <w:pPr>
        <w:pStyle w:val="Textbody"/>
        <w:spacing w:line="360" w:lineRule="auto"/>
        <w:jc w:val="both"/>
        <w:rPr>
          <w:color w:val="000000" w:themeColor="text1"/>
        </w:rPr>
      </w:pPr>
      <w:r w:rsidRPr="004B382D">
        <w:rPr>
          <w:color w:val="000000" w:themeColor="text1"/>
        </w:rPr>
        <w:t>La catégorie suivante est composée des sports de combat. Bien que le taux de répondants</w:t>
      </w:r>
      <w:r w:rsidRPr="004B382D">
        <w:rPr>
          <w:color w:val="000000" w:themeColor="text1"/>
        </w:rPr>
        <w:sym w:font="Symbol" w:char="F0D7"/>
      </w:r>
      <w:r w:rsidRPr="004B382D">
        <w:rPr>
          <w:color w:val="000000" w:themeColor="text1"/>
        </w:rPr>
        <w:t>es soit plus faible (5,</w:t>
      </w:r>
      <w:r w:rsidR="005D5A0B">
        <w:rPr>
          <w:color w:val="000000" w:themeColor="text1"/>
        </w:rPr>
        <w:t>5</w:t>
      </w:r>
      <w:r w:rsidRPr="004B382D">
        <w:rPr>
          <w:color w:val="000000" w:themeColor="text1"/>
        </w:rPr>
        <w:t>% de l'échantillon, soit 4</w:t>
      </w:r>
      <w:r w:rsidR="005D5A0B">
        <w:rPr>
          <w:color w:val="000000" w:themeColor="text1"/>
        </w:rPr>
        <w:t>3</w:t>
      </w:r>
      <w:r w:rsidRPr="004B382D">
        <w:rPr>
          <w:color w:val="000000" w:themeColor="text1"/>
        </w:rPr>
        <w:t xml:space="preserve"> personnes), il semble que cette catégorie soit distincte des autres. En effet, les spécificités des entraînements, des compétitions et des catégories de poids dépeignent un univers unique et différent des autres sports. Cette catégorie regroupe un ensemble varié de sports de combat, tels que la boxe anglaise, la boxe française, le sumo, le judo, le karaté, la lutte, le MMA, le jiu-jitsu, la </w:t>
      </w:r>
      <w:proofErr w:type="spellStart"/>
      <w:r w:rsidRPr="004B382D">
        <w:rPr>
          <w:color w:val="000000" w:themeColor="text1"/>
        </w:rPr>
        <w:t>sanda</w:t>
      </w:r>
      <w:proofErr w:type="spellEnd"/>
      <w:r w:rsidRPr="004B382D">
        <w:rPr>
          <w:color w:val="000000" w:themeColor="text1"/>
        </w:rPr>
        <w:t xml:space="preserve"> et le taekwondo.</w:t>
      </w:r>
    </w:p>
    <w:p w14:paraId="0557B892" w14:textId="02DC9EF7" w:rsidR="00524185" w:rsidRPr="004B382D" w:rsidRDefault="00524185" w:rsidP="00524185">
      <w:pPr>
        <w:pStyle w:val="Textbody"/>
        <w:spacing w:line="360" w:lineRule="auto"/>
        <w:jc w:val="both"/>
        <w:rPr>
          <w:color w:val="000000" w:themeColor="text1"/>
        </w:rPr>
      </w:pPr>
      <w:r w:rsidRPr="004B382D">
        <w:rPr>
          <w:color w:val="000000" w:themeColor="text1"/>
        </w:rPr>
        <w:t xml:space="preserve">Finalement, les </w:t>
      </w:r>
      <w:r w:rsidRPr="003608DB">
        <w:rPr>
          <w:color w:val="000000" w:themeColor="text1"/>
        </w:rPr>
        <w:t>sports qui n’ont pas pu être regroupés dans les catégories précédentes ont été rassemblés dans la catégorie « autres » qui représente 5.</w:t>
      </w:r>
      <w:r w:rsidR="005D5A0B">
        <w:rPr>
          <w:color w:val="000000" w:themeColor="text1"/>
        </w:rPr>
        <w:t>0</w:t>
      </w:r>
      <w:r w:rsidRPr="003608DB">
        <w:rPr>
          <w:color w:val="000000" w:themeColor="text1"/>
        </w:rPr>
        <w:t>% de l</w:t>
      </w:r>
      <w:r w:rsidR="00E21285">
        <w:rPr>
          <w:color w:val="000000" w:themeColor="text1"/>
        </w:rPr>
        <w:t>’échantillon global</w:t>
      </w:r>
      <w:r w:rsidRPr="003608DB">
        <w:rPr>
          <w:color w:val="000000" w:themeColor="text1"/>
        </w:rPr>
        <w:t xml:space="preserve">. Dans cette catégorie sont </w:t>
      </w:r>
      <w:proofErr w:type="spellStart"/>
      <w:r w:rsidRPr="003608DB">
        <w:rPr>
          <w:color w:val="000000" w:themeColor="text1"/>
        </w:rPr>
        <w:t>regroupé⸱es</w:t>
      </w:r>
      <w:proofErr w:type="spellEnd"/>
      <w:r w:rsidR="005D5A0B">
        <w:rPr>
          <w:color w:val="000000" w:themeColor="text1"/>
        </w:rPr>
        <w:t xml:space="preserve"> 39</w:t>
      </w:r>
      <w:r w:rsidRPr="003608DB">
        <w:rPr>
          <w:color w:val="000000" w:themeColor="text1"/>
        </w:rPr>
        <w:t xml:space="preserve"> athlètes pratiquant des sports freestyle, des sports de musculation ainsi que des sports où le corps</w:t>
      </w:r>
      <w:r w:rsidRPr="004B382D">
        <w:rPr>
          <w:color w:val="000000" w:themeColor="text1"/>
        </w:rPr>
        <w:t xml:space="preserve"> était moins mis en mouvement. Nous avons donc dans cette catégorie le golf, le billard, le tir à l’arc, le foot freestyle, le parkour, le wakeboard, le roller freestyle, le ski freeride, le snowboard freeride, le BMX, le fitness, et l’haltérophilie. </w:t>
      </w:r>
    </w:p>
    <w:p w14:paraId="11507A9B" w14:textId="48F29421" w:rsidR="00524185" w:rsidRPr="004B382D" w:rsidRDefault="00524185" w:rsidP="00524185">
      <w:pPr>
        <w:pStyle w:val="Textbody"/>
        <w:spacing w:line="360" w:lineRule="auto"/>
        <w:jc w:val="both"/>
        <w:rPr>
          <w:color w:val="000000" w:themeColor="text1"/>
        </w:rPr>
      </w:pPr>
      <w:r w:rsidRPr="004B382D">
        <w:rPr>
          <w:color w:val="000000" w:themeColor="text1"/>
        </w:rPr>
        <w:lastRenderedPageBreak/>
        <w:t>Les niveaux de pratique ont été séparées selon 6 catégories déjà préétablies par le questionnaire en lui-même. Nous avons donc 12.3% (</w:t>
      </w:r>
      <w:r w:rsidRPr="004B382D">
        <w:rPr>
          <w:i/>
          <w:iCs/>
          <w:color w:val="000000" w:themeColor="text1"/>
        </w:rPr>
        <w:t>n</w:t>
      </w:r>
      <w:r w:rsidRPr="004B382D">
        <w:rPr>
          <w:color w:val="000000" w:themeColor="text1"/>
        </w:rPr>
        <w:t xml:space="preserve"> = 96) de l</w:t>
      </w:r>
      <w:r w:rsidR="00E21285">
        <w:rPr>
          <w:color w:val="000000" w:themeColor="text1"/>
        </w:rPr>
        <w:t xml:space="preserve">’échantillon </w:t>
      </w:r>
      <w:r w:rsidRPr="004B382D">
        <w:rPr>
          <w:color w:val="000000" w:themeColor="text1"/>
        </w:rPr>
        <w:t>pratiquant en régional, 15.3% (</w:t>
      </w:r>
      <w:r w:rsidRPr="004B382D">
        <w:rPr>
          <w:i/>
          <w:iCs/>
          <w:color w:val="000000" w:themeColor="text1"/>
        </w:rPr>
        <w:t>n</w:t>
      </w:r>
      <w:r w:rsidRPr="004B382D">
        <w:rPr>
          <w:color w:val="000000" w:themeColor="text1"/>
        </w:rPr>
        <w:t xml:space="preserve"> = 119) en régional (cantonal), 10% (</w:t>
      </w:r>
      <w:r w:rsidRPr="004B382D">
        <w:rPr>
          <w:i/>
          <w:iCs/>
          <w:color w:val="000000" w:themeColor="text1"/>
        </w:rPr>
        <w:t>n</w:t>
      </w:r>
      <w:r w:rsidRPr="004B382D">
        <w:rPr>
          <w:color w:val="000000" w:themeColor="text1"/>
        </w:rPr>
        <w:t xml:space="preserve"> = 78) en interrégional (inter-cantonal), 30.6% (</w:t>
      </w:r>
      <w:r w:rsidRPr="004B382D">
        <w:rPr>
          <w:i/>
          <w:iCs/>
          <w:color w:val="000000" w:themeColor="text1"/>
        </w:rPr>
        <w:t>n</w:t>
      </w:r>
      <w:r w:rsidRPr="004B382D">
        <w:rPr>
          <w:color w:val="000000" w:themeColor="text1"/>
        </w:rPr>
        <w:t xml:space="preserve"> = 238) en national et 17.6% (</w:t>
      </w:r>
      <w:r w:rsidRPr="004B382D">
        <w:rPr>
          <w:i/>
          <w:iCs/>
          <w:color w:val="000000" w:themeColor="text1"/>
        </w:rPr>
        <w:t>n</w:t>
      </w:r>
      <w:r w:rsidRPr="004B382D">
        <w:rPr>
          <w:color w:val="000000" w:themeColor="text1"/>
        </w:rPr>
        <w:t xml:space="preserve"> = 137) en international. </w:t>
      </w:r>
    </w:p>
    <w:p w14:paraId="58AFF4C8" w14:textId="77777777" w:rsidR="00524185" w:rsidRPr="00524185" w:rsidRDefault="00524185" w:rsidP="00524185">
      <w:pPr>
        <w:rPr>
          <w:lang w:eastAsia="fr-FR"/>
        </w:rPr>
      </w:pPr>
    </w:p>
    <w:p w14:paraId="6253D974" w14:textId="63D0AE54" w:rsidR="004B382D" w:rsidRPr="001D208B" w:rsidRDefault="00914906" w:rsidP="00914906">
      <w:pPr>
        <w:pStyle w:val="Titre2"/>
      </w:pPr>
      <w:bookmarkStart w:id="24" w:name="_Toc148175493"/>
      <w:r>
        <w:t xml:space="preserve">2.5. </w:t>
      </w:r>
      <w:r w:rsidR="00FA3BBD" w:rsidRPr="001D208B">
        <w:t>Analyse statistique</w:t>
      </w:r>
      <w:bookmarkEnd w:id="24"/>
      <w:r w:rsidR="00FA3BBD" w:rsidRPr="001D208B">
        <w:t> </w:t>
      </w:r>
    </w:p>
    <w:p w14:paraId="5C3F6D5F" w14:textId="0853CFE0" w:rsidR="00FA3BBD" w:rsidRPr="001D208B" w:rsidRDefault="00FA3BBD" w:rsidP="001D208B">
      <w:pPr>
        <w:spacing w:line="360" w:lineRule="auto"/>
        <w:jc w:val="both"/>
        <w:rPr>
          <w:rFonts w:ascii="Times" w:hAnsi="Times"/>
          <w:color w:val="000000" w:themeColor="text1"/>
        </w:rPr>
      </w:pPr>
    </w:p>
    <w:p w14:paraId="1DE2A074" w14:textId="4A99BA73" w:rsidR="00F77DA3" w:rsidRPr="001D208B" w:rsidRDefault="00FA3BBD" w:rsidP="001D208B">
      <w:pPr>
        <w:spacing w:line="360" w:lineRule="auto"/>
        <w:jc w:val="both"/>
        <w:rPr>
          <w:rFonts w:ascii="Times" w:hAnsi="Times"/>
          <w:color w:val="282828"/>
        </w:rPr>
      </w:pPr>
      <w:r w:rsidRPr="001D208B">
        <w:rPr>
          <w:rFonts w:ascii="Times" w:hAnsi="Times"/>
          <w:color w:val="000000" w:themeColor="text1"/>
        </w:rPr>
        <w:t xml:space="preserve">Pour estimer la prévalence des différentes formes de maltraitance dans le sport chez les athlètes suisses romands et français, nous avons estimé les pourcentages avec un intervalle de confiance (IC) de 99%. Nous avons </w:t>
      </w:r>
      <w:r w:rsidR="008415F2" w:rsidRPr="001D208B">
        <w:rPr>
          <w:rFonts w:ascii="Times" w:hAnsi="Times"/>
          <w:color w:val="000000" w:themeColor="text1"/>
        </w:rPr>
        <w:t xml:space="preserve">entrepris </w:t>
      </w:r>
      <w:commentRangeStart w:id="25"/>
      <w:r w:rsidR="008415F2" w:rsidRPr="001D208B">
        <w:rPr>
          <w:rFonts w:ascii="Times" w:hAnsi="Times"/>
          <w:color w:val="000000" w:themeColor="text1"/>
        </w:rPr>
        <w:t xml:space="preserve">un test d’indépendance </w:t>
      </w:r>
      <w:r w:rsidR="008415F2" w:rsidRPr="001D208B">
        <w:rPr>
          <w:rFonts w:ascii="Times" w:hAnsi="Times"/>
          <w:i/>
          <w:iCs/>
          <w:color w:val="282828"/>
        </w:rPr>
        <w:t>χ </w:t>
      </w:r>
      <w:r w:rsidR="008415F2" w:rsidRPr="001D208B">
        <w:rPr>
          <w:rFonts w:ascii="Times" w:hAnsi="Times"/>
          <w:color w:val="3E3D40"/>
          <w:sz w:val="18"/>
          <w:szCs w:val="18"/>
          <w:vertAlign w:val="superscript"/>
        </w:rPr>
        <w:t>2</w:t>
      </w:r>
      <w:r w:rsidR="008415F2" w:rsidRPr="001D208B">
        <w:rPr>
          <w:rFonts w:ascii="Times" w:hAnsi="Times"/>
          <w:color w:val="282828"/>
        </w:rPr>
        <w:t> entre les variables catégorielles et les variables continues</w:t>
      </w:r>
      <w:commentRangeEnd w:id="25"/>
      <w:r w:rsidR="00C165F6">
        <w:rPr>
          <w:rStyle w:val="Marquedecommentaire"/>
        </w:rPr>
        <w:commentReference w:id="25"/>
      </w:r>
      <w:r w:rsidR="008415F2" w:rsidRPr="001D208B">
        <w:rPr>
          <w:rFonts w:ascii="Times" w:hAnsi="Times"/>
          <w:color w:val="282828"/>
        </w:rPr>
        <w:t xml:space="preserve">. </w:t>
      </w:r>
    </w:p>
    <w:p w14:paraId="7C1A8543" w14:textId="78DFFBA2" w:rsidR="00FA3BBD" w:rsidRPr="001D208B" w:rsidRDefault="008415F2" w:rsidP="001D208B">
      <w:pPr>
        <w:spacing w:line="360" w:lineRule="auto"/>
        <w:jc w:val="both"/>
        <w:rPr>
          <w:rFonts w:ascii="Times" w:hAnsi="Times"/>
          <w:color w:val="000000" w:themeColor="text1"/>
        </w:rPr>
      </w:pPr>
      <w:r w:rsidRPr="001D208B">
        <w:rPr>
          <w:rFonts w:ascii="Times" w:hAnsi="Times"/>
          <w:color w:val="282828"/>
        </w:rPr>
        <w:t>Afin de caractériser les différentes relation</w:t>
      </w:r>
      <w:r w:rsidR="00586AE4" w:rsidRPr="001D208B">
        <w:rPr>
          <w:rFonts w:ascii="Times" w:hAnsi="Times"/>
          <w:color w:val="282828"/>
        </w:rPr>
        <w:t>s entre les catégories préétablies par le questionnaire et les différentes maltraitances, nous avons entrepris un test d'indépendance </w:t>
      </w:r>
      <w:r w:rsidR="00586AE4" w:rsidRPr="001D208B">
        <w:rPr>
          <w:rFonts w:ascii="Times" w:hAnsi="Times"/>
          <w:i/>
          <w:iCs/>
          <w:color w:val="282828"/>
        </w:rPr>
        <w:t>χ </w:t>
      </w:r>
      <w:r w:rsidR="00586AE4" w:rsidRPr="001D208B">
        <w:rPr>
          <w:rFonts w:ascii="Times" w:hAnsi="Times"/>
          <w:color w:val="3E3D40"/>
          <w:sz w:val="18"/>
          <w:szCs w:val="18"/>
          <w:vertAlign w:val="superscript"/>
        </w:rPr>
        <w:t>2</w:t>
      </w:r>
      <w:r w:rsidR="00586AE4" w:rsidRPr="001D208B">
        <w:rPr>
          <w:rFonts w:ascii="Times" w:hAnsi="Times"/>
          <w:color w:val="000000" w:themeColor="text1"/>
        </w:rPr>
        <w:t xml:space="preserve">. </w:t>
      </w:r>
    </w:p>
    <w:p w14:paraId="1D5D6F2A" w14:textId="23C4A4D5" w:rsidR="00586AE4" w:rsidRPr="001D208B" w:rsidRDefault="00F81429" w:rsidP="001D208B">
      <w:pPr>
        <w:spacing w:line="360" w:lineRule="auto"/>
        <w:jc w:val="both"/>
        <w:rPr>
          <w:rFonts w:ascii="Times" w:hAnsi="Times"/>
          <w:color w:val="000000" w:themeColor="text1"/>
        </w:rPr>
      </w:pPr>
      <w:r w:rsidRPr="001D208B">
        <w:rPr>
          <w:rFonts w:ascii="Times" w:hAnsi="Times"/>
          <w:color w:val="000000" w:themeColor="text1"/>
        </w:rPr>
        <w:t>Concernant les auteurs,</w:t>
      </w:r>
      <w:r w:rsidR="00586AE4" w:rsidRPr="001D208B">
        <w:rPr>
          <w:rFonts w:ascii="Times" w:hAnsi="Times"/>
          <w:color w:val="000000" w:themeColor="text1"/>
        </w:rPr>
        <w:t xml:space="preserve"> nous avons</w:t>
      </w:r>
      <w:r w:rsidR="001D208B">
        <w:rPr>
          <w:rFonts w:ascii="Times" w:hAnsi="Times"/>
          <w:color w:val="000000" w:themeColor="text1"/>
        </w:rPr>
        <w:t xml:space="preserve"> aussi</w:t>
      </w:r>
      <w:r w:rsidR="00586AE4" w:rsidRPr="001D208B">
        <w:rPr>
          <w:rFonts w:ascii="Times" w:hAnsi="Times"/>
          <w:color w:val="000000" w:themeColor="text1"/>
        </w:rPr>
        <w:t xml:space="preserve"> </w:t>
      </w:r>
      <w:r w:rsidR="001D208B">
        <w:rPr>
          <w:rFonts w:ascii="Times" w:hAnsi="Times"/>
          <w:color w:val="000000" w:themeColor="text1"/>
        </w:rPr>
        <w:t>effectué</w:t>
      </w:r>
      <w:r w:rsidR="00586AE4" w:rsidRPr="001D208B">
        <w:rPr>
          <w:rFonts w:ascii="Times" w:hAnsi="Times"/>
          <w:color w:val="000000" w:themeColor="text1"/>
        </w:rPr>
        <w:t xml:space="preserve"> un test d’indépendance </w:t>
      </w:r>
      <w:r w:rsidR="00586AE4" w:rsidRPr="001D208B">
        <w:rPr>
          <w:rFonts w:ascii="Times" w:hAnsi="Times"/>
          <w:i/>
          <w:iCs/>
          <w:color w:val="282828"/>
        </w:rPr>
        <w:t>χ </w:t>
      </w:r>
      <w:r w:rsidR="00586AE4" w:rsidRPr="001D208B">
        <w:rPr>
          <w:rFonts w:ascii="Times" w:hAnsi="Times"/>
          <w:color w:val="3E3D40"/>
          <w:sz w:val="18"/>
          <w:szCs w:val="18"/>
          <w:vertAlign w:val="superscript"/>
        </w:rPr>
        <w:t>2</w:t>
      </w:r>
      <w:r w:rsidR="0086134F" w:rsidRPr="001D208B">
        <w:rPr>
          <w:rFonts w:ascii="Times" w:hAnsi="Times"/>
          <w:color w:val="000000" w:themeColor="text1"/>
        </w:rPr>
        <w:t xml:space="preserve"> </w:t>
      </w:r>
      <w:commentRangeStart w:id="26"/>
      <w:r w:rsidR="00C63F02">
        <w:rPr>
          <w:rFonts w:ascii="Times" w:hAnsi="Times"/>
          <w:color w:val="000000" w:themeColor="text1"/>
        </w:rPr>
        <w:t xml:space="preserve">sans faire la somme des pourcentages </w:t>
      </w:r>
      <w:r w:rsidR="0086134F" w:rsidRPr="001D208B">
        <w:rPr>
          <w:rFonts w:ascii="Times" w:hAnsi="Times"/>
          <w:color w:val="000000" w:themeColor="text1"/>
        </w:rPr>
        <w:t>pour établir une relation entre les différents auteurs et les formes de maltraitance</w:t>
      </w:r>
      <w:r w:rsidRPr="001D208B">
        <w:rPr>
          <w:rFonts w:ascii="Times" w:hAnsi="Times"/>
          <w:color w:val="000000" w:themeColor="text1"/>
        </w:rPr>
        <w:t xml:space="preserve">. </w:t>
      </w:r>
      <w:commentRangeEnd w:id="26"/>
      <w:r w:rsidR="00C165F6">
        <w:rPr>
          <w:rStyle w:val="Marquedecommentaire"/>
        </w:rPr>
        <w:commentReference w:id="26"/>
      </w:r>
    </w:p>
    <w:p w14:paraId="77138D44" w14:textId="0A62C79B" w:rsidR="00C63F02" w:rsidRPr="001D208B" w:rsidRDefault="00F81429" w:rsidP="001D208B">
      <w:pPr>
        <w:spacing w:line="360" w:lineRule="auto"/>
        <w:jc w:val="both"/>
        <w:rPr>
          <w:rFonts w:ascii="Times" w:hAnsi="Times"/>
          <w:color w:val="FF0000"/>
        </w:rPr>
      </w:pPr>
      <w:r w:rsidRPr="001D208B">
        <w:rPr>
          <w:rFonts w:ascii="Times" w:hAnsi="Times"/>
          <w:color w:val="000000" w:themeColor="text1"/>
        </w:rPr>
        <w:t>Finalement, pour l’expérience des maltraitances</w:t>
      </w:r>
      <w:r w:rsidR="000A0E08" w:rsidRPr="000A0E08">
        <w:rPr>
          <w:rFonts w:ascii="Times" w:hAnsi="Times"/>
          <w:color w:val="000000" w:themeColor="text1"/>
        </w:rPr>
        <w:t>…</w:t>
      </w:r>
    </w:p>
    <w:p w14:paraId="7CE1FB02" w14:textId="73DE5F20" w:rsidR="00586AE4" w:rsidRPr="001D208B" w:rsidRDefault="00F81429" w:rsidP="001D208B">
      <w:pPr>
        <w:spacing w:line="360" w:lineRule="auto"/>
        <w:jc w:val="both"/>
        <w:rPr>
          <w:rFonts w:ascii="Times" w:hAnsi="Times"/>
          <w:color w:val="000000" w:themeColor="text1"/>
        </w:rPr>
      </w:pPr>
      <w:r w:rsidRPr="001D208B">
        <w:rPr>
          <w:rFonts w:ascii="Times" w:hAnsi="Times"/>
          <w:color w:val="000000" w:themeColor="text1"/>
        </w:rPr>
        <w:t xml:space="preserve">En ce qui concerne le niveau de signification statistique, </w:t>
      </w:r>
      <w:r w:rsidR="001D208B" w:rsidRPr="001D208B">
        <w:rPr>
          <w:rFonts w:ascii="Times" w:hAnsi="Times"/>
          <w:color w:val="000000" w:themeColor="text1"/>
        </w:rPr>
        <w:t xml:space="preserve">celui-ci a été établi à 0.05. Les analyses statistiques ont été réalisées </w:t>
      </w:r>
      <w:commentRangeStart w:id="27"/>
      <w:r w:rsidR="001D208B" w:rsidRPr="001D208B">
        <w:rPr>
          <w:rFonts w:ascii="Times" w:hAnsi="Times"/>
          <w:color w:val="000000" w:themeColor="text1"/>
        </w:rPr>
        <w:t xml:space="preserve">avec le </w:t>
      </w:r>
      <w:r w:rsidR="001D208B" w:rsidRPr="008D43F4">
        <w:rPr>
          <w:rFonts w:ascii="Times" w:hAnsi="Times"/>
          <w:color w:val="000000" w:themeColor="text1"/>
        </w:rPr>
        <w:t>logiciel R</w:t>
      </w:r>
      <w:commentRangeEnd w:id="27"/>
      <w:r w:rsidR="00C165F6">
        <w:rPr>
          <w:rStyle w:val="Marquedecommentaire"/>
        </w:rPr>
        <w:commentReference w:id="27"/>
      </w:r>
      <w:r w:rsidR="001D208B" w:rsidRPr="008D43F4">
        <w:rPr>
          <w:rFonts w:ascii="Times" w:hAnsi="Times"/>
          <w:color w:val="000000" w:themeColor="text1"/>
        </w:rPr>
        <w:t xml:space="preserve">. </w:t>
      </w:r>
    </w:p>
    <w:p w14:paraId="795F4B2C" w14:textId="57D3C2A8" w:rsidR="00FA3BBD" w:rsidRDefault="00FA3BBD" w:rsidP="00FA3BBD">
      <w:pPr>
        <w:rPr>
          <w:lang w:eastAsia="fr-FR"/>
        </w:rPr>
      </w:pPr>
      <w:bookmarkStart w:id="28" w:name="_Toc144732106"/>
    </w:p>
    <w:p w14:paraId="678C1B33" w14:textId="04FC5F47" w:rsidR="00FA3BBD" w:rsidRDefault="00FA3BBD" w:rsidP="00FA3BBD">
      <w:pPr>
        <w:rPr>
          <w:lang w:eastAsia="fr-FR"/>
        </w:rPr>
      </w:pPr>
    </w:p>
    <w:p w14:paraId="60DFE1E9" w14:textId="77777777" w:rsidR="00FA3BBD" w:rsidRPr="00FA3BBD" w:rsidRDefault="00FA3BBD" w:rsidP="00FA3BBD">
      <w:pPr>
        <w:rPr>
          <w:lang w:eastAsia="fr-FR"/>
        </w:rPr>
      </w:pPr>
    </w:p>
    <w:p w14:paraId="3FE6DCA8" w14:textId="10C7A21D" w:rsidR="003C760F" w:rsidRDefault="00914906" w:rsidP="00914906">
      <w:pPr>
        <w:pStyle w:val="Titre2"/>
      </w:pPr>
      <w:bookmarkStart w:id="29" w:name="_Toc148175494"/>
      <w:r>
        <w:t xml:space="preserve">2.5. </w:t>
      </w:r>
      <w:r w:rsidR="003C760F" w:rsidRPr="004B382D">
        <w:t>Enjeu éthique de l’étude</w:t>
      </w:r>
      <w:bookmarkEnd w:id="28"/>
      <w:bookmarkEnd w:id="29"/>
    </w:p>
    <w:p w14:paraId="16ABDFC4" w14:textId="77777777" w:rsidR="003C760F" w:rsidRPr="00BE499F" w:rsidRDefault="003C760F" w:rsidP="003C760F">
      <w:pPr>
        <w:rPr>
          <w:lang w:eastAsia="fr-FR"/>
        </w:rPr>
      </w:pPr>
    </w:p>
    <w:p w14:paraId="5AB427A9" w14:textId="77777777" w:rsidR="003C760F" w:rsidRPr="004B382D" w:rsidRDefault="003C760F" w:rsidP="003C760F">
      <w:pPr>
        <w:pStyle w:val="Standard"/>
        <w:spacing w:line="360" w:lineRule="auto"/>
        <w:jc w:val="both"/>
        <w:rPr>
          <w:color w:val="000000" w:themeColor="text1"/>
        </w:rPr>
      </w:pPr>
      <w:r w:rsidRPr="004B382D">
        <w:rPr>
          <w:color w:val="000000" w:themeColor="text1"/>
        </w:rPr>
        <w:t>Notre étude a été visée par la commission d’éthique de la CER-UNIL (E_SSP_042021_00006) et validée le 05.07.2021 (voir annexe G, page).</w:t>
      </w:r>
    </w:p>
    <w:p w14:paraId="4C6266D8" w14:textId="77777777" w:rsidR="003C760F" w:rsidRPr="004B382D" w:rsidRDefault="003C760F" w:rsidP="003C760F">
      <w:pPr>
        <w:pStyle w:val="Standard"/>
        <w:spacing w:line="360" w:lineRule="auto"/>
        <w:jc w:val="both"/>
        <w:rPr>
          <w:color w:val="000000" w:themeColor="text1"/>
        </w:rPr>
      </w:pPr>
      <w:r w:rsidRPr="004B382D">
        <w:rPr>
          <w:color w:val="000000" w:themeColor="text1"/>
        </w:rPr>
        <w:t>Au vu du sujet délicat de l’étude, il était envisageable que les personnes répondantes au questionnaire puissent sentir un certain malaise, notamment par la résurgence des souvenir douloureux. C’est pourquoi, nous avons mis à disposition une liste de numéro</w:t>
      </w:r>
      <w:r w:rsidRPr="005F1610">
        <w:rPr>
          <w:color w:val="000000" w:themeColor="text1"/>
          <w:highlight w:val="yellow"/>
        </w:rPr>
        <w:t>s</w:t>
      </w:r>
      <w:r w:rsidRPr="004B382D">
        <w:rPr>
          <w:color w:val="000000" w:themeColor="text1"/>
        </w:rPr>
        <w:t xml:space="preserve"> de téléphone en cas de besoin d’aide ou de suivi psychologique.</w:t>
      </w:r>
    </w:p>
    <w:p w14:paraId="76104E3F" w14:textId="77777777" w:rsidR="003C760F" w:rsidRPr="004B382D" w:rsidRDefault="003C760F" w:rsidP="003C760F">
      <w:pPr>
        <w:pStyle w:val="Standard"/>
        <w:spacing w:line="360" w:lineRule="auto"/>
        <w:jc w:val="both"/>
        <w:rPr>
          <w:color w:val="000000" w:themeColor="text1"/>
        </w:rPr>
      </w:pPr>
    </w:p>
    <w:p w14:paraId="6A96C8A9" w14:textId="77777777" w:rsidR="003C760F" w:rsidRPr="004B382D" w:rsidRDefault="003C760F" w:rsidP="003C760F">
      <w:pPr>
        <w:pStyle w:val="Standard"/>
        <w:spacing w:line="360" w:lineRule="auto"/>
        <w:jc w:val="both"/>
        <w:rPr>
          <w:color w:val="000000" w:themeColor="text1"/>
        </w:rPr>
      </w:pPr>
      <w:r w:rsidRPr="004B382D">
        <w:rPr>
          <w:color w:val="000000" w:themeColor="text1"/>
        </w:rPr>
        <w:t>En raison de l’âge des répondants</w:t>
      </w:r>
      <w:r w:rsidRPr="004B382D">
        <w:rPr>
          <w:color w:val="000000" w:themeColor="text1"/>
        </w:rPr>
        <w:sym w:font="Symbol" w:char="F0D7"/>
      </w:r>
      <w:r w:rsidRPr="004B382D">
        <w:rPr>
          <w:color w:val="000000" w:themeColor="text1"/>
        </w:rPr>
        <w:t>es, une demande de consentement de la part d’un</w:t>
      </w:r>
      <w:r w:rsidRPr="004B382D">
        <w:rPr>
          <w:color w:val="000000" w:themeColor="text1"/>
        </w:rPr>
        <w:sym w:font="Symbol" w:char="F0D7"/>
      </w:r>
      <w:r w:rsidRPr="004B382D">
        <w:rPr>
          <w:color w:val="000000" w:themeColor="text1"/>
        </w:rPr>
        <w:t>e représentant</w:t>
      </w:r>
      <w:r w:rsidRPr="004B382D">
        <w:rPr>
          <w:color w:val="000000" w:themeColor="text1"/>
        </w:rPr>
        <w:sym w:font="Symbol" w:char="F0D7"/>
      </w:r>
      <w:r w:rsidRPr="004B382D">
        <w:rPr>
          <w:color w:val="000000" w:themeColor="text1"/>
        </w:rPr>
        <w:t>e légal</w:t>
      </w:r>
      <w:r w:rsidRPr="004B382D">
        <w:rPr>
          <w:color w:val="000000" w:themeColor="text1"/>
        </w:rPr>
        <w:sym w:font="Symbol" w:char="F0D7"/>
      </w:r>
      <w:r w:rsidRPr="004B382D">
        <w:rPr>
          <w:color w:val="000000" w:themeColor="text1"/>
        </w:rPr>
        <w:t>e n’a pas été nécessaire. Ainsi, les individu</w:t>
      </w:r>
      <w:r w:rsidRPr="004B382D">
        <w:rPr>
          <w:color w:val="000000" w:themeColor="text1"/>
        </w:rPr>
        <w:sym w:font="Symbol" w:char="F0D7"/>
      </w:r>
      <w:r w:rsidRPr="004B382D">
        <w:rPr>
          <w:color w:val="000000" w:themeColor="text1"/>
        </w:rPr>
        <w:t>es prenant part au questionnaire ont été (de manière certifiée) mis au courant des informations générales de l’étude, des objectifs, de son déroulement, des avantages et des inconvénients possibles. Dès lors</w:t>
      </w:r>
      <w:r w:rsidRPr="005F1610">
        <w:rPr>
          <w:color w:val="000000" w:themeColor="text1"/>
          <w:highlight w:val="yellow"/>
        </w:rPr>
        <w:t>,</w:t>
      </w:r>
      <w:r w:rsidRPr="004B382D">
        <w:rPr>
          <w:color w:val="000000" w:themeColor="text1"/>
        </w:rPr>
        <w:t xml:space="preserve"> nous </w:t>
      </w:r>
      <w:r w:rsidRPr="004B382D">
        <w:rPr>
          <w:color w:val="000000" w:themeColor="text1"/>
        </w:rPr>
        <w:lastRenderedPageBreak/>
        <w:t>partions du principe que ces participants</w:t>
      </w:r>
      <w:r w:rsidRPr="004B382D">
        <w:rPr>
          <w:color w:val="000000" w:themeColor="text1"/>
        </w:rPr>
        <w:sym w:font="Symbol" w:char="F0D7"/>
      </w:r>
      <w:r w:rsidRPr="004B382D">
        <w:rPr>
          <w:color w:val="000000" w:themeColor="text1"/>
        </w:rPr>
        <w:t xml:space="preserve">es étaient </w:t>
      </w:r>
      <w:proofErr w:type="spellStart"/>
      <w:r w:rsidRPr="004B382D">
        <w:rPr>
          <w:color w:val="000000" w:themeColor="text1"/>
        </w:rPr>
        <w:t>consentant·es</w:t>
      </w:r>
      <w:proofErr w:type="spellEnd"/>
      <w:r w:rsidRPr="004B382D">
        <w:rPr>
          <w:color w:val="000000" w:themeColor="text1"/>
        </w:rPr>
        <w:t xml:space="preserve"> à l’étude. De plus, nous avons assuré à chaque participant</w:t>
      </w:r>
      <w:r w:rsidRPr="004B382D">
        <w:rPr>
          <w:color w:val="000000" w:themeColor="text1"/>
        </w:rPr>
        <w:sym w:font="Symbol" w:char="F0D7"/>
      </w:r>
      <w:r w:rsidRPr="004B382D">
        <w:rPr>
          <w:color w:val="000000" w:themeColor="text1"/>
        </w:rPr>
        <w:t>e que toutes les réponses resteraient anonymes et qu’ils</w:t>
      </w:r>
      <w:r w:rsidRPr="004B382D">
        <w:rPr>
          <w:color w:val="000000" w:themeColor="text1"/>
        </w:rPr>
        <w:sym w:font="Symbol" w:char="F0D7"/>
      </w:r>
      <w:r w:rsidRPr="004B382D">
        <w:rPr>
          <w:color w:val="000000" w:themeColor="text1"/>
        </w:rPr>
        <w:t>elles étaient en mesure de mettre fin au processus à tout moment.</w:t>
      </w:r>
    </w:p>
    <w:p w14:paraId="44BE905F" w14:textId="77777777" w:rsidR="003C760F" w:rsidRPr="004B382D" w:rsidRDefault="003C760F" w:rsidP="004B382D">
      <w:pPr>
        <w:pStyle w:val="Textbody"/>
        <w:spacing w:line="360" w:lineRule="auto"/>
        <w:jc w:val="both"/>
        <w:rPr>
          <w:color w:val="000000" w:themeColor="text1"/>
        </w:rPr>
      </w:pPr>
    </w:p>
    <w:p w14:paraId="77B1CB0C" w14:textId="77777777" w:rsidR="004B382D" w:rsidRPr="004B382D" w:rsidRDefault="004B382D" w:rsidP="004B382D">
      <w:pPr>
        <w:jc w:val="both"/>
        <w:rPr>
          <w:color w:val="000000" w:themeColor="text1"/>
        </w:rPr>
      </w:pPr>
    </w:p>
    <w:p w14:paraId="7AC7930D" w14:textId="77777777" w:rsidR="004B382D" w:rsidRPr="004B382D" w:rsidRDefault="004B382D" w:rsidP="004B382D">
      <w:pPr>
        <w:jc w:val="both"/>
        <w:rPr>
          <w:color w:val="000000" w:themeColor="text1"/>
        </w:rPr>
      </w:pPr>
    </w:p>
    <w:p w14:paraId="3EBF6AFA" w14:textId="14661A3D" w:rsidR="004B382D" w:rsidRPr="00914906" w:rsidRDefault="00B04F43" w:rsidP="00914906">
      <w:pPr>
        <w:pStyle w:val="Titre1"/>
      </w:pPr>
      <w:bookmarkStart w:id="30" w:name="_Toc148175495"/>
      <w:r w:rsidRPr="00914906">
        <w:t>Résultats</w:t>
      </w:r>
      <w:bookmarkEnd w:id="30"/>
      <w:r w:rsidRPr="00914906">
        <w:t xml:space="preserve"> </w:t>
      </w:r>
    </w:p>
    <w:p w14:paraId="3EFF40BB" w14:textId="616324DE" w:rsidR="00B04F43" w:rsidRDefault="00B04F43" w:rsidP="004B382D">
      <w:pPr>
        <w:rPr>
          <w:color w:val="000000" w:themeColor="text1"/>
        </w:rPr>
      </w:pPr>
    </w:p>
    <w:p w14:paraId="209A0667" w14:textId="59D01778" w:rsidR="004B382D" w:rsidRPr="00E84903" w:rsidRDefault="00B04F43" w:rsidP="00660D96">
      <w:pPr>
        <w:pStyle w:val="Textbody"/>
        <w:spacing w:after="0" w:line="360" w:lineRule="auto"/>
        <w:jc w:val="both"/>
      </w:pPr>
      <w:r w:rsidRPr="00AC1A57">
        <w:t>Dans le Tableau 1 sont regroupées les caractéristiques sociodémographiques des répondants</w:t>
      </w:r>
      <w:r w:rsidRPr="00AC1A57">
        <w:sym w:font="Symbol" w:char="F0D7"/>
      </w:r>
      <w:r w:rsidRPr="00AC1A57">
        <w:t>es de l’échantillon. Celui-ci contient un ensemble de 7</w:t>
      </w:r>
      <w:r>
        <w:t>81</w:t>
      </w:r>
      <w:r w:rsidRPr="00AC1A57">
        <w:t xml:space="preserve"> athlètes avec 39</w:t>
      </w:r>
      <w:r>
        <w:t>3</w:t>
      </w:r>
      <w:r w:rsidRPr="00AC1A57">
        <w:t xml:space="preserve"> (50.3%) hommes, 38</w:t>
      </w:r>
      <w:r>
        <w:t>7</w:t>
      </w:r>
      <w:r w:rsidRPr="00AC1A57">
        <w:t xml:space="preserve"> (49.6%) femmes, et une personne (0.1%) qui ne se retrouve pas dans ces catégories.</w:t>
      </w:r>
      <w:r w:rsidR="00965C5A">
        <w:t xml:space="preserve"> Cette dernière ne figure pas spécifiquement dans les tableaux mais </w:t>
      </w:r>
      <w:r w:rsidR="008D7D5D">
        <w:t>est tout de même prise en compte dans les totaux.</w:t>
      </w:r>
      <w:r w:rsidRPr="00AC1A57">
        <w:t xml:space="preserve"> </w:t>
      </w:r>
      <w:r>
        <w:t xml:space="preserve">La tranche d’âge de </w:t>
      </w:r>
      <w:commentRangeStart w:id="31"/>
      <w:r>
        <w:t xml:space="preserve">16 à 19 ans </w:t>
      </w:r>
      <w:r w:rsidR="00965C5A">
        <w:t xml:space="preserve">englobe 312 (39.9%) athlète de l’échantillon, celle des 20 à 23 ans en comporte 252 (32.3%) et finalement la tranche d’âge des 24 ans et plus représente 217 (27.8%) d’athlètes. </w:t>
      </w:r>
      <w:commentRangeEnd w:id="31"/>
      <w:r w:rsidR="00CE4748">
        <w:rPr>
          <w:rStyle w:val="Marquedecommentaire"/>
          <w:rFonts w:asciiTheme="minorHAnsi" w:eastAsiaTheme="minorHAnsi" w:hAnsiTheme="minorHAnsi" w:cstheme="minorBidi"/>
          <w:kern w:val="0"/>
          <w:lang w:eastAsia="en-US"/>
        </w:rPr>
        <w:commentReference w:id="31"/>
      </w:r>
      <w:r w:rsidRPr="00AC1A57">
        <w:t>De plus,</w:t>
      </w:r>
      <w:r>
        <w:t xml:space="preserve"> 579 (74.1%)</w:t>
      </w:r>
      <w:r w:rsidRPr="00AC1A57">
        <w:t xml:space="preserve"> d’entre eux</w:t>
      </w:r>
      <w:r w:rsidRPr="00AC1A57">
        <w:sym w:font="Symbol" w:char="F0D7"/>
      </w:r>
      <w:r w:rsidRPr="00AC1A57">
        <w:t>elles ont commencé leur sport de prédilection avant l’âge de 12 ans.</w:t>
      </w:r>
      <w:r w:rsidR="00965C5A">
        <w:t xml:space="preserve"> </w:t>
      </w:r>
      <w:r w:rsidR="00BB3402">
        <w:t>Les sports les plus pratiqués par les répondants</w:t>
      </w:r>
      <w:r w:rsidR="00BB3402">
        <w:sym w:font="Symbol" w:char="F0D7"/>
      </w:r>
      <w:r w:rsidR="00BB3402">
        <w:t>es sont les sports d’équipe en général (n = 334, 42.9%)</w:t>
      </w:r>
      <w:r w:rsidR="00E84903">
        <w:t xml:space="preserve">. </w:t>
      </w:r>
      <w:r w:rsidR="005C5E07">
        <w:t>Finalement, le niveau de pratique des participants</w:t>
      </w:r>
      <w:r w:rsidR="005C5E07">
        <w:sym w:font="Symbol" w:char="F0D7"/>
      </w:r>
      <w:r w:rsidR="005C5E07">
        <w:t xml:space="preserve">es se trouve être pour une plus grande </w:t>
      </w:r>
      <w:r w:rsidR="000C3D87">
        <w:t>majorité issu</w:t>
      </w:r>
      <w:r w:rsidR="00660D96">
        <w:t>e</w:t>
      </w:r>
      <w:r w:rsidR="005C5E07">
        <w:t xml:space="preserve"> du </w:t>
      </w:r>
      <w:r w:rsidR="00660D96">
        <w:t>niveau</w:t>
      </w:r>
      <w:r w:rsidR="005C5E07">
        <w:t xml:space="preserve"> national</w:t>
      </w:r>
      <w:r w:rsidR="00660D96">
        <w:t xml:space="preserve">, </w:t>
      </w:r>
      <w:r w:rsidR="00660D96" w:rsidRPr="00660D96">
        <w:rPr>
          <w:color w:val="000000" w:themeColor="text1"/>
        </w:rPr>
        <w:t>238</w:t>
      </w:r>
      <w:r w:rsidR="00660D96">
        <w:rPr>
          <w:color w:val="000000" w:themeColor="text1"/>
        </w:rPr>
        <w:t xml:space="preserve"> athlètes (</w:t>
      </w:r>
      <w:r w:rsidR="00660D96" w:rsidRPr="00660D96">
        <w:rPr>
          <w:color w:val="000000" w:themeColor="text1"/>
        </w:rPr>
        <w:t>30.6 %)</w:t>
      </w:r>
      <w:r w:rsidR="00660D96">
        <w:rPr>
          <w:color w:val="00B050"/>
        </w:rPr>
        <w:t xml:space="preserve"> </w:t>
      </w:r>
      <w:r w:rsidR="005C5E07">
        <w:t xml:space="preserve">et </w:t>
      </w:r>
      <w:r w:rsidR="00660D96">
        <w:t xml:space="preserve">international, </w:t>
      </w:r>
      <w:r w:rsidR="00660D96" w:rsidRPr="00660D96">
        <w:rPr>
          <w:color w:val="000000" w:themeColor="text1"/>
        </w:rPr>
        <w:t>136</w:t>
      </w:r>
      <w:r w:rsidR="00660D96">
        <w:rPr>
          <w:color w:val="000000" w:themeColor="text1"/>
        </w:rPr>
        <w:t xml:space="preserve"> athlètes</w:t>
      </w:r>
      <w:r w:rsidR="00660D96" w:rsidRPr="00660D96">
        <w:rPr>
          <w:color w:val="000000" w:themeColor="text1"/>
        </w:rPr>
        <w:t xml:space="preserve"> (17.6</w:t>
      </w:r>
      <w:r w:rsidR="00660D96">
        <w:rPr>
          <w:color w:val="000000" w:themeColor="text1"/>
        </w:rPr>
        <w:t>%</w:t>
      </w:r>
      <w:r w:rsidR="00660D96" w:rsidRPr="00660D96">
        <w:rPr>
          <w:color w:val="000000" w:themeColor="text1"/>
        </w:rPr>
        <w:t>)</w:t>
      </w:r>
      <w:r w:rsidR="00660D96">
        <w:rPr>
          <w:color w:val="000000" w:themeColor="text1"/>
        </w:rPr>
        <w:t xml:space="preserve">. </w:t>
      </w:r>
    </w:p>
    <w:p w14:paraId="63EE33A3" w14:textId="77777777" w:rsidR="004B382D" w:rsidRPr="004B382D" w:rsidRDefault="004B382D" w:rsidP="004B382D">
      <w:pPr>
        <w:rPr>
          <w:color w:val="000000" w:themeColor="text1"/>
        </w:rPr>
      </w:pPr>
    </w:p>
    <w:p w14:paraId="443FE7AE" w14:textId="296D14FA" w:rsidR="004B382D" w:rsidRPr="004B382D" w:rsidRDefault="004B382D" w:rsidP="004B382D">
      <w:pPr>
        <w:pStyle w:val="Textbody"/>
        <w:jc w:val="both"/>
        <w:rPr>
          <w:b/>
          <w:bCs/>
          <w:color w:val="000000" w:themeColor="text1"/>
        </w:rPr>
      </w:pPr>
      <w:r w:rsidRPr="004B382D">
        <w:rPr>
          <w:b/>
          <w:bCs/>
          <w:color w:val="000000" w:themeColor="text1"/>
        </w:rPr>
        <w:t xml:space="preserve">Tableau 1 </w:t>
      </w:r>
    </w:p>
    <w:p w14:paraId="62A7D487" w14:textId="77777777" w:rsidR="004B382D" w:rsidRPr="004B382D" w:rsidRDefault="004B382D" w:rsidP="004B382D">
      <w:pPr>
        <w:pStyle w:val="Textbody"/>
        <w:jc w:val="both"/>
        <w:rPr>
          <w:color w:val="000000" w:themeColor="text1"/>
        </w:rPr>
      </w:pPr>
      <w:r w:rsidRPr="004B382D">
        <w:rPr>
          <w:color w:val="000000" w:themeColor="text1"/>
        </w:rPr>
        <w:t>Description sociodémographique de l’ensemble des répondants</w:t>
      </w:r>
      <w:r w:rsidRPr="004B382D">
        <w:rPr>
          <w:color w:val="000000" w:themeColor="text1"/>
        </w:rPr>
        <w:sym w:font="Symbol" w:char="F0D7"/>
      </w:r>
      <w:r w:rsidRPr="004B382D">
        <w:rPr>
          <w:color w:val="000000" w:themeColor="text1"/>
        </w:rPr>
        <w:t>es.</w:t>
      </w:r>
    </w:p>
    <w:tbl>
      <w:tblPr>
        <w:tblStyle w:val="Grilledutableau"/>
        <w:tblW w:w="986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9"/>
        <w:gridCol w:w="1671"/>
        <w:gridCol w:w="1364"/>
        <w:gridCol w:w="911"/>
        <w:gridCol w:w="303"/>
        <w:gridCol w:w="1367"/>
        <w:gridCol w:w="1822"/>
      </w:tblGrid>
      <w:tr w:rsidR="004D0FEE" w:rsidRPr="004B382D" w14:paraId="4E5B6C1A" w14:textId="77777777" w:rsidTr="004D0FEE">
        <w:trPr>
          <w:gridAfter w:val="1"/>
          <w:wAfter w:w="1822" w:type="dxa"/>
          <w:trHeight w:val="1232"/>
        </w:trPr>
        <w:tc>
          <w:tcPr>
            <w:tcW w:w="2429" w:type="dxa"/>
            <w:tcBorders>
              <w:top w:val="single" w:sz="2" w:space="0" w:color="auto"/>
              <w:bottom w:val="single" w:sz="2" w:space="0" w:color="auto"/>
            </w:tcBorders>
            <w:shd w:val="clear" w:color="auto" w:fill="auto"/>
            <w:vAlign w:val="center"/>
          </w:tcPr>
          <w:p w14:paraId="5B912279" w14:textId="77777777" w:rsidR="004D0FEE" w:rsidRPr="004B382D" w:rsidRDefault="004D0FEE" w:rsidP="00FA5D63">
            <w:pPr>
              <w:pStyle w:val="Textbody"/>
              <w:spacing w:after="0"/>
              <w:jc w:val="both"/>
              <w:rPr>
                <w:color w:val="000000" w:themeColor="text1"/>
              </w:rPr>
            </w:pPr>
          </w:p>
        </w:tc>
        <w:tc>
          <w:tcPr>
            <w:tcW w:w="1671" w:type="dxa"/>
            <w:tcBorders>
              <w:top w:val="single" w:sz="2" w:space="0" w:color="auto"/>
              <w:bottom w:val="single" w:sz="2" w:space="0" w:color="auto"/>
            </w:tcBorders>
            <w:shd w:val="clear" w:color="auto" w:fill="auto"/>
            <w:vAlign w:val="center"/>
          </w:tcPr>
          <w:p w14:paraId="69E45738" w14:textId="77777777" w:rsidR="004D0FEE" w:rsidRPr="004B382D" w:rsidRDefault="004D0FEE" w:rsidP="00FA5D63">
            <w:pPr>
              <w:pStyle w:val="Textbody"/>
              <w:spacing w:after="0"/>
              <w:jc w:val="both"/>
              <w:rPr>
                <w:color w:val="000000" w:themeColor="text1"/>
              </w:rPr>
            </w:pPr>
          </w:p>
        </w:tc>
        <w:tc>
          <w:tcPr>
            <w:tcW w:w="1364" w:type="dxa"/>
            <w:tcBorders>
              <w:top w:val="single" w:sz="2" w:space="0" w:color="auto"/>
              <w:bottom w:val="single" w:sz="2" w:space="0" w:color="auto"/>
            </w:tcBorders>
            <w:shd w:val="clear" w:color="auto" w:fill="auto"/>
            <w:vAlign w:val="center"/>
          </w:tcPr>
          <w:p w14:paraId="77F2E252" w14:textId="77777777" w:rsidR="004D0FEE" w:rsidRPr="004B382D" w:rsidRDefault="004D0FEE" w:rsidP="00FA5D63">
            <w:pPr>
              <w:pStyle w:val="Textbody"/>
              <w:spacing w:after="0"/>
              <w:jc w:val="both"/>
              <w:rPr>
                <w:b/>
                <w:bCs/>
                <w:color w:val="000000" w:themeColor="text1"/>
              </w:rPr>
            </w:pPr>
            <w:commentRangeStart w:id="32"/>
            <w:r w:rsidRPr="004B382D">
              <w:rPr>
                <w:b/>
                <w:bCs/>
                <w:color w:val="000000" w:themeColor="text1"/>
              </w:rPr>
              <w:t xml:space="preserve">Taille échantillon </w:t>
            </w:r>
            <w:commentRangeEnd w:id="32"/>
            <w:r w:rsidR="005F4048">
              <w:rPr>
                <w:rStyle w:val="Marquedecommentaire"/>
                <w:rFonts w:asciiTheme="minorHAnsi" w:eastAsiaTheme="minorHAnsi" w:hAnsiTheme="minorHAnsi" w:cstheme="minorBidi"/>
                <w:kern w:val="0"/>
                <w:lang w:eastAsia="en-US"/>
              </w:rPr>
              <w:commentReference w:id="32"/>
            </w:r>
            <w:r w:rsidRPr="004B382D">
              <w:rPr>
                <w:b/>
                <w:bCs/>
                <w:color w:val="000000" w:themeColor="text1"/>
              </w:rPr>
              <w:t>(N=778)</w:t>
            </w:r>
          </w:p>
          <w:p w14:paraId="3BE161F8" w14:textId="77777777" w:rsidR="004D0FEE" w:rsidRPr="004B382D" w:rsidRDefault="004D0FEE" w:rsidP="00FA5D63">
            <w:pPr>
              <w:pStyle w:val="Textbody"/>
              <w:spacing w:after="0"/>
              <w:jc w:val="both"/>
              <w:rPr>
                <w:b/>
                <w:bCs/>
                <w:color w:val="000000" w:themeColor="text1"/>
              </w:rPr>
            </w:pPr>
            <w:commentRangeStart w:id="33"/>
            <w:r w:rsidRPr="004B382D">
              <w:rPr>
                <w:b/>
                <w:bCs/>
                <w:color w:val="000000" w:themeColor="text1"/>
              </w:rPr>
              <w:t>N (%)</w:t>
            </w:r>
            <w:commentRangeEnd w:id="33"/>
            <w:r w:rsidR="005F4048">
              <w:rPr>
                <w:rStyle w:val="Marquedecommentaire"/>
                <w:rFonts w:asciiTheme="minorHAnsi" w:eastAsiaTheme="minorHAnsi" w:hAnsiTheme="minorHAnsi" w:cstheme="minorBidi"/>
                <w:kern w:val="0"/>
                <w:lang w:eastAsia="en-US"/>
              </w:rPr>
              <w:commentReference w:id="33"/>
            </w:r>
          </w:p>
        </w:tc>
        <w:tc>
          <w:tcPr>
            <w:tcW w:w="1214" w:type="dxa"/>
            <w:gridSpan w:val="2"/>
            <w:tcBorders>
              <w:top w:val="single" w:sz="2" w:space="0" w:color="auto"/>
              <w:bottom w:val="single" w:sz="2" w:space="0" w:color="auto"/>
            </w:tcBorders>
            <w:vAlign w:val="center"/>
          </w:tcPr>
          <w:p w14:paraId="50783C70" w14:textId="77777777" w:rsidR="004D0FEE" w:rsidRPr="004B382D" w:rsidRDefault="004D0FEE" w:rsidP="00FA5D63">
            <w:pPr>
              <w:pStyle w:val="Textbody"/>
              <w:spacing w:after="0"/>
              <w:jc w:val="both"/>
              <w:rPr>
                <w:b/>
                <w:bCs/>
                <w:color w:val="000000" w:themeColor="text1"/>
              </w:rPr>
            </w:pPr>
            <w:commentRangeStart w:id="34"/>
            <w:r w:rsidRPr="004B382D">
              <w:rPr>
                <w:b/>
                <w:bCs/>
                <w:color w:val="000000" w:themeColor="text1"/>
              </w:rPr>
              <w:t>Femmes</w:t>
            </w:r>
            <w:commentRangeEnd w:id="34"/>
            <w:r w:rsidR="005F4048">
              <w:rPr>
                <w:rStyle w:val="Marquedecommentaire"/>
                <w:rFonts w:asciiTheme="minorHAnsi" w:eastAsiaTheme="minorHAnsi" w:hAnsiTheme="minorHAnsi" w:cstheme="minorBidi"/>
                <w:kern w:val="0"/>
                <w:lang w:eastAsia="en-US"/>
              </w:rPr>
              <w:commentReference w:id="34"/>
            </w:r>
          </w:p>
        </w:tc>
        <w:tc>
          <w:tcPr>
            <w:tcW w:w="1367" w:type="dxa"/>
            <w:tcBorders>
              <w:top w:val="single" w:sz="2" w:space="0" w:color="auto"/>
              <w:bottom w:val="single" w:sz="2" w:space="0" w:color="auto"/>
            </w:tcBorders>
            <w:vAlign w:val="center"/>
          </w:tcPr>
          <w:p w14:paraId="2FB36A42" w14:textId="77777777" w:rsidR="004D0FEE" w:rsidRPr="004B382D" w:rsidRDefault="004D0FEE" w:rsidP="00FA5D63">
            <w:pPr>
              <w:pStyle w:val="Textbody"/>
              <w:spacing w:after="0"/>
              <w:jc w:val="both"/>
              <w:rPr>
                <w:b/>
                <w:bCs/>
                <w:color w:val="000000" w:themeColor="text1"/>
              </w:rPr>
            </w:pPr>
            <w:r w:rsidRPr="004B382D">
              <w:rPr>
                <w:b/>
                <w:bCs/>
                <w:color w:val="000000" w:themeColor="text1"/>
              </w:rPr>
              <w:t>Hommes</w:t>
            </w:r>
          </w:p>
        </w:tc>
      </w:tr>
      <w:tr w:rsidR="004D0FEE" w:rsidRPr="004B382D" w14:paraId="3A77ED7F" w14:textId="77777777" w:rsidTr="00FA5D63">
        <w:trPr>
          <w:gridAfter w:val="1"/>
          <w:wAfter w:w="1822" w:type="dxa"/>
          <w:trHeight w:val="605"/>
        </w:trPr>
        <w:tc>
          <w:tcPr>
            <w:tcW w:w="2429" w:type="dxa"/>
            <w:tcBorders>
              <w:top w:val="single" w:sz="2" w:space="0" w:color="auto"/>
            </w:tcBorders>
            <w:shd w:val="clear" w:color="auto" w:fill="auto"/>
            <w:vAlign w:val="center"/>
          </w:tcPr>
          <w:p w14:paraId="244F00AE" w14:textId="77777777" w:rsidR="004D0FEE" w:rsidRPr="004B382D" w:rsidRDefault="004D0FEE" w:rsidP="00FA5D63">
            <w:pPr>
              <w:pStyle w:val="Textbody"/>
              <w:spacing w:after="0"/>
              <w:jc w:val="both"/>
              <w:rPr>
                <w:color w:val="000000" w:themeColor="text1"/>
              </w:rPr>
            </w:pPr>
            <w:r w:rsidRPr="004B382D">
              <w:rPr>
                <w:color w:val="000000" w:themeColor="text1"/>
              </w:rPr>
              <w:t>Âge</w:t>
            </w:r>
          </w:p>
        </w:tc>
        <w:tc>
          <w:tcPr>
            <w:tcW w:w="1671" w:type="dxa"/>
            <w:tcBorders>
              <w:top w:val="single" w:sz="2" w:space="0" w:color="auto"/>
            </w:tcBorders>
            <w:shd w:val="clear" w:color="auto" w:fill="auto"/>
            <w:vAlign w:val="center"/>
          </w:tcPr>
          <w:p w14:paraId="05D9E7E2" w14:textId="77777777" w:rsidR="004D0FEE" w:rsidRPr="006C3C3A" w:rsidRDefault="004D0FEE" w:rsidP="00FA5D63">
            <w:pPr>
              <w:pStyle w:val="Textbody"/>
              <w:spacing w:after="0"/>
              <w:jc w:val="both"/>
              <w:rPr>
                <w:color w:val="000000" w:themeColor="text1"/>
              </w:rPr>
            </w:pPr>
            <w:r w:rsidRPr="006C3C3A">
              <w:rPr>
                <w:color w:val="000000" w:themeColor="text1"/>
              </w:rPr>
              <w:t>16-19 ans</w:t>
            </w:r>
          </w:p>
        </w:tc>
        <w:tc>
          <w:tcPr>
            <w:tcW w:w="1364" w:type="dxa"/>
            <w:tcBorders>
              <w:top w:val="single" w:sz="2" w:space="0" w:color="auto"/>
            </w:tcBorders>
            <w:shd w:val="clear" w:color="auto" w:fill="auto"/>
            <w:vAlign w:val="center"/>
          </w:tcPr>
          <w:p w14:paraId="13A18652" w14:textId="47AD0EF3" w:rsidR="004D0FEE" w:rsidRPr="006C3C3A" w:rsidRDefault="004D0FEE" w:rsidP="00FA5D63">
            <w:pPr>
              <w:pStyle w:val="Textbody"/>
              <w:spacing w:after="0"/>
              <w:jc w:val="both"/>
              <w:rPr>
                <w:color w:val="000000" w:themeColor="text1"/>
              </w:rPr>
            </w:pPr>
            <w:r w:rsidRPr="006C3C3A">
              <w:rPr>
                <w:color w:val="000000" w:themeColor="text1"/>
              </w:rPr>
              <w:t>312 (39.9)</w:t>
            </w:r>
          </w:p>
        </w:tc>
        <w:tc>
          <w:tcPr>
            <w:tcW w:w="911" w:type="dxa"/>
            <w:tcBorders>
              <w:top w:val="single" w:sz="2" w:space="0" w:color="auto"/>
            </w:tcBorders>
            <w:vAlign w:val="center"/>
          </w:tcPr>
          <w:p w14:paraId="36AABAA0" w14:textId="7A2F4EFE" w:rsidR="004D0FEE" w:rsidRPr="006C3C3A" w:rsidRDefault="004D0FEE" w:rsidP="00FA5D63">
            <w:pPr>
              <w:pStyle w:val="Textbody"/>
              <w:spacing w:after="0"/>
              <w:jc w:val="both"/>
              <w:rPr>
                <w:color w:val="000000" w:themeColor="text1"/>
              </w:rPr>
            </w:pPr>
            <w:r w:rsidRPr="006C3C3A">
              <w:rPr>
                <w:color w:val="000000" w:themeColor="text1"/>
              </w:rPr>
              <w:t>175 (22.4)</w:t>
            </w:r>
          </w:p>
        </w:tc>
        <w:tc>
          <w:tcPr>
            <w:tcW w:w="1670" w:type="dxa"/>
            <w:gridSpan w:val="2"/>
            <w:tcBorders>
              <w:top w:val="single" w:sz="2" w:space="0" w:color="auto"/>
            </w:tcBorders>
            <w:vAlign w:val="center"/>
          </w:tcPr>
          <w:p w14:paraId="4EC666DD" w14:textId="0F02E779" w:rsidR="004D0FEE" w:rsidRPr="006C3C3A" w:rsidRDefault="004D0FEE" w:rsidP="00FA5D63">
            <w:pPr>
              <w:pStyle w:val="Textbody"/>
              <w:spacing w:after="0"/>
              <w:jc w:val="both"/>
              <w:rPr>
                <w:color w:val="000000" w:themeColor="text1"/>
              </w:rPr>
            </w:pPr>
            <w:r w:rsidRPr="006C3C3A">
              <w:rPr>
                <w:color w:val="000000" w:themeColor="text1"/>
              </w:rPr>
              <w:t>137 (17.5)</w:t>
            </w:r>
          </w:p>
        </w:tc>
      </w:tr>
      <w:tr w:rsidR="004D0FEE" w:rsidRPr="004B382D" w14:paraId="004BFC65" w14:textId="77777777" w:rsidTr="00FA5D63">
        <w:trPr>
          <w:gridAfter w:val="1"/>
          <w:wAfter w:w="1822" w:type="dxa"/>
          <w:trHeight w:val="625"/>
        </w:trPr>
        <w:tc>
          <w:tcPr>
            <w:tcW w:w="2429" w:type="dxa"/>
            <w:shd w:val="clear" w:color="auto" w:fill="auto"/>
            <w:vAlign w:val="center"/>
          </w:tcPr>
          <w:p w14:paraId="25DEF3DC"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753E06C6" w14:textId="77777777" w:rsidR="004D0FEE" w:rsidRPr="006C3C3A" w:rsidRDefault="004D0FEE" w:rsidP="00FA5D63">
            <w:pPr>
              <w:pStyle w:val="Textbody"/>
              <w:spacing w:after="0"/>
              <w:jc w:val="both"/>
              <w:rPr>
                <w:color w:val="000000" w:themeColor="text1"/>
              </w:rPr>
            </w:pPr>
            <w:r w:rsidRPr="006C3C3A">
              <w:rPr>
                <w:color w:val="000000" w:themeColor="text1"/>
              </w:rPr>
              <w:t>20-23 ans</w:t>
            </w:r>
          </w:p>
        </w:tc>
        <w:tc>
          <w:tcPr>
            <w:tcW w:w="1364" w:type="dxa"/>
            <w:shd w:val="clear" w:color="auto" w:fill="auto"/>
            <w:vAlign w:val="center"/>
          </w:tcPr>
          <w:p w14:paraId="6796E18C" w14:textId="741E315F" w:rsidR="004D0FEE" w:rsidRPr="006C3C3A" w:rsidRDefault="004D0FEE" w:rsidP="00FA5D63">
            <w:pPr>
              <w:pStyle w:val="Textbody"/>
              <w:spacing w:after="0"/>
              <w:jc w:val="both"/>
              <w:rPr>
                <w:color w:val="000000" w:themeColor="text1"/>
              </w:rPr>
            </w:pPr>
            <w:r w:rsidRPr="006C3C3A">
              <w:rPr>
                <w:color w:val="000000" w:themeColor="text1"/>
              </w:rPr>
              <w:t>252 (32.3)</w:t>
            </w:r>
          </w:p>
        </w:tc>
        <w:tc>
          <w:tcPr>
            <w:tcW w:w="911" w:type="dxa"/>
            <w:vAlign w:val="center"/>
          </w:tcPr>
          <w:p w14:paraId="2257AF5F" w14:textId="3F43D831" w:rsidR="004D0FEE" w:rsidRPr="006C3C3A" w:rsidRDefault="004D0FEE" w:rsidP="00FA5D63">
            <w:pPr>
              <w:pStyle w:val="Textbody"/>
              <w:spacing w:after="0"/>
              <w:jc w:val="both"/>
              <w:rPr>
                <w:color w:val="000000" w:themeColor="text1"/>
              </w:rPr>
            </w:pPr>
            <w:r w:rsidRPr="006C3C3A">
              <w:rPr>
                <w:color w:val="000000" w:themeColor="text1"/>
              </w:rPr>
              <w:t>131 (16.8)</w:t>
            </w:r>
          </w:p>
        </w:tc>
        <w:tc>
          <w:tcPr>
            <w:tcW w:w="1670" w:type="dxa"/>
            <w:gridSpan w:val="2"/>
            <w:vAlign w:val="center"/>
          </w:tcPr>
          <w:p w14:paraId="18EF9E7D" w14:textId="212EE091" w:rsidR="004D0FEE" w:rsidRPr="006C3C3A" w:rsidRDefault="004D0FEE" w:rsidP="00FA5D63">
            <w:pPr>
              <w:pStyle w:val="Textbody"/>
              <w:spacing w:after="0"/>
              <w:jc w:val="both"/>
              <w:rPr>
                <w:color w:val="000000" w:themeColor="text1"/>
              </w:rPr>
            </w:pPr>
            <w:r w:rsidRPr="006C3C3A">
              <w:rPr>
                <w:color w:val="000000" w:themeColor="text1"/>
              </w:rPr>
              <w:t>121 (15.5)</w:t>
            </w:r>
          </w:p>
        </w:tc>
      </w:tr>
      <w:tr w:rsidR="004D0FEE" w:rsidRPr="004B382D" w14:paraId="287E7BBD" w14:textId="77777777" w:rsidTr="00FA5D63">
        <w:trPr>
          <w:gridAfter w:val="1"/>
          <w:wAfter w:w="1822" w:type="dxa"/>
          <w:trHeight w:val="605"/>
        </w:trPr>
        <w:tc>
          <w:tcPr>
            <w:tcW w:w="2429" w:type="dxa"/>
            <w:shd w:val="clear" w:color="auto" w:fill="auto"/>
            <w:vAlign w:val="center"/>
          </w:tcPr>
          <w:p w14:paraId="7E1E6CF4"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7046CAAB" w14:textId="77777777" w:rsidR="004D0FEE" w:rsidRPr="006C3C3A" w:rsidRDefault="004D0FEE" w:rsidP="00FA5D63">
            <w:pPr>
              <w:pStyle w:val="Textbody"/>
              <w:spacing w:after="0"/>
              <w:jc w:val="both"/>
              <w:rPr>
                <w:color w:val="000000" w:themeColor="text1"/>
              </w:rPr>
            </w:pPr>
            <w:r w:rsidRPr="006C3C3A">
              <w:rPr>
                <w:color w:val="000000" w:themeColor="text1"/>
              </w:rPr>
              <w:t>24 ans et plus</w:t>
            </w:r>
          </w:p>
        </w:tc>
        <w:tc>
          <w:tcPr>
            <w:tcW w:w="1364" w:type="dxa"/>
            <w:shd w:val="clear" w:color="auto" w:fill="auto"/>
            <w:vAlign w:val="center"/>
          </w:tcPr>
          <w:p w14:paraId="66D9FE46" w14:textId="2BAA5FA5" w:rsidR="004D0FEE" w:rsidRPr="006C3C3A" w:rsidRDefault="004D0FEE" w:rsidP="00FA5D63">
            <w:pPr>
              <w:pStyle w:val="Textbody"/>
              <w:spacing w:after="0"/>
              <w:jc w:val="both"/>
              <w:rPr>
                <w:color w:val="000000" w:themeColor="text1"/>
              </w:rPr>
            </w:pPr>
            <w:r w:rsidRPr="006C3C3A">
              <w:rPr>
                <w:color w:val="000000" w:themeColor="text1"/>
              </w:rPr>
              <w:t>217 (27.8)</w:t>
            </w:r>
          </w:p>
        </w:tc>
        <w:tc>
          <w:tcPr>
            <w:tcW w:w="911" w:type="dxa"/>
            <w:vAlign w:val="center"/>
          </w:tcPr>
          <w:p w14:paraId="53FCC2E2" w14:textId="58862F89" w:rsidR="004D0FEE" w:rsidRPr="006C3C3A" w:rsidRDefault="004D0FEE" w:rsidP="00FA5D63">
            <w:pPr>
              <w:pStyle w:val="Textbody"/>
              <w:spacing w:after="0"/>
              <w:jc w:val="both"/>
              <w:rPr>
                <w:color w:val="000000" w:themeColor="text1"/>
              </w:rPr>
            </w:pPr>
            <w:r w:rsidRPr="006C3C3A">
              <w:rPr>
                <w:color w:val="000000" w:themeColor="text1"/>
              </w:rPr>
              <w:t>81(10.4)</w:t>
            </w:r>
          </w:p>
        </w:tc>
        <w:tc>
          <w:tcPr>
            <w:tcW w:w="1670" w:type="dxa"/>
            <w:gridSpan w:val="2"/>
            <w:vAlign w:val="center"/>
          </w:tcPr>
          <w:p w14:paraId="22CD30D2" w14:textId="5BDD026D" w:rsidR="004D0FEE" w:rsidRPr="006C3C3A" w:rsidRDefault="004D0FEE" w:rsidP="00FA5D63">
            <w:pPr>
              <w:pStyle w:val="Textbody"/>
              <w:spacing w:after="0"/>
              <w:jc w:val="both"/>
              <w:rPr>
                <w:color w:val="000000" w:themeColor="text1"/>
              </w:rPr>
            </w:pPr>
            <w:r w:rsidRPr="006C3C3A">
              <w:rPr>
                <w:color w:val="000000" w:themeColor="text1"/>
              </w:rPr>
              <w:t>135 (17.3)</w:t>
            </w:r>
          </w:p>
        </w:tc>
      </w:tr>
      <w:tr w:rsidR="004D0FEE" w:rsidRPr="004B382D" w14:paraId="2B30D439" w14:textId="77777777" w:rsidTr="00FA5D63">
        <w:trPr>
          <w:gridAfter w:val="1"/>
          <w:wAfter w:w="1822" w:type="dxa"/>
          <w:trHeight w:val="605"/>
        </w:trPr>
        <w:tc>
          <w:tcPr>
            <w:tcW w:w="2429" w:type="dxa"/>
            <w:shd w:val="clear" w:color="auto" w:fill="auto"/>
            <w:vAlign w:val="center"/>
          </w:tcPr>
          <w:p w14:paraId="175DCA45"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04256CEC" w14:textId="77777777" w:rsidR="004D0FEE" w:rsidRPr="006C3C3A" w:rsidRDefault="004D0FEE" w:rsidP="00FA5D63">
            <w:pPr>
              <w:pStyle w:val="Textbody"/>
              <w:spacing w:after="0"/>
              <w:jc w:val="both"/>
              <w:rPr>
                <w:i/>
                <w:iCs/>
                <w:color w:val="000000" w:themeColor="text1"/>
              </w:rPr>
            </w:pPr>
            <w:commentRangeStart w:id="35"/>
            <w:r w:rsidRPr="006C3C3A">
              <w:rPr>
                <w:i/>
                <w:iCs/>
                <w:color w:val="000000" w:themeColor="text1"/>
              </w:rPr>
              <w:t>Total</w:t>
            </w:r>
            <w:commentRangeEnd w:id="35"/>
            <w:r w:rsidR="00CE4748">
              <w:rPr>
                <w:rStyle w:val="Marquedecommentaire"/>
                <w:rFonts w:asciiTheme="minorHAnsi" w:eastAsiaTheme="minorHAnsi" w:hAnsiTheme="minorHAnsi" w:cstheme="minorBidi"/>
                <w:kern w:val="0"/>
                <w:lang w:eastAsia="en-US"/>
              </w:rPr>
              <w:commentReference w:id="35"/>
            </w:r>
          </w:p>
        </w:tc>
        <w:tc>
          <w:tcPr>
            <w:tcW w:w="1364" w:type="dxa"/>
            <w:shd w:val="clear" w:color="auto" w:fill="auto"/>
            <w:vAlign w:val="center"/>
          </w:tcPr>
          <w:p w14:paraId="2AD04186" w14:textId="4A03E0AC" w:rsidR="004D0FEE" w:rsidRPr="006C3C3A" w:rsidRDefault="004D0FEE" w:rsidP="00FA5D63">
            <w:pPr>
              <w:pStyle w:val="Textbody"/>
              <w:spacing w:after="0"/>
              <w:jc w:val="both"/>
              <w:rPr>
                <w:color w:val="000000" w:themeColor="text1"/>
              </w:rPr>
            </w:pPr>
            <w:r w:rsidRPr="006C3C3A">
              <w:rPr>
                <w:color w:val="000000" w:themeColor="text1"/>
              </w:rPr>
              <w:t>781 (100.0)</w:t>
            </w:r>
          </w:p>
        </w:tc>
        <w:tc>
          <w:tcPr>
            <w:tcW w:w="911" w:type="dxa"/>
            <w:vAlign w:val="center"/>
          </w:tcPr>
          <w:p w14:paraId="126E7678" w14:textId="190AF265" w:rsidR="004D0FEE" w:rsidRPr="006C3C3A" w:rsidRDefault="004D0FEE" w:rsidP="00FA5D63">
            <w:pPr>
              <w:pStyle w:val="Textbody"/>
              <w:spacing w:after="0"/>
              <w:jc w:val="both"/>
              <w:rPr>
                <w:color w:val="000000" w:themeColor="text1"/>
              </w:rPr>
            </w:pPr>
            <w:r w:rsidRPr="006C3C3A">
              <w:rPr>
                <w:color w:val="000000" w:themeColor="text1"/>
              </w:rPr>
              <w:t>387 (49.6)</w:t>
            </w:r>
          </w:p>
        </w:tc>
        <w:tc>
          <w:tcPr>
            <w:tcW w:w="1670" w:type="dxa"/>
            <w:gridSpan w:val="2"/>
            <w:vAlign w:val="center"/>
          </w:tcPr>
          <w:p w14:paraId="32C38354" w14:textId="1E770117" w:rsidR="004D0FEE" w:rsidRPr="006C3C3A" w:rsidRDefault="004D0FEE" w:rsidP="00FA5D63">
            <w:pPr>
              <w:pStyle w:val="Textbody"/>
              <w:spacing w:after="0"/>
              <w:jc w:val="both"/>
              <w:rPr>
                <w:color w:val="000000" w:themeColor="text1"/>
              </w:rPr>
            </w:pPr>
            <w:r w:rsidRPr="006C3C3A">
              <w:rPr>
                <w:color w:val="000000" w:themeColor="text1"/>
              </w:rPr>
              <w:t>393 (50.3)</w:t>
            </w:r>
          </w:p>
        </w:tc>
      </w:tr>
      <w:tr w:rsidR="004D0FEE" w:rsidRPr="004B382D" w14:paraId="3D0510A9" w14:textId="77777777" w:rsidTr="00FA5D63">
        <w:trPr>
          <w:gridAfter w:val="1"/>
          <w:wAfter w:w="1822" w:type="dxa"/>
          <w:trHeight w:val="928"/>
        </w:trPr>
        <w:tc>
          <w:tcPr>
            <w:tcW w:w="2429" w:type="dxa"/>
            <w:shd w:val="clear" w:color="auto" w:fill="auto"/>
            <w:vAlign w:val="center"/>
          </w:tcPr>
          <w:p w14:paraId="0B4A5298" w14:textId="77777777" w:rsidR="004D0FEE" w:rsidRPr="004B382D" w:rsidRDefault="004D0FEE" w:rsidP="00FA5D63">
            <w:pPr>
              <w:pStyle w:val="Textbody"/>
              <w:spacing w:after="0"/>
              <w:jc w:val="both"/>
              <w:rPr>
                <w:color w:val="000000" w:themeColor="text1"/>
              </w:rPr>
            </w:pPr>
            <w:r w:rsidRPr="004B382D">
              <w:rPr>
                <w:color w:val="000000" w:themeColor="text1"/>
              </w:rPr>
              <w:t>Catégorie sportive</w:t>
            </w:r>
          </w:p>
        </w:tc>
        <w:tc>
          <w:tcPr>
            <w:tcW w:w="1671" w:type="dxa"/>
            <w:shd w:val="clear" w:color="auto" w:fill="auto"/>
            <w:vAlign w:val="center"/>
          </w:tcPr>
          <w:p w14:paraId="3D4F5A6D" w14:textId="77777777" w:rsidR="004D0FEE" w:rsidRPr="006C3C3A" w:rsidRDefault="004D0FEE" w:rsidP="00FA5D63">
            <w:pPr>
              <w:pStyle w:val="Textbody"/>
              <w:spacing w:after="0"/>
              <w:jc w:val="both"/>
              <w:rPr>
                <w:i/>
                <w:iCs/>
                <w:color w:val="000000" w:themeColor="text1"/>
              </w:rPr>
            </w:pPr>
            <w:r w:rsidRPr="006C3C3A">
              <w:rPr>
                <w:color w:val="000000" w:themeColor="text1"/>
              </w:rPr>
              <w:t>Athlétisme et sport d’endurance</w:t>
            </w:r>
          </w:p>
        </w:tc>
        <w:tc>
          <w:tcPr>
            <w:tcW w:w="1364" w:type="dxa"/>
            <w:shd w:val="clear" w:color="auto" w:fill="auto"/>
            <w:vAlign w:val="center"/>
          </w:tcPr>
          <w:p w14:paraId="284CCCD5" w14:textId="3EAECE48" w:rsidR="004D0FEE" w:rsidRPr="006C3C3A" w:rsidRDefault="004D0FEE" w:rsidP="00FA5D63">
            <w:pPr>
              <w:pStyle w:val="Textbody"/>
              <w:spacing w:after="0"/>
              <w:jc w:val="both"/>
              <w:rPr>
                <w:color w:val="000000" w:themeColor="text1"/>
              </w:rPr>
            </w:pPr>
            <w:r w:rsidRPr="006C3C3A">
              <w:rPr>
                <w:color w:val="000000" w:themeColor="text1"/>
              </w:rPr>
              <w:t>78 (10.0)</w:t>
            </w:r>
          </w:p>
        </w:tc>
        <w:tc>
          <w:tcPr>
            <w:tcW w:w="911" w:type="dxa"/>
            <w:vAlign w:val="center"/>
          </w:tcPr>
          <w:p w14:paraId="255ADAED" w14:textId="408A8865" w:rsidR="004D0FEE" w:rsidRPr="006C3C3A" w:rsidRDefault="004D0FEE" w:rsidP="00FA5D63">
            <w:pPr>
              <w:pStyle w:val="Textbody"/>
              <w:spacing w:after="0"/>
              <w:jc w:val="both"/>
              <w:rPr>
                <w:color w:val="000000" w:themeColor="text1"/>
              </w:rPr>
            </w:pPr>
            <w:r w:rsidRPr="006C3C3A">
              <w:rPr>
                <w:color w:val="000000" w:themeColor="text1"/>
              </w:rPr>
              <w:t>46 (5.9)</w:t>
            </w:r>
          </w:p>
        </w:tc>
        <w:tc>
          <w:tcPr>
            <w:tcW w:w="1670" w:type="dxa"/>
            <w:gridSpan w:val="2"/>
            <w:vAlign w:val="center"/>
          </w:tcPr>
          <w:p w14:paraId="298D7DE1" w14:textId="066AAC62" w:rsidR="004D0FEE" w:rsidRPr="006C3C3A" w:rsidRDefault="004D0FEE" w:rsidP="00FA5D63">
            <w:pPr>
              <w:pStyle w:val="Textbody"/>
              <w:spacing w:after="0"/>
              <w:jc w:val="both"/>
              <w:rPr>
                <w:color w:val="000000" w:themeColor="text1"/>
              </w:rPr>
            </w:pPr>
            <w:r w:rsidRPr="006C3C3A">
              <w:rPr>
                <w:color w:val="000000" w:themeColor="text1"/>
              </w:rPr>
              <w:t>32 (4.1)</w:t>
            </w:r>
          </w:p>
        </w:tc>
      </w:tr>
      <w:tr w:rsidR="004D0FEE" w:rsidRPr="004B382D" w14:paraId="57189E4A" w14:textId="77777777" w:rsidTr="00FA5D63">
        <w:trPr>
          <w:gridAfter w:val="1"/>
          <w:wAfter w:w="1822" w:type="dxa"/>
          <w:trHeight w:val="605"/>
        </w:trPr>
        <w:tc>
          <w:tcPr>
            <w:tcW w:w="2429" w:type="dxa"/>
            <w:shd w:val="clear" w:color="auto" w:fill="auto"/>
            <w:vAlign w:val="center"/>
          </w:tcPr>
          <w:p w14:paraId="065D0A6D"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3A65A1B5" w14:textId="77777777" w:rsidR="004D0FEE" w:rsidRPr="006C3C3A" w:rsidRDefault="004D0FEE" w:rsidP="00FA5D63">
            <w:pPr>
              <w:pStyle w:val="Textbody"/>
              <w:spacing w:after="0"/>
              <w:jc w:val="both"/>
              <w:rPr>
                <w:color w:val="000000" w:themeColor="text1"/>
              </w:rPr>
            </w:pPr>
            <w:r w:rsidRPr="006C3C3A">
              <w:rPr>
                <w:color w:val="000000" w:themeColor="text1"/>
              </w:rPr>
              <w:t>Sports artistiques</w:t>
            </w:r>
          </w:p>
        </w:tc>
        <w:tc>
          <w:tcPr>
            <w:tcW w:w="1364" w:type="dxa"/>
            <w:shd w:val="clear" w:color="auto" w:fill="auto"/>
            <w:vAlign w:val="center"/>
          </w:tcPr>
          <w:p w14:paraId="67F979BD" w14:textId="7B50EF4E" w:rsidR="004D0FEE" w:rsidRPr="006C3C3A" w:rsidRDefault="004D0FEE" w:rsidP="00FA5D63">
            <w:pPr>
              <w:pStyle w:val="Textbody"/>
              <w:spacing w:after="0"/>
              <w:jc w:val="both"/>
              <w:rPr>
                <w:color w:val="000000" w:themeColor="text1"/>
              </w:rPr>
            </w:pPr>
            <w:r w:rsidRPr="006C3C3A">
              <w:rPr>
                <w:color w:val="000000" w:themeColor="text1"/>
              </w:rPr>
              <w:t>139 (17.8)</w:t>
            </w:r>
          </w:p>
        </w:tc>
        <w:tc>
          <w:tcPr>
            <w:tcW w:w="911" w:type="dxa"/>
            <w:vAlign w:val="center"/>
          </w:tcPr>
          <w:p w14:paraId="68C03175" w14:textId="1BCF2FC0" w:rsidR="004D0FEE" w:rsidRPr="006C3C3A" w:rsidRDefault="004D0FEE" w:rsidP="00FA5D63">
            <w:pPr>
              <w:pStyle w:val="Textbody"/>
              <w:spacing w:after="0"/>
              <w:jc w:val="both"/>
              <w:rPr>
                <w:color w:val="000000" w:themeColor="text1"/>
              </w:rPr>
            </w:pPr>
            <w:r w:rsidRPr="006C3C3A">
              <w:rPr>
                <w:color w:val="000000" w:themeColor="text1"/>
              </w:rPr>
              <w:t>117 (15.0)</w:t>
            </w:r>
          </w:p>
        </w:tc>
        <w:tc>
          <w:tcPr>
            <w:tcW w:w="1670" w:type="dxa"/>
            <w:gridSpan w:val="2"/>
            <w:vAlign w:val="center"/>
          </w:tcPr>
          <w:p w14:paraId="303641A0" w14:textId="34812A46" w:rsidR="004D0FEE" w:rsidRPr="006C3C3A" w:rsidRDefault="004D0FEE" w:rsidP="00FA5D63">
            <w:pPr>
              <w:pStyle w:val="Textbody"/>
              <w:spacing w:after="0"/>
              <w:jc w:val="both"/>
              <w:rPr>
                <w:color w:val="000000" w:themeColor="text1"/>
              </w:rPr>
            </w:pPr>
            <w:r w:rsidRPr="006C3C3A">
              <w:rPr>
                <w:color w:val="000000" w:themeColor="text1"/>
              </w:rPr>
              <w:t>22 (2.8)</w:t>
            </w:r>
          </w:p>
        </w:tc>
      </w:tr>
      <w:tr w:rsidR="004D0FEE" w:rsidRPr="004B382D" w14:paraId="3B94F6CB" w14:textId="77777777" w:rsidTr="00FA5D63">
        <w:trPr>
          <w:gridAfter w:val="1"/>
          <w:wAfter w:w="1822" w:type="dxa"/>
          <w:trHeight w:val="605"/>
        </w:trPr>
        <w:tc>
          <w:tcPr>
            <w:tcW w:w="2429" w:type="dxa"/>
            <w:shd w:val="clear" w:color="auto" w:fill="auto"/>
            <w:vAlign w:val="center"/>
          </w:tcPr>
          <w:p w14:paraId="667D59CB"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71EAA393" w14:textId="77777777" w:rsidR="004D0FEE" w:rsidRPr="006C3C3A" w:rsidRDefault="004D0FEE" w:rsidP="00FA5D63">
            <w:pPr>
              <w:pStyle w:val="Textbody"/>
              <w:spacing w:after="0"/>
              <w:jc w:val="both"/>
              <w:rPr>
                <w:color w:val="000000" w:themeColor="text1"/>
              </w:rPr>
            </w:pPr>
            <w:r w:rsidRPr="006C3C3A">
              <w:rPr>
                <w:color w:val="000000" w:themeColor="text1"/>
              </w:rPr>
              <w:t>Sports d’équipe</w:t>
            </w:r>
          </w:p>
        </w:tc>
        <w:tc>
          <w:tcPr>
            <w:tcW w:w="1364" w:type="dxa"/>
            <w:shd w:val="clear" w:color="auto" w:fill="auto"/>
            <w:vAlign w:val="center"/>
          </w:tcPr>
          <w:p w14:paraId="51922EA5" w14:textId="7EF37100" w:rsidR="004D0FEE" w:rsidRPr="006C3C3A" w:rsidRDefault="004D0FEE" w:rsidP="00FA5D63">
            <w:pPr>
              <w:pStyle w:val="Textbody"/>
              <w:spacing w:after="0"/>
              <w:jc w:val="both"/>
              <w:rPr>
                <w:color w:val="000000" w:themeColor="text1"/>
              </w:rPr>
            </w:pPr>
            <w:r w:rsidRPr="006C3C3A">
              <w:rPr>
                <w:color w:val="000000" w:themeColor="text1"/>
              </w:rPr>
              <w:t>138 (17.7)</w:t>
            </w:r>
          </w:p>
        </w:tc>
        <w:tc>
          <w:tcPr>
            <w:tcW w:w="911" w:type="dxa"/>
            <w:vAlign w:val="center"/>
          </w:tcPr>
          <w:p w14:paraId="70144DAD" w14:textId="3163D93D" w:rsidR="004D0FEE" w:rsidRPr="006C3C3A" w:rsidRDefault="004D0FEE" w:rsidP="00FA5D63">
            <w:pPr>
              <w:pStyle w:val="Textbody"/>
              <w:spacing w:after="0"/>
              <w:jc w:val="both"/>
              <w:rPr>
                <w:color w:val="000000" w:themeColor="text1"/>
              </w:rPr>
            </w:pPr>
            <w:r w:rsidRPr="006C3C3A">
              <w:rPr>
                <w:color w:val="000000" w:themeColor="text1"/>
              </w:rPr>
              <w:t>60 (7.7)</w:t>
            </w:r>
          </w:p>
        </w:tc>
        <w:tc>
          <w:tcPr>
            <w:tcW w:w="1670" w:type="dxa"/>
            <w:gridSpan w:val="2"/>
            <w:vAlign w:val="center"/>
          </w:tcPr>
          <w:p w14:paraId="55F4C89A" w14:textId="2B20D30F" w:rsidR="004D0FEE" w:rsidRPr="006C3C3A" w:rsidRDefault="004D0FEE" w:rsidP="00FA5D63">
            <w:pPr>
              <w:pStyle w:val="Textbody"/>
              <w:spacing w:after="0"/>
              <w:jc w:val="both"/>
              <w:rPr>
                <w:color w:val="000000" w:themeColor="text1"/>
              </w:rPr>
            </w:pPr>
            <w:r w:rsidRPr="006C3C3A">
              <w:rPr>
                <w:color w:val="000000" w:themeColor="text1"/>
              </w:rPr>
              <w:t>78 (10.0)</w:t>
            </w:r>
          </w:p>
        </w:tc>
      </w:tr>
      <w:tr w:rsidR="004D0FEE" w:rsidRPr="004B382D" w14:paraId="04E645C9" w14:textId="77777777" w:rsidTr="00FA5D63">
        <w:trPr>
          <w:gridAfter w:val="1"/>
          <w:wAfter w:w="1822" w:type="dxa"/>
          <w:trHeight w:val="605"/>
        </w:trPr>
        <w:tc>
          <w:tcPr>
            <w:tcW w:w="2429" w:type="dxa"/>
            <w:shd w:val="clear" w:color="auto" w:fill="auto"/>
            <w:vAlign w:val="center"/>
          </w:tcPr>
          <w:p w14:paraId="5CCC95F2"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FA15AB4" w14:textId="77777777" w:rsidR="004D0FEE" w:rsidRPr="006C3C3A" w:rsidRDefault="004D0FEE" w:rsidP="00FA5D63">
            <w:pPr>
              <w:pStyle w:val="Textbody"/>
              <w:spacing w:after="0"/>
              <w:jc w:val="both"/>
              <w:rPr>
                <w:color w:val="000000" w:themeColor="text1"/>
              </w:rPr>
            </w:pPr>
            <w:r w:rsidRPr="006C3C3A">
              <w:rPr>
                <w:color w:val="000000" w:themeColor="text1"/>
              </w:rPr>
              <w:t>Sports individuels</w:t>
            </w:r>
          </w:p>
        </w:tc>
        <w:tc>
          <w:tcPr>
            <w:tcW w:w="1364" w:type="dxa"/>
            <w:shd w:val="clear" w:color="auto" w:fill="auto"/>
            <w:vAlign w:val="center"/>
          </w:tcPr>
          <w:p w14:paraId="5C21738C" w14:textId="12A09E2D" w:rsidR="004D0FEE" w:rsidRPr="006C3C3A" w:rsidRDefault="004D0FEE" w:rsidP="00FA5D63">
            <w:pPr>
              <w:pStyle w:val="Textbody"/>
              <w:spacing w:after="0"/>
              <w:jc w:val="both"/>
              <w:rPr>
                <w:color w:val="000000" w:themeColor="text1"/>
              </w:rPr>
            </w:pPr>
            <w:r w:rsidRPr="006C3C3A">
              <w:rPr>
                <w:color w:val="000000" w:themeColor="text1"/>
              </w:rPr>
              <w:t>146 (18.7)</w:t>
            </w:r>
          </w:p>
        </w:tc>
        <w:tc>
          <w:tcPr>
            <w:tcW w:w="911" w:type="dxa"/>
            <w:vAlign w:val="center"/>
          </w:tcPr>
          <w:p w14:paraId="0A5A98A1" w14:textId="77777777" w:rsidR="004D0FEE" w:rsidRPr="006C3C3A" w:rsidRDefault="004D0FEE" w:rsidP="00FA5D63">
            <w:pPr>
              <w:pStyle w:val="Textbody"/>
              <w:spacing w:after="0"/>
              <w:jc w:val="both"/>
              <w:rPr>
                <w:color w:val="000000" w:themeColor="text1"/>
              </w:rPr>
            </w:pPr>
            <w:r w:rsidRPr="006C3C3A">
              <w:rPr>
                <w:color w:val="000000" w:themeColor="text1"/>
              </w:rPr>
              <w:t>75 (9.6)</w:t>
            </w:r>
          </w:p>
        </w:tc>
        <w:tc>
          <w:tcPr>
            <w:tcW w:w="1670" w:type="dxa"/>
            <w:gridSpan w:val="2"/>
            <w:vAlign w:val="center"/>
          </w:tcPr>
          <w:p w14:paraId="509E1900" w14:textId="661109E4" w:rsidR="004D0FEE" w:rsidRPr="006C3C3A" w:rsidRDefault="004D0FEE" w:rsidP="00FA5D63">
            <w:pPr>
              <w:pStyle w:val="Textbody"/>
              <w:spacing w:after="0"/>
              <w:jc w:val="both"/>
              <w:rPr>
                <w:color w:val="000000" w:themeColor="text1"/>
              </w:rPr>
            </w:pPr>
            <w:r w:rsidRPr="006C3C3A">
              <w:rPr>
                <w:color w:val="000000" w:themeColor="text1"/>
              </w:rPr>
              <w:t>71 (9.1)</w:t>
            </w:r>
          </w:p>
        </w:tc>
      </w:tr>
      <w:tr w:rsidR="004D0FEE" w:rsidRPr="004B382D" w14:paraId="3DA6CF01" w14:textId="77777777" w:rsidTr="00FA5D63">
        <w:trPr>
          <w:gridAfter w:val="1"/>
          <w:wAfter w:w="1822" w:type="dxa"/>
          <w:trHeight w:val="625"/>
        </w:trPr>
        <w:tc>
          <w:tcPr>
            <w:tcW w:w="2429" w:type="dxa"/>
            <w:shd w:val="clear" w:color="auto" w:fill="auto"/>
            <w:vAlign w:val="center"/>
          </w:tcPr>
          <w:p w14:paraId="110FF2B5"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BDED68F" w14:textId="77777777" w:rsidR="004D0FEE" w:rsidRPr="006C3C3A" w:rsidRDefault="004D0FEE" w:rsidP="00FA5D63">
            <w:pPr>
              <w:pStyle w:val="Textbody"/>
              <w:spacing w:after="0"/>
              <w:jc w:val="both"/>
              <w:rPr>
                <w:color w:val="000000" w:themeColor="text1"/>
              </w:rPr>
            </w:pPr>
            <w:r w:rsidRPr="006C3C3A">
              <w:rPr>
                <w:color w:val="000000" w:themeColor="text1"/>
              </w:rPr>
              <w:t>Sports de combat</w:t>
            </w:r>
          </w:p>
        </w:tc>
        <w:tc>
          <w:tcPr>
            <w:tcW w:w="1364" w:type="dxa"/>
            <w:shd w:val="clear" w:color="auto" w:fill="auto"/>
            <w:vAlign w:val="center"/>
          </w:tcPr>
          <w:p w14:paraId="1ED9E665" w14:textId="6C42DA1F" w:rsidR="004D0FEE" w:rsidRPr="006C3C3A" w:rsidRDefault="004D0FEE" w:rsidP="00FA5D63">
            <w:pPr>
              <w:pStyle w:val="Textbody"/>
              <w:spacing w:after="0"/>
              <w:jc w:val="both"/>
              <w:rPr>
                <w:color w:val="000000" w:themeColor="text1"/>
              </w:rPr>
            </w:pPr>
            <w:r w:rsidRPr="006C3C3A">
              <w:rPr>
                <w:color w:val="000000" w:themeColor="text1"/>
              </w:rPr>
              <w:t>43 (5.5)</w:t>
            </w:r>
          </w:p>
        </w:tc>
        <w:tc>
          <w:tcPr>
            <w:tcW w:w="911" w:type="dxa"/>
            <w:vAlign w:val="center"/>
          </w:tcPr>
          <w:p w14:paraId="28687E3E" w14:textId="62DD53C1" w:rsidR="004D0FEE" w:rsidRPr="006C3C3A" w:rsidRDefault="004D0FEE" w:rsidP="00FA5D63">
            <w:pPr>
              <w:pStyle w:val="Textbody"/>
              <w:spacing w:after="0"/>
              <w:jc w:val="both"/>
              <w:rPr>
                <w:color w:val="000000" w:themeColor="text1"/>
              </w:rPr>
            </w:pPr>
            <w:r w:rsidRPr="006C3C3A">
              <w:rPr>
                <w:color w:val="000000" w:themeColor="text1"/>
              </w:rPr>
              <w:t>23 (2.9)</w:t>
            </w:r>
          </w:p>
        </w:tc>
        <w:tc>
          <w:tcPr>
            <w:tcW w:w="1670" w:type="dxa"/>
            <w:gridSpan w:val="2"/>
            <w:vAlign w:val="center"/>
          </w:tcPr>
          <w:p w14:paraId="4BBFEA4A" w14:textId="745709E8" w:rsidR="004D0FEE" w:rsidRPr="006C3C3A" w:rsidRDefault="004D0FEE" w:rsidP="00FA5D63">
            <w:pPr>
              <w:pStyle w:val="Textbody"/>
              <w:spacing w:after="0"/>
              <w:jc w:val="both"/>
              <w:rPr>
                <w:color w:val="000000" w:themeColor="text1"/>
              </w:rPr>
            </w:pPr>
            <w:r w:rsidRPr="006C3C3A">
              <w:rPr>
                <w:color w:val="000000" w:themeColor="text1"/>
              </w:rPr>
              <w:t>20 (2.5)</w:t>
            </w:r>
          </w:p>
        </w:tc>
      </w:tr>
      <w:tr w:rsidR="004D0FEE" w:rsidRPr="004B382D" w14:paraId="06DE2F9D" w14:textId="77777777" w:rsidTr="00FA5D63">
        <w:trPr>
          <w:gridAfter w:val="1"/>
          <w:wAfter w:w="1822" w:type="dxa"/>
          <w:trHeight w:val="605"/>
        </w:trPr>
        <w:tc>
          <w:tcPr>
            <w:tcW w:w="2429" w:type="dxa"/>
            <w:shd w:val="clear" w:color="auto" w:fill="auto"/>
            <w:vAlign w:val="center"/>
          </w:tcPr>
          <w:p w14:paraId="43602737"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5ACD3841" w14:textId="77777777" w:rsidR="004D0FEE" w:rsidRPr="006C3C3A" w:rsidRDefault="004D0FEE" w:rsidP="00FA5D63">
            <w:pPr>
              <w:pStyle w:val="Textbody"/>
              <w:spacing w:after="0"/>
              <w:jc w:val="both"/>
              <w:rPr>
                <w:color w:val="000000" w:themeColor="text1"/>
              </w:rPr>
            </w:pPr>
            <w:r w:rsidRPr="006C3C3A">
              <w:rPr>
                <w:color w:val="000000" w:themeColor="text1"/>
              </w:rPr>
              <w:t>Basket-ball</w:t>
            </w:r>
          </w:p>
        </w:tc>
        <w:tc>
          <w:tcPr>
            <w:tcW w:w="1364" w:type="dxa"/>
            <w:shd w:val="clear" w:color="auto" w:fill="auto"/>
            <w:vAlign w:val="center"/>
          </w:tcPr>
          <w:p w14:paraId="0DF3F633" w14:textId="7063FA03" w:rsidR="004D0FEE" w:rsidRPr="006C3C3A" w:rsidRDefault="004D0FEE" w:rsidP="00FA5D63">
            <w:pPr>
              <w:pStyle w:val="Textbody"/>
              <w:spacing w:after="0"/>
              <w:jc w:val="both"/>
              <w:rPr>
                <w:color w:val="000000" w:themeColor="text1"/>
              </w:rPr>
            </w:pPr>
            <w:r w:rsidRPr="006C3C3A">
              <w:rPr>
                <w:color w:val="000000" w:themeColor="text1"/>
              </w:rPr>
              <w:t>100 (12.8)</w:t>
            </w:r>
          </w:p>
        </w:tc>
        <w:tc>
          <w:tcPr>
            <w:tcW w:w="911" w:type="dxa"/>
            <w:vAlign w:val="center"/>
          </w:tcPr>
          <w:p w14:paraId="6338BB2C" w14:textId="626D5F7F" w:rsidR="004D0FEE" w:rsidRPr="006C3C3A" w:rsidRDefault="004D0FEE" w:rsidP="00FA5D63">
            <w:pPr>
              <w:pStyle w:val="Textbody"/>
              <w:spacing w:after="0"/>
              <w:jc w:val="both"/>
              <w:rPr>
                <w:color w:val="000000" w:themeColor="text1"/>
              </w:rPr>
            </w:pPr>
            <w:r w:rsidRPr="006C3C3A">
              <w:rPr>
                <w:color w:val="000000" w:themeColor="text1"/>
              </w:rPr>
              <w:t>37 (4.7)</w:t>
            </w:r>
          </w:p>
        </w:tc>
        <w:tc>
          <w:tcPr>
            <w:tcW w:w="1670" w:type="dxa"/>
            <w:gridSpan w:val="2"/>
            <w:vAlign w:val="center"/>
          </w:tcPr>
          <w:p w14:paraId="12716D1D" w14:textId="509FB7EE" w:rsidR="004D0FEE" w:rsidRPr="006C3C3A" w:rsidRDefault="004D0FEE" w:rsidP="00FA5D63">
            <w:pPr>
              <w:pStyle w:val="Textbody"/>
              <w:spacing w:after="0"/>
              <w:jc w:val="both"/>
              <w:rPr>
                <w:color w:val="000000" w:themeColor="text1"/>
              </w:rPr>
            </w:pPr>
            <w:r w:rsidRPr="006C3C3A">
              <w:rPr>
                <w:color w:val="000000" w:themeColor="text1"/>
              </w:rPr>
              <w:t>63 (8.1)</w:t>
            </w:r>
          </w:p>
        </w:tc>
      </w:tr>
      <w:tr w:rsidR="004D0FEE" w:rsidRPr="004B382D" w14:paraId="2A5E4B90" w14:textId="77777777" w:rsidTr="00FA5D63">
        <w:trPr>
          <w:gridAfter w:val="1"/>
          <w:wAfter w:w="1822" w:type="dxa"/>
          <w:trHeight w:val="605"/>
        </w:trPr>
        <w:tc>
          <w:tcPr>
            <w:tcW w:w="2429" w:type="dxa"/>
            <w:shd w:val="clear" w:color="auto" w:fill="auto"/>
            <w:vAlign w:val="center"/>
          </w:tcPr>
          <w:p w14:paraId="14D558FA"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57C33879" w14:textId="77777777" w:rsidR="004D0FEE" w:rsidRPr="006C3C3A" w:rsidRDefault="004D0FEE" w:rsidP="00FA5D63">
            <w:pPr>
              <w:pStyle w:val="Textbody"/>
              <w:spacing w:after="0"/>
              <w:jc w:val="both"/>
              <w:rPr>
                <w:color w:val="000000" w:themeColor="text1"/>
              </w:rPr>
            </w:pPr>
            <w:r w:rsidRPr="006C3C3A">
              <w:rPr>
                <w:color w:val="000000" w:themeColor="text1"/>
              </w:rPr>
              <w:t>Football</w:t>
            </w:r>
          </w:p>
        </w:tc>
        <w:tc>
          <w:tcPr>
            <w:tcW w:w="1364" w:type="dxa"/>
            <w:shd w:val="clear" w:color="auto" w:fill="auto"/>
            <w:vAlign w:val="center"/>
          </w:tcPr>
          <w:p w14:paraId="775A68FF" w14:textId="009CF154" w:rsidR="004D0FEE" w:rsidRPr="006C3C3A" w:rsidRDefault="004D0FEE" w:rsidP="00FA5D63">
            <w:pPr>
              <w:pStyle w:val="Textbody"/>
              <w:spacing w:after="0"/>
              <w:jc w:val="both"/>
              <w:rPr>
                <w:color w:val="000000" w:themeColor="text1"/>
              </w:rPr>
            </w:pPr>
            <w:r w:rsidRPr="006C3C3A">
              <w:rPr>
                <w:color w:val="000000" w:themeColor="text1"/>
              </w:rPr>
              <w:t>96 (12.3)</w:t>
            </w:r>
          </w:p>
        </w:tc>
        <w:tc>
          <w:tcPr>
            <w:tcW w:w="911" w:type="dxa"/>
            <w:vAlign w:val="center"/>
          </w:tcPr>
          <w:p w14:paraId="627B062E" w14:textId="144A639E" w:rsidR="004D0FEE" w:rsidRPr="006C3C3A" w:rsidRDefault="004D0FEE" w:rsidP="00FA5D63">
            <w:pPr>
              <w:pStyle w:val="Textbody"/>
              <w:spacing w:after="0"/>
              <w:jc w:val="both"/>
              <w:rPr>
                <w:color w:val="000000" w:themeColor="text1"/>
              </w:rPr>
            </w:pPr>
            <w:r w:rsidRPr="006C3C3A">
              <w:rPr>
                <w:color w:val="000000" w:themeColor="text1"/>
              </w:rPr>
              <w:t>19 (2.4)</w:t>
            </w:r>
          </w:p>
        </w:tc>
        <w:tc>
          <w:tcPr>
            <w:tcW w:w="1670" w:type="dxa"/>
            <w:gridSpan w:val="2"/>
            <w:vAlign w:val="center"/>
          </w:tcPr>
          <w:p w14:paraId="24A9032E" w14:textId="7D9EF38A" w:rsidR="004D0FEE" w:rsidRPr="006C3C3A" w:rsidRDefault="004D0FEE" w:rsidP="00FA5D63">
            <w:pPr>
              <w:pStyle w:val="Textbody"/>
              <w:spacing w:after="0"/>
              <w:jc w:val="both"/>
              <w:rPr>
                <w:color w:val="000000" w:themeColor="text1"/>
              </w:rPr>
            </w:pPr>
            <w:r w:rsidRPr="006C3C3A">
              <w:rPr>
                <w:color w:val="000000" w:themeColor="text1"/>
              </w:rPr>
              <w:t>77 (9.9)</w:t>
            </w:r>
          </w:p>
        </w:tc>
      </w:tr>
      <w:tr w:rsidR="004D0FEE" w:rsidRPr="004B382D" w14:paraId="79CA015F" w14:textId="77777777" w:rsidTr="00FA5D63">
        <w:trPr>
          <w:gridAfter w:val="1"/>
          <w:wAfter w:w="1822" w:type="dxa"/>
          <w:trHeight w:val="625"/>
        </w:trPr>
        <w:tc>
          <w:tcPr>
            <w:tcW w:w="2429" w:type="dxa"/>
            <w:shd w:val="clear" w:color="auto" w:fill="auto"/>
            <w:vAlign w:val="center"/>
          </w:tcPr>
          <w:p w14:paraId="7E859F97"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67485140" w14:textId="77777777" w:rsidR="004D0FEE" w:rsidRPr="006C3C3A" w:rsidRDefault="004D0FEE" w:rsidP="00FA5D63">
            <w:pPr>
              <w:pStyle w:val="Textbody"/>
              <w:spacing w:after="0"/>
              <w:jc w:val="both"/>
              <w:rPr>
                <w:color w:val="000000" w:themeColor="text1"/>
              </w:rPr>
            </w:pPr>
            <w:r w:rsidRPr="006C3C3A">
              <w:rPr>
                <w:color w:val="000000" w:themeColor="text1"/>
              </w:rPr>
              <w:t>Autres</w:t>
            </w:r>
          </w:p>
        </w:tc>
        <w:tc>
          <w:tcPr>
            <w:tcW w:w="1364" w:type="dxa"/>
            <w:shd w:val="clear" w:color="auto" w:fill="auto"/>
            <w:vAlign w:val="center"/>
          </w:tcPr>
          <w:p w14:paraId="5C61E595" w14:textId="59DD9CC9" w:rsidR="004D0FEE" w:rsidRPr="006C3C3A" w:rsidRDefault="004D0FEE" w:rsidP="00FA5D63">
            <w:pPr>
              <w:pStyle w:val="Textbody"/>
              <w:spacing w:after="0"/>
              <w:jc w:val="both"/>
              <w:rPr>
                <w:color w:val="000000" w:themeColor="text1"/>
              </w:rPr>
            </w:pPr>
            <w:r w:rsidRPr="006C3C3A">
              <w:rPr>
                <w:color w:val="000000" w:themeColor="text1"/>
              </w:rPr>
              <w:t>39 (5.0)</w:t>
            </w:r>
          </w:p>
        </w:tc>
        <w:tc>
          <w:tcPr>
            <w:tcW w:w="911" w:type="dxa"/>
            <w:vAlign w:val="center"/>
          </w:tcPr>
          <w:p w14:paraId="32B15D19" w14:textId="3A124367" w:rsidR="004D0FEE" w:rsidRPr="006C3C3A" w:rsidRDefault="004D0FEE" w:rsidP="00FA5D63">
            <w:pPr>
              <w:pStyle w:val="Textbody"/>
              <w:spacing w:after="0"/>
              <w:jc w:val="both"/>
              <w:rPr>
                <w:color w:val="000000" w:themeColor="text1"/>
              </w:rPr>
            </w:pPr>
            <w:r w:rsidRPr="006C3C3A">
              <w:rPr>
                <w:color w:val="000000" w:themeColor="text1"/>
              </w:rPr>
              <w:t>11 (1.4)</w:t>
            </w:r>
          </w:p>
        </w:tc>
        <w:tc>
          <w:tcPr>
            <w:tcW w:w="1670" w:type="dxa"/>
            <w:gridSpan w:val="2"/>
            <w:vAlign w:val="center"/>
          </w:tcPr>
          <w:p w14:paraId="594D44FF" w14:textId="7BD2B023" w:rsidR="004D0FEE" w:rsidRPr="006C3C3A" w:rsidRDefault="004D0FEE" w:rsidP="00FA5D63">
            <w:pPr>
              <w:pStyle w:val="Textbody"/>
              <w:spacing w:after="0"/>
              <w:jc w:val="both"/>
              <w:rPr>
                <w:color w:val="000000" w:themeColor="text1"/>
              </w:rPr>
            </w:pPr>
            <w:r w:rsidRPr="006C3C3A">
              <w:rPr>
                <w:color w:val="000000" w:themeColor="text1"/>
              </w:rPr>
              <w:t>29 (3.7)</w:t>
            </w:r>
          </w:p>
        </w:tc>
      </w:tr>
      <w:tr w:rsidR="004D0FEE" w:rsidRPr="004B382D" w14:paraId="732FDB5C" w14:textId="77777777" w:rsidTr="00FA5D63">
        <w:trPr>
          <w:gridAfter w:val="1"/>
          <w:wAfter w:w="1822" w:type="dxa"/>
          <w:trHeight w:val="605"/>
        </w:trPr>
        <w:tc>
          <w:tcPr>
            <w:tcW w:w="2429" w:type="dxa"/>
            <w:shd w:val="clear" w:color="auto" w:fill="auto"/>
            <w:vAlign w:val="center"/>
          </w:tcPr>
          <w:p w14:paraId="55A396F1"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7FE27815" w14:textId="77777777" w:rsidR="004D0FEE" w:rsidRPr="006C3C3A" w:rsidRDefault="004D0FEE" w:rsidP="00FA5D63">
            <w:pPr>
              <w:pStyle w:val="Textbody"/>
              <w:spacing w:after="0"/>
              <w:jc w:val="both"/>
              <w:rPr>
                <w:i/>
                <w:iCs/>
                <w:color w:val="000000" w:themeColor="text1"/>
              </w:rPr>
            </w:pPr>
            <w:r w:rsidRPr="006C3C3A">
              <w:rPr>
                <w:i/>
                <w:iCs/>
                <w:color w:val="000000" w:themeColor="text1"/>
              </w:rPr>
              <w:t>Total</w:t>
            </w:r>
          </w:p>
        </w:tc>
        <w:tc>
          <w:tcPr>
            <w:tcW w:w="1364" w:type="dxa"/>
            <w:shd w:val="clear" w:color="auto" w:fill="auto"/>
            <w:vAlign w:val="center"/>
          </w:tcPr>
          <w:p w14:paraId="2E25CA58" w14:textId="059C1B91" w:rsidR="004D0FEE" w:rsidRPr="006C3C3A" w:rsidRDefault="004D0FEE" w:rsidP="00FA5D63">
            <w:pPr>
              <w:pStyle w:val="Textbody"/>
              <w:spacing w:after="0"/>
              <w:jc w:val="both"/>
              <w:rPr>
                <w:color w:val="000000" w:themeColor="text1"/>
              </w:rPr>
            </w:pPr>
            <w:r w:rsidRPr="006C3C3A">
              <w:rPr>
                <w:color w:val="000000" w:themeColor="text1"/>
              </w:rPr>
              <w:t>781 (99.7)</w:t>
            </w:r>
          </w:p>
        </w:tc>
        <w:tc>
          <w:tcPr>
            <w:tcW w:w="911" w:type="dxa"/>
            <w:vAlign w:val="center"/>
          </w:tcPr>
          <w:p w14:paraId="7AD0709A" w14:textId="56F3671B" w:rsidR="004D0FEE" w:rsidRPr="006C3C3A" w:rsidRDefault="004D0FEE" w:rsidP="00FA5D63">
            <w:pPr>
              <w:pStyle w:val="Textbody"/>
              <w:spacing w:after="0"/>
              <w:jc w:val="both"/>
              <w:rPr>
                <w:color w:val="000000" w:themeColor="text1"/>
              </w:rPr>
            </w:pPr>
            <w:r w:rsidRPr="006C3C3A">
              <w:rPr>
                <w:color w:val="000000" w:themeColor="text1"/>
              </w:rPr>
              <w:t>388 (49.7)</w:t>
            </w:r>
          </w:p>
        </w:tc>
        <w:tc>
          <w:tcPr>
            <w:tcW w:w="1670" w:type="dxa"/>
            <w:gridSpan w:val="2"/>
            <w:vAlign w:val="center"/>
          </w:tcPr>
          <w:p w14:paraId="297CAD99" w14:textId="7916BFA6" w:rsidR="004D0FEE" w:rsidRPr="006C3C3A" w:rsidRDefault="004D0FEE" w:rsidP="00FA5D63">
            <w:pPr>
              <w:pStyle w:val="Textbody"/>
              <w:spacing w:after="0"/>
              <w:jc w:val="both"/>
              <w:rPr>
                <w:color w:val="000000" w:themeColor="text1"/>
              </w:rPr>
            </w:pPr>
            <w:r w:rsidRPr="006C3C3A">
              <w:rPr>
                <w:color w:val="000000" w:themeColor="text1"/>
              </w:rPr>
              <w:t>392 (50.2)</w:t>
            </w:r>
          </w:p>
        </w:tc>
      </w:tr>
      <w:tr w:rsidR="004D0FEE" w:rsidRPr="004B382D" w14:paraId="54534EA2" w14:textId="77777777" w:rsidTr="00FA5D63">
        <w:trPr>
          <w:gridAfter w:val="1"/>
          <w:wAfter w:w="1822" w:type="dxa"/>
          <w:trHeight w:val="605"/>
        </w:trPr>
        <w:tc>
          <w:tcPr>
            <w:tcW w:w="2429" w:type="dxa"/>
            <w:shd w:val="clear" w:color="auto" w:fill="auto"/>
            <w:vAlign w:val="center"/>
          </w:tcPr>
          <w:p w14:paraId="0DFF4718" w14:textId="77777777" w:rsidR="004D0FEE" w:rsidRPr="004B382D" w:rsidRDefault="004D0FEE" w:rsidP="00FA5D63">
            <w:pPr>
              <w:pStyle w:val="Textbody"/>
              <w:spacing w:after="0"/>
              <w:jc w:val="both"/>
              <w:rPr>
                <w:color w:val="000000" w:themeColor="text1"/>
              </w:rPr>
            </w:pPr>
            <w:r w:rsidRPr="004B382D">
              <w:rPr>
                <w:color w:val="000000" w:themeColor="text1"/>
              </w:rPr>
              <w:t>Niveau de pratique</w:t>
            </w:r>
          </w:p>
        </w:tc>
        <w:tc>
          <w:tcPr>
            <w:tcW w:w="1671" w:type="dxa"/>
            <w:shd w:val="clear" w:color="auto" w:fill="auto"/>
            <w:vAlign w:val="center"/>
          </w:tcPr>
          <w:p w14:paraId="15572223" w14:textId="77777777" w:rsidR="004D0FEE" w:rsidRPr="006C3C3A" w:rsidRDefault="004D0FEE" w:rsidP="00FA5D63">
            <w:pPr>
              <w:pStyle w:val="Textbody"/>
              <w:spacing w:after="0"/>
              <w:jc w:val="both"/>
              <w:rPr>
                <w:color w:val="000000" w:themeColor="text1"/>
              </w:rPr>
            </w:pPr>
            <w:r w:rsidRPr="006C3C3A">
              <w:rPr>
                <w:color w:val="000000" w:themeColor="text1"/>
              </w:rPr>
              <w:t>Régional</w:t>
            </w:r>
          </w:p>
        </w:tc>
        <w:tc>
          <w:tcPr>
            <w:tcW w:w="1364" w:type="dxa"/>
            <w:shd w:val="clear" w:color="auto" w:fill="auto"/>
            <w:vAlign w:val="center"/>
          </w:tcPr>
          <w:p w14:paraId="4AC557F4" w14:textId="7CEDD50C" w:rsidR="004D0FEE" w:rsidRPr="006C3C3A" w:rsidRDefault="004D0FEE" w:rsidP="00FA5D63">
            <w:pPr>
              <w:pStyle w:val="Textbody"/>
              <w:spacing w:after="0"/>
              <w:jc w:val="both"/>
              <w:rPr>
                <w:color w:val="000000" w:themeColor="text1"/>
              </w:rPr>
            </w:pPr>
            <w:r w:rsidRPr="006C3C3A">
              <w:rPr>
                <w:color w:val="000000" w:themeColor="text1"/>
              </w:rPr>
              <w:t>98 (12.3)</w:t>
            </w:r>
          </w:p>
        </w:tc>
        <w:tc>
          <w:tcPr>
            <w:tcW w:w="911" w:type="dxa"/>
            <w:vAlign w:val="center"/>
          </w:tcPr>
          <w:p w14:paraId="0FCC112C" w14:textId="4E5E7DEF" w:rsidR="004D0FEE" w:rsidRPr="006C3C3A" w:rsidRDefault="004D0FEE" w:rsidP="00FA5D63">
            <w:pPr>
              <w:pStyle w:val="Textbody"/>
              <w:spacing w:after="0"/>
              <w:jc w:val="both"/>
              <w:rPr>
                <w:color w:val="000000" w:themeColor="text1"/>
              </w:rPr>
            </w:pPr>
            <w:r w:rsidRPr="006C3C3A">
              <w:rPr>
                <w:color w:val="000000" w:themeColor="text1"/>
              </w:rPr>
              <w:t>41 (5.2)</w:t>
            </w:r>
          </w:p>
        </w:tc>
        <w:tc>
          <w:tcPr>
            <w:tcW w:w="1670" w:type="dxa"/>
            <w:gridSpan w:val="2"/>
            <w:vAlign w:val="center"/>
          </w:tcPr>
          <w:p w14:paraId="22BB7D2F" w14:textId="23FBF4CF" w:rsidR="004D0FEE" w:rsidRPr="006C3C3A" w:rsidRDefault="004D0FEE" w:rsidP="00FA5D63">
            <w:pPr>
              <w:pStyle w:val="Textbody"/>
              <w:spacing w:after="0"/>
              <w:jc w:val="both"/>
              <w:rPr>
                <w:color w:val="000000" w:themeColor="text1"/>
              </w:rPr>
            </w:pPr>
            <w:r w:rsidRPr="006C3C3A">
              <w:rPr>
                <w:color w:val="000000" w:themeColor="text1"/>
              </w:rPr>
              <w:t>57 (7.3)</w:t>
            </w:r>
          </w:p>
        </w:tc>
      </w:tr>
      <w:tr w:rsidR="004D0FEE" w:rsidRPr="004B382D" w14:paraId="11D7883F" w14:textId="77777777" w:rsidTr="00FA5D63">
        <w:trPr>
          <w:gridAfter w:val="1"/>
          <w:wAfter w:w="1822" w:type="dxa"/>
          <w:trHeight w:val="605"/>
        </w:trPr>
        <w:tc>
          <w:tcPr>
            <w:tcW w:w="2429" w:type="dxa"/>
            <w:shd w:val="clear" w:color="auto" w:fill="auto"/>
            <w:vAlign w:val="center"/>
          </w:tcPr>
          <w:p w14:paraId="1AFC82AF"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642E2147" w14:textId="77777777" w:rsidR="004D0FEE" w:rsidRPr="006C3C3A" w:rsidRDefault="004D0FEE" w:rsidP="00FA5D63">
            <w:pPr>
              <w:pStyle w:val="Textbody"/>
              <w:spacing w:after="0"/>
              <w:jc w:val="both"/>
              <w:rPr>
                <w:color w:val="000000" w:themeColor="text1"/>
              </w:rPr>
            </w:pPr>
            <w:r w:rsidRPr="006C3C3A">
              <w:rPr>
                <w:color w:val="000000" w:themeColor="text1"/>
              </w:rPr>
              <w:t>Régional (cantonal)</w:t>
            </w:r>
          </w:p>
        </w:tc>
        <w:tc>
          <w:tcPr>
            <w:tcW w:w="1364" w:type="dxa"/>
            <w:shd w:val="clear" w:color="auto" w:fill="auto"/>
            <w:vAlign w:val="center"/>
          </w:tcPr>
          <w:p w14:paraId="58BF995A" w14:textId="3F393D23" w:rsidR="004D0FEE" w:rsidRPr="006C3C3A" w:rsidRDefault="004D0FEE" w:rsidP="00FA5D63">
            <w:pPr>
              <w:pStyle w:val="Textbody"/>
              <w:spacing w:after="0"/>
              <w:jc w:val="both"/>
              <w:rPr>
                <w:color w:val="000000" w:themeColor="text1"/>
              </w:rPr>
            </w:pPr>
            <w:r w:rsidRPr="006C3C3A">
              <w:rPr>
                <w:color w:val="000000" w:themeColor="text1"/>
              </w:rPr>
              <w:t>120 (15.3)</w:t>
            </w:r>
          </w:p>
        </w:tc>
        <w:tc>
          <w:tcPr>
            <w:tcW w:w="911" w:type="dxa"/>
            <w:vAlign w:val="center"/>
          </w:tcPr>
          <w:p w14:paraId="496AF580" w14:textId="08550914" w:rsidR="004D0FEE" w:rsidRPr="006C3C3A" w:rsidRDefault="004D0FEE" w:rsidP="00FA5D63">
            <w:pPr>
              <w:pStyle w:val="Textbody"/>
              <w:spacing w:after="0"/>
              <w:jc w:val="both"/>
              <w:rPr>
                <w:color w:val="000000" w:themeColor="text1"/>
              </w:rPr>
            </w:pPr>
            <w:r w:rsidRPr="006C3C3A">
              <w:rPr>
                <w:color w:val="000000" w:themeColor="text1"/>
              </w:rPr>
              <w:t>55 (7.0)</w:t>
            </w:r>
          </w:p>
        </w:tc>
        <w:tc>
          <w:tcPr>
            <w:tcW w:w="1670" w:type="dxa"/>
            <w:gridSpan w:val="2"/>
            <w:vAlign w:val="center"/>
          </w:tcPr>
          <w:p w14:paraId="2759073E" w14:textId="26001826" w:rsidR="004D0FEE" w:rsidRPr="006C3C3A" w:rsidRDefault="004D0FEE" w:rsidP="00FA5D63">
            <w:pPr>
              <w:pStyle w:val="Textbody"/>
              <w:spacing w:after="0"/>
              <w:jc w:val="both"/>
              <w:rPr>
                <w:color w:val="000000" w:themeColor="text1"/>
              </w:rPr>
            </w:pPr>
            <w:r w:rsidRPr="006C3C3A">
              <w:rPr>
                <w:color w:val="000000" w:themeColor="text1"/>
              </w:rPr>
              <w:t>65 (8.3)</w:t>
            </w:r>
          </w:p>
        </w:tc>
      </w:tr>
      <w:tr w:rsidR="004D0FEE" w:rsidRPr="004B382D" w14:paraId="1D162EEC" w14:textId="77777777" w:rsidTr="00FA5D63">
        <w:trPr>
          <w:gridAfter w:val="1"/>
          <w:wAfter w:w="1822" w:type="dxa"/>
          <w:trHeight w:val="928"/>
        </w:trPr>
        <w:tc>
          <w:tcPr>
            <w:tcW w:w="2429" w:type="dxa"/>
            <w:shd w:val="clear" w:color="auto" w:fill="auto"/>
            <w:vAlign w:val="center"/>
          </w:tcPr>
          <w:p w14:paraId="14929CA0"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578F6164" w14:textId="77777777" w:rsidR="004D0FEE" w:rsidRPr="006C3C3A" w:rsidRDefault="004D0FEE" w:rsidP="00FA5D63">
            <w:pPr>
              <w:pStyle w:val="Textbody"/>
              <w:spacing w:after="0"/>
              <w:jc w:val="both"/>
              <w:rPr>
                <w:color w:val="000000" w:themeColor="text1"/>
              </w:rPr>
            </w:pPr>
            <w:r w:rsidRPr="006C3C3A">
              <w:rPr>
                <w:color w:val="000000" w:themeColor="text1"/>
              </w:rPr>
              <w:t>Inter-régional et inter-cantonal</w:t>
            </w:r>
          </w:p>
        </w:tc>
        <w:tc>
          <w:tcPr>
            <w:tcW w:w="1364" w:type="dxa"/>
            <w:shd w:val="clear" w:color="auto" w:fill="auto"/>
            <w:vAlign w:val="center"/>
          </w:tcPr>
          <w:p w14:paraId="32982D2B" w14:textId="0A1C0C4E" w:rsidR="004D0FEE" w:rsidRPr="006C3C3A" w:rsidRDefault="004D0FEE" w:rsidP="00FA5D63">
            <w:pPr>
              <w:pStyle w:val="Textbody"/>
              <w:spacing w:after="0"/>
              <w:jc w:val="both"/>
              <w:rPr>
                <w:color w:val="000000" w:themeColor="text1"/>
              </w:rPr>
            </w:pPr>
            <w:r w:rsidRPr="006C3C3A">
              <w:rPr>
                <w:color w:val="000000" w:themeColor="text1"/>
              </w:rPr>
              <w:t>79 (10.0)</w:t>
            </w:r>
          </w:p>
        </w:tc>
        <w:tc>
          <w:tcPr>
            <w:tcW w:w="911" w:type="dxa"/>
            <w:vAlign w:val="center"/>
          </w:tcPr>
          <w:p w14:paraId="13099D6C" w14:textId="77777777" w:rsidR="004D0FEE" w:rsidRPr="006C3C3A" w:rsidRDefault="004D0FEE" w:rsidP="00FA5D63">
            <w:pPr>
              <w:pStyle w:val="Textbody"/>
              <w:spacing w:after="0"/>
              <w:jc w:val="both"/>
              <w:rPr>
                <w:color w:val="000000" w:themeColor="text1"/>
              </w:rPr>
            </w:pPr>
            <w:r w:rsidRPr="006C3C3A">
              <w:rPr>
                <w:color w:val="000000" w:themeColor="text1"/>
              </w:rPr>
              <w:t>36 (4.6)</w:t>
            </w:r>
          </w:p>
        </w:tc>
        <w:tc>
          <w:tcPr>
            <w:tcW w:w="1670" w:type="dxa"/>
            <w:gridSpan w:val="2"/>
            <w:vAlign w:val="center"/>
          </w:tcPr>
          <w:p w14:paraId="72E8E0B1" w14:textId="4B76BAAB" w:rsidR="004D0FEE" w:rsidRPr="006C3C3A" w:rsidRDefault="004D0FEE" w:rsidP="00FA5D63">
            <w:pPr>
              <w:pStyle w:val="Textbody"/>
              <w:spacing w:after="0"/>
              <w:jc w:val="both"/>
              <w:rPr>
                <w:color w:val="000000" w:themeColor="text1"/>
              </w:rPr>
            </w:pPr>
            <w:r w:rsidRPr="006C3C3A">
              <w:rPr>
                <w:color w:val="000000" w:themeColor="text1"/>
              </w:rPr>
              <w:t>43 (5.5)</w:t>
            </w:r>
          </w:p>
        </w:tc>
      </w:tr>
      <w:tr w:rsidR="004D0FEE" w:rsidRPr="004B382D" w14:paraId="41520E58" w14:textId="77777777" w:rsidTr="00FA5D63">
        <w:trPr>
          <w:gridAfter w:val="1"/>
          <w:wAfter w:w="1822" w:type="dxa"/>
          <w:trHeight w:val="605"/>
        </w:trPr>
        <w:tc>
          <w:tcPr>
            <w:tcW w:w="2429" w:type="dxa"/>
            <w:shd w:val="clear" w:color="auto" w:fill="auto"/>
            <w:vAlign w:val="center"/>
          </w:tcPr>
          <w:p w14:paraId="7712D84A"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90096CE" w14:textId="77777777" w:rsidR="004D0FEE" w:rsidRPr="006C3C3A" w:rsidRDefault="004D0FEE" w:rsidP="00FA5D63">
            <w:pPr>
              <w:pStyle w:val="Textbody"/>
              <w:spacing w:after="0"/>
              <w:jc w:val="both"/>
              <w:rPr>
                <w:color w:val="000000" w:themeColor="text1"/>
              </w:rPr>
            </w:pPr>
            <w:r w:rsidRPr="006C3C3A">
              <w:rPr>
                <w:color w:val="000000" w:themeColor="text1"/>
              </w:rPr>
              <w:t>National</w:t>
            </w:r>
          </w:p>
        </w:tc>
        <w:tc>
          <w:tcPr>
            <w:tcW w:w="1364" w:type="dxa"/>
            <w:shd w:val="clear" w:color="auto" w:fill="auto"/>
            <w:vAlign w:val="center"/>
          </w:tcPr>
          <w:p w14:paraId="16A6237F" w14:textId="77777777" w:rsidR="004D0FEE" w:rsidRPr="006C3C3A" w:rsidRDefault="004D0FEE" w:rsidP="00FA5D63">
            <w:pPr>
              <w:pStyle w:val="Textbody"/>
              <w:spacing w:after="0"/>
              <w:jc w:val="both"/>
              <w:rPr>
                <w:color w:val="000000" w:themeColor="text1"/>
              </w:rPr>
            </w:pPr>
            <w:r w:rsidRPr="006C3C3A">
              <w:rPr>
                <w:color w:val="000000" w:themeColor="text1"/>
              </w:rPr>
              <w:t>238 (30.6)</w:t>
            </w:r>
          </w:p>
        </w:tc>
        <w:tc>
          <w:tcPr>
            <w:tcW w:w="911" w:type="dxa"/>
            <w:vAlign w:val="center"/>
          </w:tcPr>
          <w:p w14:paraId="7EAC7DA0" w14:textId="45A84E7A" w:rsidR="004D0FEE" w:rsidRPr="006C3C3A" w:rsidRDefault="004D0FEE" w:rsidP="00FA5D63">
            <w:pPr>
              <w:pStyle w:val="Textbody"/>
              <w:spacing w:after="0"/>
              <w:jc w:val="both"/>
              <w:rPr>
                <w:color w:val="000000" w:themeColor="text1"/>
              </w:rPr>
            </w:pPr>
            <w:r w:rsidRPr="006C3C3A">
              <w:rPr>
                <w:color w:val="000000" w:themeColor="text1"/>
              </w:rPr>
              <w:t>121 (15.5)</w:t>
            </w:r>
          </w:p>
        </w:tc>
        <w:tc>
          <w:tcPr>
            <w:tcW w:w="1670" w:type="dxa"/>
            <w:gridSpan w:val="2"/>
            <w:vAlign w:val="center"/>
          </w:tcPr>
          <w:p w14:paraId="3A5C4FB2" w14:textId="77777777" w:rsidR="004D0FEE" w:rsidRPr="006C3C3A" w:rsidRDefault="004D0FEE" w:rsidP="00FA5D63">
            <w:pPr>
              <w:pStyle w:val="Textbody"/>
              <w:spacing w:after="0"/>
              <w:jc w:val="both"/>
              <w:rPr>
                <w:color w:val="000000" w:themeColor="text1"/>
              </w:rPr>
            </w:pPr>
            <w:r w:rsidRPr="006C3C3A">
              <w:rPr>
                <w:color w:val="000000" w:themeColor="text1"/>
              </w:rPr>
              <w:t>117 (15.0)</w:t>
            </w:r>
          </w:p>
        </w:tc>
      </w:tr>
      <w:tr w:rsidR="004D0FEE" w:rsidRPr="004B382D" w14:paraId="37DC9236" w14:textId="77777777" w:rsidTr="00FA5D63">
        <w:trPr>
          <w:gridAfter w:val="1"/>
          <w:wAfter w:w="1822" w:type="dxa"/>
          <w:trHeight w:val="625"/>
        </w:trPr>
        <w:tc>
          <w:tcPr>
            <w:tcW w:w="2429" w:type="dxa"/>
            <w:shd w:val="clear" w:color="auto" w:fill="auto"/>
            <w:vAlign w:val="center"/>
          </w:tcPr>
          <w:p w14:paraId="03FD2103"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0E82ECF" w14:textId="77777777" w:rsidR="004D0FEE" w:rsidRPr="006C3C3A" w:rsidRDefault="004D0FEE" w:rsidP="00FA5D63">
            <w:pPr>
              <w:pStyle w:val="Textbody"/>
              <w:spacing w:after="0"/>
              <w:jc w:val="both"/>
              <w:rPr>
                <w:color w:val="000000" w:themeColor="text1"/>
              </w:rPr>
            </w:pPr>
            <w:r w:rsidRPr="006C3C3A">
              <w:rPr>
                <w:color w:val="000000" w:themeColor="text1"/>
              </w:rPr>
              <w:t>International</w:t>
            </w:r>
          </w:p>
        </w:tc>
        <w:tc>
          <w:tcPr>
            <w:tcW w:w="1364" w:type="dxa"/>
            <w:shd w:val="clear" w:color="auto" w:fill="auto"/>
            <w:vAlign w:val="center"/>
          </w:tcPr>
          <w:p w14:paraId="06586FF4" w14:textId="28FA92FD" w:rsidR="004D0FEE" w:rsidRPr="006C3C3A" w:rsidRDefault="004D0FEE" w:rsidP="00FA5D63">
            <w:pPr>
              <w:pStyle w:val="Textbody"/>
              <w:spacing w:after="0"/>
              <w:jc w:val="both"/>
              <w:rPr>
                <w:color w:val="000000" w:themeColor="text1"/>
              </w:rPr>
            </w:pPr>
            <w:r w:rsidRPr="006C3C3A">
              <w:rPr>
                <w:color w:val="000000" w:themeColor="text1"/>
              </w:rPr>
              <w:t>136 (17.6)</w:t>
            </w:r>
          </w:p>
        </w:tc>
        <w:tc>
          <w:tcPr>
            <w:tcW w:w="911" w:type="dxa"/>
            <w:vAlign w:val="center"/>
          </w:tcPr>
          <w:p w14:paraId="09CB9253" w14:textId="77777777" w:rsidR="004D0FEE" w:rsidRPr="006C3C3A" w:rsidRDefault="004D0FEE" w:rsidP="00FA5D63">
            <w:pPr>
              <w:pStyle w:val="Textbody"/>
              <w:spacing w:after="0"/>
              <w:jc w:val="both"/>
              <w:rPr>
                <w:color w:val="000000" w:themeColor="text1"/>
              </w:rPr>
            </w:pPr>
            <w:r w:rsidRPr="006C3C3A">
              <w:rPr>
                <w:color w:val="000000" w:themeColor="text1"/>
              </w:rPr>
              <w:t>81(10.4)</w:t>
            </w:r>
          </w:p>
        </w:tc>
        <w:tc>
          <w:tcPr>
            <w:tcW w:w="1670" w:type="dxa"/>
            <w:gridSpan w:val="2"/>
            <w:vAlign w:val="center"/>
          </w:tcPr>
          <w:p w14:paraId="61B933D8" w14:textId="5D101E00" w:rsidR="004D0FEE" w:rsidRPr="006C3C3A" w:rsidRDefault="004D0FEE" w:rsidP="00FA5D63">
            <w:pPr>
              <w:pStyle w:val="Textbody"/>
              <w:spacing w:after="0"/>
              <w:jc w:val="both"/>
              <w:rPr>
                <w:color w:val="000000" w:themeColor="text1"/>
              </w:rPr>
            </w:pPr>
            <w:r w:rsidRPr="006C3C3A">
              <w:rPr>
                <w:color w:val="000000" w:themeColor="text1"/>
              </w:rPr>
              <w:t>55 (7.0)</w:t>
            </w:r>
          </w:p>
        </w:tc>
      </w:tr>
      <w:tr w:rsidR="004D0FEE" w:rsidRPr="004B382D" w14:paraId="008F7FE7" w14:textId="77777777" w:rsidTr="00FA5D63">
        <w:trPr>
          <w:gridAfter w:val="1"/>
          <w:wAfter w:w="1822" w:type="dxa"/>
          <w:trHeight w:val="605"/>
        </w:trPr>
        <w:tc>
          <w:tcPr>
            <w:tcW w:w="2429" w:type="dxa"/>
            <w:shd w:val="clear" w:color="auto" w:fill="auto"/>
            <w:vAlign w:val="center"/>
          </w:tcPr>
          <w:p w14:paraId="23E1E894"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CA429C4" w14:textId="77777777" w:rsidR="004D0FEE" w:rsidRPr="006C3C3A" w:rsidRDefault="004D0FEE" w:rsidP="00FA5D63">
            <w:pPr>
              <w:pStyle w:val="Textbody"/>
              <w:spacing w:after="0"/>
              <w:jc w:val="both"/>
              <w:rPr>
                <w:color w:val="000000" w:themeColor="text1"/>
              </w:rPr>
            </w:pPr>
            <w:r w:rsidRPr="006C3C3A">
              <w:rPr>
                <w:color w:val="000000" w:themeColor="text1"/>
              </w:rPr>
              <w:t>Autre</w:t>
            </w:r>
          </w:p>
        </w:tc>
        <w:tc>
          <w:tcPr>
            <w:tcW w:w="1364" w:type="dxa"/>
            <w:shd w:val="clear" w:color="auto" w:fill="auto"/>
            <w:vAlign w:val="center"/>
          </w:tcPr>
          <w:p w14:paraId="30E3204B" w14:textId="77777777" w:rsidR="004D0FEE" w:rsidRPr="006C3C3A" w:rsidRDefault="004D0FEE" w:rsidP="00FA5D63">
            <w:pPr>
              <w:pStyle w:val="Textbody"/>
              <w:spacing w:after="0"/>
              <w:jc w:val="both"/>
              <w:rPr>
                <w:color w:val="000000" w:themeColor="text1"/>
              </w:rPr>
            </w:pPr>
            <w:r w:rsidRPr="006C3C3A">
              <w:rPr>
                <w:color w:val="000000" w:themeColor="text1"/>
              </w:rPr>
              <w:t>110 (14.1)</w:t>
            </w:r>
          </w:p>
        </w:tc>
        <w:tc>
          <w:tcPr>
            <w:tcW w:w="911" w:type="dxa"/>
            <w:vAlign w:val="center"/>
          </w:tcPr>
          <w:p w14:paraId="145A99CB" w14:textId="77777777" w:rsidR="004D0FEE" w:rsidRPr="006C3C3A" w:rsidRDefault="004D0FEE" w:rsidP="00FA5D63">
            <w:pPr>
              <w:pStyle w:val="Textbody"/>
              <w:spacing w:after="0"/>
              <w:jc w:val="both"/>
              <w:rPr>
                <w:color w:val="000000" w:themeColor="text1"/>
              </w:rPr>
            </w:pPr>
            <w:r w:rsidRPr="006C3C3A">
              <w:rPr>
                <w:color w:val="000000" w:themeColor="text1"/>
              </w:rPr>
              <w:t>53 (6.8)</w:t>
            </w:r>
          </w:p>
        </w:tc>
        <w:tc>
          <w:tcPr>
            <w:tcW w:w="1670" w:type="dxa"/>
            <w:gridSpan w:val="2"/>
            <w:vAlign w:val="center"/>
          </w:tcPr>
          <w:p w14:paraId="72CAAB3A" w14:textId="34B2808D" w:rsidR="004D0FEE" w:rsidRPr="006C3C3A" w:rsidRDefault="004D0FEE" w:rsidP="00FA5D63">
            <w:pPr>
              <w:pStyle w:val="Textbody"/>
              <w:spacing w:after="0"/>
              <w:jc w:val="both"/>
              <w:rPr>
                <w:color w:val="000000" w:themeColor="text1"/>
              </w:rPr>
            </w:pPr>
            <w:r w:rsidRPr="006C3C3A">
              <w:rPr>
                <w:color w:val="000000" w:themeColor="text1"/>
              </w:rPr>
              <w:t>57 (7.2)</w:t>
            </w:r>
          </w:p>
        </w:tc>
      </w:tr>
      <w:tr w:rsidR="004D0FEE" w:rsidRPr="004B382D" w14:paraId="70D74061" w14:textId="77777777" w:rsidTr="00FA5D63">
        <w:trPr>
          <w:gridAfter w:val="1"/>
          <w:wAfter w:w="1822" w:type="dxa"/>
          <w:trHeight w:val="605"/>
        </w:trPr>
        <w:tc>
          <w:tcPr>
            <w:tcW w:w="2429" w:type="dxa"/>
            <w:shd w:val="clear" w:color="auto" w:fill="auto"/>
            <w:vAlign w:val="center"/>
          </w:tcPr>
          <w:p w14:paraId="1C2A7020"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231C3FBD" w14:textId="77777777" w:rsidR="004D0FEE" w:rsidRPr="006C3C3A" w:rsidRDefault="004D0FEE" w:rsidP="00FA5D63">
            <w:pPr>
              <w:pStyle w:val="Textbody"/>
              <w:spacing w:after="0"/>
              <w:jc w:val="both"/>
              <w:rPr>
                <w:color w:val="000000" w:themeColor="text1"/>
              </w:rPr>
            </w:pPr>
            <w:r w:rsidRPr="006C3C3A">
              <w:rPr>
                <w:i/>
                <w:iCs/>
                <w:color w:val="000000" w:themeColor="text1"/>
              </w:rPr>
              <w:t>Total</w:t>
            </w:r>
          </w:p>
        </w:tc>
        <w:tc>
          <w:tcPr>
            <w:tcW w:w="1364" w:type="dxa"/>
            <w:shd w:val="clear" w:color="auto" w:fill="auto"/>
            <w:vAlign w:val="center"/>
          </w:tcPr>
          <w:p w14:paraId="0DC5F8E9" w14:textId="3B5A04E6" w:rsidR="004D0FEE" w:rsidRPr="006C3C3A" w:rsidRDefault="004D0FEE" w:rsidP="00FA5D63">
            <w:pPr>
              <w:pStyle w:val="Textbody"/>
              <w:spacing w:after="0"/>
              <w:jc w:val="both"/>
              <w:rPr>
                <w:color w:val="000000" w:themeColor="text1"/>
              </w:rPr>
            </w:pPr>
            <w:r w:rsidRPr="006C3C3A">
              <w:rPr>
                <w:color w:val="000000" w:themeColor="text1"/>
              </w:rPr>
              <w:t>781 (100.0)</w:t>
            </w:r>
          </w:p>
        </w:tc>
        <w:tc>
          <w:tcPr>
            <w:tcW w:w="911" w:type="dxa"/>
            <w:vAlign w:val="center"/>
          </w:tcPr>
          <w:p w14:paraId="7EEACA29" w14:textId="162DBC7D" w:rsidR="004D0FEE" w:rsidRPr="006C3C3A" w:rsidRDefault="004D0FEE" w:rsidP="00FA5D63">
            <w:pPr>
              <w:pStyle w:val="Textbody"/>
              <w:spacing w:after="0"/>
              <w:jc w:val="both"/>
              <w:rPr>
                <w:color w:val="000000" w:themeColor="text1"/>
              </w:rPr>
            </w:pPr>
            <w:r w:rsidRPr="006C3C3A">
              <w:rPr>
                <w:color w:val="000000" w:themeColor="text1"/>
              </w:rPr>
              <w:t>387 (49.6)</w:t>
            </w:r>
          </w:p>
        </w:tc>
        <w:tc>
          <w:tcPr>
            <w:tcW w:w="1670" w:type="dxa"/>
            <w:gridSpan w:val="2"/>
            <w:vAlign w:val="center"/>
          </w:tcPr>
          <w:p w14:paraId="105A8258" w14:textId="3B7EC007" w:rsidR="004D0FEE" w:rsidRPr="006C3C3A" w:rsidRDefault="004D0FEE" w:rsidP="00FA5D63">
            <w:pPr>
              <w:pStyle w:val="Textbody"/>
              <w:spacing w:after="0"/>
              <w:jc w:val="both"/>
              <w:rPr>
                <w:color w:val="000000" w:themeColor="text1"/>
              </w:rPr>
            </w:pPr>
            <w:r w:rsidRPr="006C3C3A">
              <w:rPr>
                <w:color w:val="000000" w:themeColor="text1"/>
              </w:rPr>
              <w:t>394 (50.5)</w:t>
            </w:r>
          </w:p>
        </w:tc>
      </w:tr>
      <w:tr w:rsidR="004D0FEE" w:rsidRPr="004B382D" w14:paraId="4BEBA180" w14:textId="77777777" w:rsidTr="00FA5D63">
        <w:trPr>
          <w:gridAfter w:val="1"/>
          <w:wAfter w:w="1822" w:type="dxa"/>
          <w:trHeight w:val="605"/>
        </w:trPr>
        <w:tc>
          <w:tcPr>
            <w:tcW w:w="2429" w:type="dxa"/>
            <w:shd w:val="clear" w:color="auto" w:fill="auto"/>
            <w:vAlign w:val="center"/>
          </w:tcPr>
          <w:p w14:paraId="0CCDB729" w14:textId="77777777" w:rsidR="004D0FEE" w:rsidRPr="004B382D" w:rsidRDefault="004D0FEE" w:rsidP="00FA5D63">
            <w:pPr>
              <w:pStyle w:val="Textbody"/>
              <w:spacing w:after="0"/>
              <w:jc w:val="both"/>
              <w:rPr>
                <w:color w:val="000000" w:themeColor="text1"/>
              </w:rPr>
            </w:pPr>
            <w:r w:rsidRPr="004B382D">
              <w:rPr>
                <w:color w:val="000000" w:themeColor="text1"/>
              </w:rPr>
              <w:t>Implication dans le sport avant 12 ans</w:t>
            </w:r>
          </w:p>
        </w:tc>
        <w:tc>
          <w:tcPr>
            <w:tcW w:w="1671" w:type="dxa"/>
            <w:shd w:val="clear" w:color="auto" w:fill="auto"/>
            <w:vAlign w:val="center"/>
          </w:tcPr>
          <w:p w14:paraId="4AF8655A" w14:textId="77777777" w:rsidR="004D0FEE" w:rsidRPr="006C3C3A" w:rsidRDefault="004D0FEE" w:rsidP="00FA5D63">
            <w:pPr>
              <w:pStyle w:val="Textbody"/>
              <w:spacing w:after="0"/>
              <w:jc w:val="both"/>
              <w:rPr>
                <w:i/>
                <w:iCs/>
                <w:color w:val="000000" w:themeColor="text1"/>
              </w:rPr>
            </w:pPr>
            <w:r w:rsidRPr="006C3C3A">
              <w:rPr>
                <w:color w:val="000000" w:themeColor="text1"/>
              </w:rPr>
              <w:t>Oui</w:t>
            </w:r>
          </w:p>
        </w:tc>
        <w:tc>
          <w:tcPr>
            <w:tcW w:w="1364" w:type="dxa"/>
            <w:shd w:val="clear" w:color="auto" w:fill="auto"/>
            <w:vAlign w:val="center"/>
          </w:tcPr>
          <w:p w14:paraId="36551625" w14:textId="1487CDA5" w:rsidR="004D0FEE" w:rsidRPr="006C3C3A" w:rsidRDefault="004D0FEE" w:rsidP="00FA5D63">
            <w:pPr>
              <w:pStyle w:val="Textbody"/>
              <w:spacing w:after="0"/>
              <w:jc w:val="both"/>
              <w:rPr>
                <w:color w:val="000000" w:themeColor="text1"/>
              </w:rPr>
            </w:pPr>
            <w:r w:rsidRPr="006C3C3A">
              <w:rPr>
                <w:color w:val="000000" w:themeColor="text1"/>
              </w:rPr>
              <w:t>579 (74.1)</w:t>
            </w:r>
          </w:p>
        </w:tc>
        <w:tc>
          <w:tcPr>
            <w:tcW w:w="911" w:type="dxa"/>
            <w:vAlign w:val="center"/>
          </w:tcPr>
          <w:p w14:paraId="793F6B38" w14:textId="39F473FF" w:rsidR="004D0FEE" w:rsidRPr="006C3C3A" w:rsidRDefault="004D0FEE" w:rsidP="00FA5D63">
            <w:pPr>
              <w:pStyle w:val="Textbody"/>
              <w:spacing w:after="0"/>
              <w:jc w:val="both"/>
              <w:rPr>
                <w:color w:val="000000" w:themeColor="text1"/>
              </w:rPr>
            </w:pPr>
            <w:r w:rsidRPr="006C3C3A">
              <w:rPr>
                <w:color w:val="000000" w:themeColor="text1"/>
              </w:rPr>
              <w:t>288 (36.9)</w:t>
            </w:r>
          </w:p>
        </w:tc>
        <w:tc>
          <w:tcPr>
            <w:tcW w:w="1670" w:type="dxa"/>
            <w:gridSpan w:val="2"/>
            <w:vAlign w:val="center"/>
          </w:tcPr>
          <w:p w14:paraId="1101451F" w14:textId="5ACD02BD" w:rsidR="004D0FEE" w:rsidRPr="006C3C3A" w:rsidRDefault="004D0FEE" w:rsidP="00FA5D63">
            <w:pPr>
              <w:pStyle w:val="Textbody"/>
              <w:spacing w:after="0"/>
              <w:jc w:val="both"/>
              <w:rPr>
                <w:color w:val="000000" w:themeColor="text1"/>
              </w:rPr>
            </w:pPr>
            <w:r w:rsidRPr="006C3C3A">
              <w:rPr>
                <w:color w:val="000000" w:themeColor="text1"/>
              </w:rPr>
              <w:t>290 (37.1)</w:t>
            </w:r>
          </w:p>
        </w:tc>
      </w:tr>
      <w:tr w:rsidR="004D0FEE" w:rsidRPr="004B382D" w14:paraId="5F0CB653" w14:textId="77777777" w:rsidTr="00FA5D63">
        <w:trPr>
          <w:gridAfter w:val="1"/>
          <w:wAfter w:w="1822" w:type="dxa"/>
          <w:trHeight w:val="625"/>
        </w:trPr>
        <w:tc>
          <w:tcPr>
            <w:tcW w:w="2429" w:type="dxa"/>
            <w:shd w:val="clear" w:color="auto" w:fill="auto"/>
            <w:vAlign w:val="center"/>
          </w:tcPr>
          <w:p w14:paraId="299F81BF"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6741327C" w14:textId="77777777" w:rsidR="004D0FEE" w:rsidRPr="006C3C3A" w:rsidRDefault="004D0FEE" w:rsidP="00FA5D63">
            <w:pPr>
              <w:pStyle w:val="Textbody"/>
              <w:spacing w:after="0"/>
              <w:jc w:val="both"/>
              <w:rPr>
                <w:color w:val="000000" w:themeColor="text1"/>
              </w:rPr>
            </w:pPr>
            <w:r w:rsidRPr="006C3C3A">
              <w:rPr>
                <w:color w:val="000000" w:themeColor="text1"/>
              </w:rPr>
              <w:t>Non</w:t>
            </w:r>
          </w:p>
        </w:tc>
        <w:tc>
          <w:tcPr>
            <w:tcW w:w="1364" w:type="dxa"/>
            <w:shd w:val="clear" w:color="auto" w:fill="auto"/>
            <w:vAlign w:val="center"/>
          </w:tcPr>
          <w:p w14:paraId="4B3A9E6E" w14:textId="67430CE0" w:rsidR="004D0FEE" w:rsidRPr="006C3C3A" w:rsidRDefault="004D0FEE" w:rsidP="00FA5D63">
            <w:pPr>
              <w:pStyle w:val="Textbody"/>
              <w:spacing w:after="0"/>
              <w:jc w:val="both"/>
              <w:rPr>
                <w:color w:val="000000" w:themeColor="text1"/>
              </w:rPr>
            </w:pPr>
            <w:r w:rsidRPr="006C3C3A">
              <w:rPr>
                <w:color w:val="000000" w:themeColor="text1"/>
              </w:rPr>
              <w:t>202 (25.9)</w:t>
            </w:r>
          </w:p>
        </w:tc>
        <w:tc>
          <w:tcPr>
            <w:tcW w:w="911" w:type="dxa"/>
            <w:vAlign w:val="center"/>
          </w:tcPr>
          <w:p w14:paraId="22DCC492" w14:textId="3223E3E6" w:rsidR="004D0FEE" w:rsidRPr="006C3C3A" w:rsidRDefault="004D0FEE" w:rsidP="00FA5D63">
            <w:pPr>
              <w:pStyle w:val="Textbody"/>
              <w:spacing w:after="0"/>
              <w:jc w:val="both"/>
              <w:rPr>
                <w:color w:val="000000" w:themeColor="text1"/>
              </w:rPr>
            </w:pPr>
            <w:r w:rsidRPr="006C3C3A">
              <w:rPr>
                <w:color w:val="000000" w:themeColor="text1"/>
              </w:rPr>
              <w:t>99 (12.7)</w:t>
            </w:r>
          </w:p>
        </w:tc>
        <w:tc>
          <w:tcPr>
            <w:tcW w:w="1670" w:type="dxa"/>
            <w:gridSpan w:val="2"/>
            <w:vAlign w:val="center"/>
          </w:tcPr>
          <w:p w14:paraId="0A6DCA04" w14:textId="58D33DCD" w:rsidR="004D0FEE" w:rsidRPr="006C3C3A" w:rsidRDefault="004D0FEE" w:rsidP="00FA5D63">
            <w:pPr>
              <w:pStyle w:val="Textbody"/>
              <w:spacing w:after="0"/>
              <w:jc w:val="both"/>
              <w:rPr>
                <w:color w:val="000000" w:themeColor="text1"/>
              </w:rPr>
            </w:pPr>
            <w:r w:rsidRPr="006C3C3A">
              <w:rPr>
                <w:color w:val="000000" w:themeColor="text1"/>
              </w:rPr>
              <w:t>103 (13.2)</w:t>
            </w:r>
          </w:p>
        </w:tc>
      </w:tr>
      <w:tr w:rsidR="004D0FEE" w:rsidRPr="004B382D" w14:paraId="269F96A4" w14:textId="77777777" w:rsidTr="00FA5D63">
        <w:trPr>
          <w:gridAfter w:val="1"/>
          <w:wAfter w:w="1822" w:type="dxa"/>
          <w:trHeight w:val="605"/>
        </w:trPr>
        <w:tc>
          <w:tcPr>
            <w:tcW w:w="2429" w:type="dxa"/>
            <w:shd w:val="clear" w:color="auto" w:fill="auto"/>
            <w:vAlign w:val="center"/>
          </w:tcPr>
          <w:p w14:paraId="05BB8A3D" w14:textId="77777777" w:rsidR="004D0FEE" w:rsidRPr="004B382D" w:rsidRDefault="004D0FEE" w:rsidP="00FA5D63">
            <w:pPr>
              <w:pStyle w:val="Textbody"/>
              <w:spacing w:after="0"/>
              <w:jc w:val="both"/>
              <w:rPr>
                <w:color w:val="000000" w:themeColor="text1"/>
              </w:rPr>
            </w:pPr>
          </w:p>
        </w:tc>
        <w:tc>
          <w:tcPr>
            <w:tcW w:w="1671" w:type="dxa"/>
            <w:shd w:val="clear" w:color="auto" w:fill="auto"/>
            <w:vAlign w:val="center"/>
          </w:tcPr>
          <w:p w14:paraId="06B2F1D9" w14:textId="77777777" w:rsidR="004D0FEE" w:rsidRPr="006C3C3A" w:rsidRDefault="004D0FEE" w:rsidP="00FA5D63">
            <w:pPr>
              <w:pStyle w:val="Textbody"/>
              <w:spacing w:after="0"/>
              <w:jc w:val="both"/>
              <w:rPr>
                <w:color w:val="000000" w:themeColor="text1"/>
              </w:rPr>
            </w:pPr>
            <w:r w:rsidRPr="006C3C3A">
              <w:rPr>
                <w:i/>
                <w:iCs/>
                <w:color w:val="000000" w:themeColor="text1"/>
              </w:rPr>
              <w:t>Total</w:t>
            </w:r>
          </w:p>
        </w:tc>
        <w:tc>
          <w:tcPr>
            <w:tcW w:w="1364" w:type="dxa"/>
            <w:shd w:val="clear" w:color="auto" w:fill="auto"/>
            <w:vAlign w:val="center"/>
          </w:tcPr>
          <w:p w14:paraId="19F4C157" w14:textId="4C99E49E" w:rsidR="004D0FEE" w:rsidRPr="006C3C3A" w:rsidRDefault="004D0FEE" w:rsidP="00FA5D63">
            <w:pPr>
              <w:pStyle w:val="Textbody"/>
              <w:spacing w:after="0"/>
              <w:jc w:val="both"/>
              <w:rPr>
                <w:color w:val="000000" w:themeColor="text1"/>
              </w:rPr>
            </w:pPr>
            <w:r w:rsidRPr="006C3C3A">
              <w:rPr>
                <w:color w:val="000000" w:themeColor="text1"/>
              </w:rPr>
              <w:t>781 (100.0)</w:t>
            </w:r>
          </w:p>
        </w:tc>
        <w:tc>
          <w:tcPr>
            <w:tcW w:w="911" w:type="dxa"/>
            <w:vAlign w:val="center"/>
          </w:tcPr>
          <w:p w14:paraId="5DA9E039" w14:textId="29F238B1" w:rsidR="004D0FEE" w:rsidRPr="006C3C3A" w:rsidRDefault="004D0FEE" w:rsidP="00FA5D63">
            <w:pPr>
              <w:pStyle w:val="Textbody"/>
              <w:spacing w:after="0"/>
              <w:jc w:val="both"/>
              <w:rPr>
                <w:color w:val="000000" w:themeColor="text1"/>
              </w:rPr>
            </w:pPr>
            <w:r w:rsidRPr="006C3C3A">
              <w:rPr>
                <w:color w:val="000000" w:themeColor="text1"/>
              </w:rPr>
              <w:t>387 (49.6)</w:t>
            </w:r>
          </w:p>
        </w:tc>
        <w:tc>
          <w:tcPr>
            <w:tcW w:w="1670" w:type="dxa"/>
            <w:gridSpan w:val="2"/>
            <w:vAlign w:val="center"/>
          </w:tcPr>
          <w:p w14:paraId="590BDEB2" w14:textId="011365FF" w:rsidR="004D0FEE" w:rsidRPr="006C3C3A" w:rsidRDefault="004D0FEE" w:rsidP="00FA5D63">
            <w:pPr>
              <w:pStyle w:val="Textbody"/>
              <w:spacing w:after="0"/>
              <w:jc w:val="both"/>
              <w:rPr>
                <w:color w:val="000000" w:themeColor="text1"/>
              </w:rPr>
            </w:pPr>
            <w:r w:rsidRPr="006C3C3A">
              <w:rPr>
                <w:color w:val="000000" w:themeColor="text1"/>
              </w:rPr>
              <w:t>393 (50.3)</w:t>
            </w:r>
          </w:p>
        </w:tc>
      </w:tr>
      <w:tr w:rsidR="004B382D" w:rsidRPr="004B382D" w14:paraId="0F3A2EF5" w14:textId="77777777" w:rsidTr="00FA5D63">
        <w:trPr>
          <w:trHeight w:val="301"/>
        </w:trPr>
        <w:tc>
          <w:tcPr>
            <w:tcW w:w="2429" w:type="dxa"/>
            <w:shd w:val="clear" w:color="auto" w:fill="auto"/>
          </w:tcPr>
          <w:p w14:paraId="5362C919" w14:textId="77777777" w:rsidR="004B382D" w:rsidRPr="004B382D" w:rsidRDefault="004B382D" w:rsidP="00FA5D63">
            <w:pPr>
              <w:pStyle w:val="Textbody"/>
              <w:spacing w:after="0"/>
              <w:jc w:val="both"/>
              <w:rPr>
                <w:color w:val="000000" w:themeColor="text1"/>
              </w:rPr>
            </w:pPr>
          </w:p>
        </w:tc>
        <w:tc>
          <w:tcPr>
            <w:tcW w:w="1671" w:type="dxa"/>
            <w:shd w:val="clear" w:color="auto" w:fill="auto"/>
          </w:tcPr>
          <w:p w14:paraId="0FC9B4C7" w14:textId="77777777" w:rsidR="004B382D" w:rsidRPr="004B382D" w:rsidRDefault="004B382D" w:rsidP="00FA5D63">
            <w:pPr>
              <w:pStyle w:val="Textbody"/>
              <w:spacing w:after="0"/>
              <w:jc w:val="both"/>
              <w:rPr>
                <w:i/>
                <w:iCs/>
                <w:color w:val="000000" w:themeColor="text1"/>
              </w:rPr>
            </w:pPr>
          </w:p>
        </w:tc>
        <w:tc>
          <w:tcPr>
            <w:tcW w:w="1364" w:type="dxa"/>
            <w:shd w:val="clear" w:color="auto" w:fill="auto"/>
          </w:tcPr>
          <w:p w14:paraId="4828F0F6" w14:textId="77777777" w:rsidR="004B382D" w:rsidRPr="004B382D" w:rsidRDefault="004B382D" w:rsidP="00FA5D63">
            <w:pPr>
              <w:pStyle w:val="Textbody"/>
              <w:spacing w:after="0"/>
              <w:jc w:val="both"/>
              <w:rPr>
                <w:color w:val="000000" w:themeColor="text1"/>
              </w:rPr>
            </w:pPr>
          </w:p>
        </w:tc>
        <w:tc>
          <w:tcPr>
            <w:tcW w:w="911" w:type="dxa"/>
          </w:tcPr>
          <w:p w14:paraId="65B0EFD2" w14:textId="77777777" w:rsidR="004B382D" w:rsidRPr="004B382D" w:rsidRDefault="004B382D" w:rsidP="00FA5D63">
            <w:pPr>
              <w:pStyle w:val="Textbody"/>
              <w:spacing w:after="0"/>
              <w:jc w:val="both"/>
              <w:rPr>
                <w:color w:val="000000" w:themeColor="text1"/>
              </w:rPr>
            </w:pPr>
          </w:p>
        </w:tc>
        <w:tc>
          <w:tcPr>
            <w:tcW w:w="1670" w:type="dxa"/>
            <w:gridSpan w:val="2"/>
          </w:tcPr>
          <w:p w14:paraId="4FED3F0D" w14:textId="77777777" w:rsidR="004B382D" w:rsidRPr="004B382D" w:rsidRDefault="004B382D" w:rsidP="00FA5D63">
            <w:pPr>
              <w:pStyle w:val="Textbody"/>
              <w:spacing w:after="0"/>
              <w:jc w:val="both"/>
              <w:rPr>
                <w:color w:val="000000" w:themeColor="text1"/>
              </w:rPr>
            </w:pPr>
          </w:p>
        </w:tc>
        <w:tc>
          <w:tcPr>
            <w:tcW w:w="1822" w:type="dxa"/>
          </w:tcPr>
          <w:p w14:paraId="5B98C7E9" w14:textId="77777777" w:rsidR="004B382D" w:rsidRPr="004B382D" w:rsidRDefault="004B382D" w:rsidP="00FA5D63">
            <w:pPr>
              <w:pStyle w:val="Textbody"/>
              <w:spacing w:after="0"/>
              <w:jc w:val="both"/>
              <w:rPr>
                <w:color w:val="000000" w:themeColor="text1"/>
              </w:rPr>
            </w:pPr>
          </w:p>
        </w:tc>
      </w:tr>
    </w:tbl>
    <w:p w14:paraId="46282367" w14:textId="77777777" w:rsidR="004B382D" w:rsidRPr="004B382D" w:rsidRDefault="004B382D" w:rsidP="004B382D">
      <w:pPr>
        <w:rPr>
          <w:color w:val="000000" w:themeColor="text1"/>
        </w:rPr>
      </w:pPr>
    </w:p>
    <w:p w14:paraId="0CE2FB51" w14:textId="77777777" w:rsidR="004B382D" w:rsidRPr="004B382D" w:rsidRDefault="004B382D" w:rsidP="004B382D">
      <w:pPr>
        <w:rPr>
          <w:color w:val="000000" w:themeColor="text1"/>
        </w:rPr>
      </w:pPr>
    </w:p>
    <w:p w14:paraId="7ACFFE2E" w14:textId="77777777" w:rsidR="004B382D" w:rsidRPr="004B382D" w:rsidRDefault="004B382D" w:rsidP="004B382D">
      <w:pPr>
        <w:rPr>
          <w:color w:val="000000" w:themeColor="text1"/>
        </w:rPr>
      </w:pPr>
      <w:commentRangeStart w:id="36"/>
    </w:p>
    <w:p w14:paraId="06654C68" w14:textId="7BDF7B4E" w:rsidR="0018252D" w:rsidRDefault="00B66A8B" w:rsidP="004B382D">
      <w:pPr>
        <w:pStyle w:val="Textbody"/>
        <w:spacing w:line="360" w:lineRule="auto"/>
        <w:jc w:val="both"/>
        <w:rPr>
          <w:color w:val="000000" w:themeColor="text1"/>
        </w:rPr>
      </w:pPr>
      <w:r>
        <w:rPr>
          <w:color w:val="000000" w:themeColor="text1"/>
        </w:rPr>
        <w:t>Dans l’ensemble, 44</w:t>
      </w:r>
      <w:commentRangeEnd w:id="36"/>
      <w:r w:rsidR="00CE4748">
        <w:rPr>
          <w:rStyle w:val="Marquedecommentaire"/>
          <w:rFonts w:asciiTheme="minorHAnsi" w:eastAsiaTheme="minorHAnsi" w:hAnsiTheme="minorHAnsi" w:cstheme="minorBidi"/>
          <w:kern w:val="0"/>
          <w:lang w:eastAsia="en-US"/>
        </w:rPr>
        <w:commentReference w:id="36"/>
      </w:r>
      <w:r>
        <w:rPr>
          <w:color w:val="000000" w:themeColor="text1"/>
        </w:rPr>
        <w:t>.</w:t>
      </w:r>
      <w:r w:rsidR="0021367E">
        <w:rPr>
          <w:color w:val="000000" w:themeColor="text1"/>
        </w:rPr>
        <w:t>1</w:t>
      </w:r>
      <w:r>
        <w:rPr>
          <w:color w:val="000000" w:themeColor="text1"/>
        </w:rPr>
        <w:t xml:space="preserve">% des athlètes ayant répondu au questionnaire ont subi des maltraitances physique, </w:t>
      </w:r>
      <w:commentRangeStart w:id="37"/>
      <w:r>
        <w:rPr>
          <w:color w:val="000000" w:themeColor="text1"/>
        </w:rPr>
        <w:t xml:space="preserve">91.0% </w:t>
      </w:r>
      <w:commentRangeEnd w:id="37"/>
      <w:r w:rsidR="005F1C4F">
        <w:rPr>
          <w:rStyle w:val="Marquedecommentaire"/>
          <w:rFonts w:asciiTheme="minorHAnsi" w:eastAsiaTheme="minorHAnsi" w:hAnsiTheme="minorHAnsi" w:cstheme="minorBidi"/>
          <w:kern w:val="0"/>
          <w:lang w:eastAsia="en-US"/>
        </w:rPr>
        <w:commentReference w:id="37"/>
      </w:r>
      <w:r>
        <w:rPr>
          <w:color w:val="000000" w:themeColor="text1"/>
        </w:rPr>
        <w:t>ont subi des maltraitances psychologique, 22.</w:t>
      </w:r>
      <w:r w:rsidR="006414ED">
        <w:rPr>
          <w:color w:val="000000" w:themeColor="text1"/>
        </w:rPr>
        <w:t>8</w:t>
      </w:r>
      <w:r>
        <w:rPr>
          <w:color w:val="000000" w:themeColor="text1"/>
        </w:rPr>
        <w:t xml:space="preserve">% des maltraitances sexuelle et </w:t>
      </w:r>
      <w:r w:rsidR="006414ED">
        <w:rPr>
          <w:color w:val="000000" w:themeColor="text1"/>
        </w:rPr>
        <w:t>15.0</w:t>
      </w:r>
      <w:r>
        <w:rPr>
          <w:color w:val="000000" w:themeColor="text1"/>
        </w:rPr>
        <w:t>% ont subi des maltraitances de négligence.</w:t>
      </w:r>
    </w:p>
    <w:p w14:paraId="2375902A" w14:textId="06929CFB" w:rsidR="006546A3" w:rsidRDefault="00573A2C" w:rsidP="00DA22A6">
      <w:pPr>
        <w:pStyle w:val="Textbody"/>
        <w:spacing w:line="360" w:lineRule="auto"/>
        <w:jc w:val="both"/>
      </w:pPr>
      <w:r>
        <w:rPr>
          <w:color w:val="000000" w:themeColor="text1"/>
        </w:rPr>
        <w:lastRenderedPageBreak/>
        <w:t xml:space="preserve">Les prévalences des différentes formes de maltraitances </w:t>
      </w:r>
      <w:r w:rsidR="00DA22A6">
        <w:rPr>
          <w:color w:val="000000" w:themeColor="text1"/>
        </w:rPr>
        <w:t xml:space="preserve">ont été mesurées en lien </w:t>
      </w:r>
      <w:r w:rsidR="00DA22A6">
        <w:t>avec</w:t>
      </w:r>
      <w:r w:rsidR="00DA22A6" w:rsidRPr="00AC1A57">
        <w:t xml:space="preserve"> les catégories </w:t>
      </w:r>
      <w:commentRangeStart w:id="38"/>
      <w:r w:rsidR="00DA22A6" w:rsidRPr="00AC1A57">
        <w:t xml:space="preserve">socio-démocratiques </w:t>
      </w:r>
      <w:commentRangeEnd w:id="38"/>
      <w:r w:rsidR="00CE4748">
        <w:rPr>
          <w:rStyle w:val="Marquedecommentaire"/>
          <w:rFonts w:asciiTheme="minorHAnsi" w:eastAsiaTheme="minorHAnsi" w:hAnsiTheme="minorHAnsi" w:cstheme="minorBidi"/>
          <w:kern w:val="0"/>
          <w:lang w:eastAsia="en-US"/>
        </w:rPr>
        <w:commentReference w:id="38"/>
      </w:r>
      <w:r w:rsidR="00DA22A6" w:rsidRPr="00AC1A57">
        <w:t>mises en place et préétablies par le questionnaire.</w:t>
      </w:r>
      <w:r w:rsidR="00DA22A6">
        <w:t xml:space="preserve"> Le tableau 2</w:t>
      </w:r>
      <w:r w:rsidR="00DA22A6" w:rsidRPr="00AC1A57">
        <w:t xml:space="preserve"> indique le nombre d’athlètes ayant vécu une forme de maltraitance ainsi que </w:t>
      </w:r>
      <w:r w:rsidR="006546A3">
        <w:t>la prévalence</w:t>
      </w:r>
      <w:r w:rsidR="00DA22A6" w:rsidRPr="00AC1A57">
        <w:t xml:space="preserve"> que cela représente au sein de la catégorie même. </w:t>
      </w:r>
      <w:commentRangeStart w:id="39"/>
      <w:r w:rsidR="00DA22A6" w:rsidRPr="00AC1A57">
        <w:t xml:space="preserve">Nous interprétons ces résultats </w:t>
      </w:r>
      <w:commentRangeEnd w:id="39"/>
      <w:r w:rsidR="001A01E0">
        <w:rPr>
          <w:rStyle w:val="Marquedecommentaire"/>
          <w:rFonts w:asciiTheme="minorHAnsi" w:eastAsiaTheme="minorHAnsi" w:hAnsiTheme="minorHAnsi" w:cstheme="minorBidi"/>
          <w:kern w:val="0"/>
          <w:lang w:eastAsia="en-US"/>
        </w:rPr>
        <w:commentReference w:id="39"/>
      </w:r>
      <w:r w:rsidR="00DA22A6" w:rsidRPr="00AC1A57">
        <w:t xml:space="preserve">grâce à un test </w:t>
      </w:r>
      <w:commentRangeStart w:id="40"/>
      <w:r w:rsidR="00DA22A6" w:rsidRPr="00AC1A57">
        <w:t>d’interdépendance des variables du chi-carré</w:t>
      </w:r>
      <w:r w:rsidR="006546A3">
        <w:t xml:space="preserve"> </w:t>
      </w:r>
      <w:commentRangeEnd w:id="40"/>
      <w:r w:rsidR="00D0766E">
        <w:rPr>
          <w:rStyle w:val="Marquedecommentaire"/>
          <w:rFonts w:asciiTheme="minorHAnsi" w:eastAsiaTheme="minorHAnsi" w:hAnsiTheme="minorHAnsi" w:cstheme="minorBidi"/>
          <w:kern w:val="0"/>
          <w:lang w:eastAsia="en-US"/>
        </w:rPr>
        <w:commentReference w:id="40"/>
      </w:r>
      <w:r w:rsidR="006546A3">
        <w:t>(</w:t>
      </w:r>
      <w:r w:rsidR="006546A3" w:rsidRPr="001D208B">
        <w:rPr>
          <w:rFonts w:ascii="Times" w:hAnsi="Times"/>
          <w:i/>
          <w:iCs/>
          <w:color w:val="282828"/>
        </w:rPr>
        <w:t>χ </w:t>
      </w:r>
      <w:proofErr w:type="gramStart"/>
      <w:r w:rsidR="006546A3" w:rsidRPr="001D208B">
        <w:rPr>
          <w:rFonts w:ascii="Times" w:hAnsi="Times"/>
          <w:color w:val="3E3D40"/>
          <w:sz w:val="18"/>
          <w:szCs w:val="18"/>
          <w:vertAlign w:val="superscript"/>
        </w:rPr>
        <w:t>2</w:t>
      </w:r>
      <w:r w:rsidR="006546A3" w:rsidRPr="001D208B">
        <w:rPr>
          <w:rFonts w:ascii="Times" w:hAnsi="Times"/>
          <w:color w:val="282828"/>
        </w:rPr>
        <w:t> </w:t>
      </w:r>
      <w:r w:rsidR="006546A3">
        <w:rPr>
          <w:rFonts w:ascii="Times" w:hAnsi="Times"/>
          <w:color w:val="282828"/>
        </w:rPr>
        <w:t>)</w:t>
      </w:r>
      <w:proofErr w:type="gramEnd"/>
      <w:r w:rsidR="006546A3">
        <w:t xml:space="preserve"> </w:t>
      </w:r>
      <w:r w:rsidR="00DA22A6" w:rsidRPr="00AC1A57">
        <w:t xml:space="preserve"> avec un intervalle de </w:t>
      </w:r>
      <w:commentRangeStart w:id="41"/>
      <w:r w:rsidR="00DA22A6" w:rsidRPr="00AC1A57">
        <w:t xml:space="preserve">confiance de 5% </w:t>
      </w:r>
      <w:commentRangeEnd w:id="41"/>
      <w:r w:rsidR="00D0766E">
        <w:rPr>
          <w:rStyle w:val="Marquedecommentaire"/>
          <w:rFonts w:asciiTheme="minorHAnsi" w:eastAsiaTheme="minorHAnsi" w:hAnsiTheme="minorHAnsi" w:cstheme="minorBidi"/>
          <w:kern w:val="0"/>
          <w:lang w:eastAsia="en-US"/>
        </w:rPr>
        <w:commentReference w:id="41"/>
      </w:r>
      <w:r w:rsidR="00DA22A6" w:rsidRPr="00AC1A57">
        <w:t xml:space="preserve">(alpha = 0.05). Nous </w:t>
      </w:r>
      <w:r w:rsidR="00DA22A6">
        <w:t>nous concentrons</w:t>
      </w:r>
      <w:r w:rsidR="00DA22A6" w:rsidRPr="00AC1A57">
        <w:t xml:space="preserve"> principalement sur les résultats significatifs. </w:t>
      </w:r>
    </w:p>
    <w:p w14:paraId="5869710D" w14:textId="419CFC6F" w:rsidR="006546A3" w:rsidRDefault="006546A3" w:rsidP="00DA22A6">
      <w:pPr>
        <w:pStyle w:val="Textbody"/>
        <w:spacing w:line="360" w:lineRule="auto"/>
        <w:jc w:val="both"/>
      </w:pPr>
      <w:commentRangeStart w:id="42"/>
      <w:r>
        <w:t xml:space="preserve">Le test d’indépendance chi carré démontre une différence significative </w:t>
      </w:r>
      <w:commentRangeEnd w:id="42"/>
      <w:r w:rsidR="001A01E0">
        <w:rPr>
          <w:rStyle w:val="Marquedecommentaire"/>
          <w:rFonts w:asciiTheme="minorHAnsi" w:eastAsiaTheme="minorHAnsi" w:hAnsiTheme="minorHAnsi" w:cstheme="minorBidi"/>
          <w:kern w:val="0"/>
          <w:lang w:eastAsia="en-US"/>
        </w:rPr>
        <w:commentReference w:id="42"/>
      </w:r>
      <w:r>
        <w:t>pour la maltraitance physique (</w:t>
      </w:r>
      <w:r w:rsidRPr="00326AED">
        <w:rPr>
          <w:i/>
          <w:iCs/>
        </w:rPr>
        <w:t>p</w:t>
      </w:r>
      <w:r>
        <w:t xml:space="preserve"> &lt;.01) et sexuelle (</w:t>
      </w:r>
      <w:r w:rsidRPr="00326AED">
        <w:rPr>
          <w:i/>
          <w:iCs/>
        </w:rPr>
        <w:t>p</w:t>
      </w:r>
      <w:r>
        <w:t xml:space="preserve"> &lt;.01) concernant le genre des participants</w:t>
      </w:r>
      <w:r>
        <w:sym w:font="Symbol" w:char="F0D7"/>
      </w:r>
      <w:r>
        <w:t xml:space="preserve">es. Effectivement, 53.2% </w:t>
      </w:r>
      <w:commentRangeStart w:id="43"/>
      <w:r>
        <w:t xml:space="preserve">(n = 209) </w:t>
      </w:r>
      <w:commentRangeEnd w:id="43"/>
      <w:r w:rsidR="001A01E0">
        <w:rPr>
          <w:rStyle w:val="Marquedecommentaire"/>
          <w:rFonts w:asciiTheme="minorHAnsi" w:eastAsiaTheme="minorHAnsi" w:hAnsiTheme="minorHAnsi" w:cstheme="minorBidi"/>
          <w:kern w:val="0"/>
          <w:lang w:eastAsia="en-US"/>
        </w:rPr>
        <w:commentReference w:id="43"/>
      </w:r>
      <w:r>
        <w:t xml:space="preserve">des hommes ont été victimes de maltraitance physique contre 34.6% (n= 134) chez les femmes. Contrairement à cela, la </w:t>
      </w:r>
      <w:commentRangeStart w:id="44"/>
      <w:r>
        <w:t xml:space="preserve">maltraitance sexuelle </w:t>
      </w:r>
      <w:commentRangeEnd w:id="44"/>
      <w:r w:rsidR="001A01E0">
        <w:rPr>
          <w:rStyle w:val="Marquedecommentaire"/>
          <w:rFonts w:asciiTheme="minorHAnsi" w:eastAsiaTheme="minorHAnsi" w:hAnsiTheme="minorHAnsi" w:cstheme="minorBidi"/>
          <w:kern w:val="0"/>
          <w:lang w:eastAsia="en-US"/>
        </w:rPr>
        <w:commentReference w:id="44"/>
      </w:r>
      <w:r>
        <w:t>est plus expérimentée par les femmes (32.6%, n = 126) que les hommes (13.0%, n = 51)</w:t>
      </w:r>
    </w:p>
    <w:p w14:paraId="378490F9" w14:textId="1B41307F" w:rsidR="007B2502" w:rsidRDefault="00DA22A6" w:rsidP="00DA22A6">
      <w:pPr>
        <w:pStyle w:val="Textbody"/>
        <w:spacing w:line="360" w:lineRule="auto"/>
        <w:jc w:val="both"/>
      </w:pPr>
      <w:r>
        <w:t xml:space="preserve">Pour </w:t>
      </w:r>
      <w:commentRangeStart w:id="45"/>
      <w:r>
        <w:t>l’âge des participants</w:t>
      </w:r>
      <w:r w:rsidR="00951C51">
        <w:sym w:font="Symbol" w:char="F0D7"/>
      </w:r>
      <w:r w:rsidR="00951C51">
        <w:t>es, un test chi carré</w:t>
      </w:r>
      <w:r w:rsidR="00326AED">
        <w:t xml:space="preserve"> (</w:t>
      </w:r>
      <w:r w:rsidR="00326AED" w:rsidRPr="001D208B">
        <w:rPr>
          <w:rFonts w:ascii="Times" w:hAnsi="Times"/>
          <w:i/>
          <w:iCs/>
          <w:color w:val="282828"/>
        </w:rPr>
        <w:t>χ </w:t>
      </w:r>
      <w:proofErr w:type="gramStart"/>
      <w:r w:rsidR="00326AED" w:rsidRPr="001D208B">
        <w:rPr>
          <w:rFonts w:ascii="Times" w:hAnsi="Times"/>
          <w:color w:val="3E3D40"/>
          <w:sz w:val="18"/>
          <w:szCs w:val="18"/>
          <w:vertAlign w:val="superscript"/>
        </w:rPr>
        <w:t>2</w:t>
      </w:r>
      <w:r w:rsidR="00326AED" w:rsidRPr="001D208B">
        <w:rPr>
          <w:rFonts w:ascii="Times" w:hAnsi="Times"/>
          <w:color w:val="282828"/>
        </w:rPr>
        <w:t> </w:t>
      </w:r>
      <w:r w:rsidR="00326AED">
        <w:rPr>
          <w:rFonts w:ascii="Times" w:hAnsi="Times"/>
          <w:color w:val="282828"/>
        </w:rPr>
        <w:t>)</w:t>
      </w:r>
      <w:proofErr w:type="gramEnd"/>
      <w:r w:rsidR="00951C51">
        <w:t xml:space="preserve"> a révélé une différence significative pour la maltraitance physique, sexuelle et de négligence. Pour la maltraitance physique, la </w:t>
      </w:r>
      <w:r w:rsidR="00FC080E">
        <w:t>prévalence augmente</w:t>
      </w:r>
      <w:r w:rsidR="00951C51">
        <w:t xml:space="preserve"> significativement avec l’âge des </w:t>
      </w:r>
      <w:r w:rsidR="00FC080E">
        <w:t>athlètes (</w:t>
      </w:r>
      <w:r w:rsidR="00FC080E" w:rsidRPr="00326AED">
        <w:rPr>
          <w:i/>
          <w:iCs/>
        </w:rPr>
        <w:t>p</w:t>
      </w:r>
      <w:r w:rsidR="00FC080E">
        <w:t xml:space="preserve"> = .03). </w:t>
      </w:r>
      <w:commentRangeEnd w:id="45"/>
      <w:r w:rsidR="002644EF">
        <w:rPr>
          <w:rStyle w:val="Marquedecommentaire"/>
          <w:rFonts w:asciiTheme="minorHAnsi" w:eastAsiaTheme="minorHAnsi" w:hAnsiTheme="minorHAnsi" w:cstheme="minorBidi"/>
          <w:kern w:val="0"/>
          <w:lang w:eastAsia="en-US"/>
        </w:rPr>
        <w:commentReference w:id="45"/>
      </w:r>
      <w:r w:rsidR="00FC080E">
        <w:t xml:space="preserve">La maltraitance sexuelle et de négligence démontrent une prévalence plus élevée chez la tranche d’âge de « 20-23 ans ». </w:t>
      </w:r>
    </w:p>
    <w:p w14:paraId="04F9F6C4" w14:textId="500F144B" w:rsidR="00F118A0" w:rsidRDefault="007B2502" w:rsidP="00DA22A6">
      <w:pPr>
        <w:pStyle w:val="Textbody"/>
        <w:spacing w:line="360" w:lineRule="auto"/>
        <w:jc w:val="both"/>
      </w:pPr>
      <w:r>
        <w:t xml:space="preserve">Le test chi carré démontre des résultats significatifs pour la maltraitance psychologique, physique et sexuelle en fonction de la catégorie sportive des athlètes. Pour la maltraitance psychologique, le test d’indépendance </w:t>
      </w:r>
      <w:r w:rsidR="00326AED" w:rsidRPr="001D208B">
        <w:rPr>
          <w:rFonts w:ascii="Times" w:hAnsi="Times"/>
          <w:i/>
          <w:iCs/>
          <w:color w:val="282828"/>
        </w:rPr>
        <w:t>χ </w:t>
      </w:r>
      <w:proofErr w:type="gramStart"/>
      <w:r w:rsidR="00326AED" w:rsidRPr="001D208B">
        <w:rPr>
          <w:rFonts w:ascii="Times" w:hAnsi="Times"/>
          <w:color w:val="3E3D40"/>
          <w:sz w:val="18"/>
          <w:szCs w:val="18"/>
          <w:vertAlign w:val="superscript"/>
        </w:rPr>
        <w:t>2</w:t>
      </w:r>
      <w:r w:rsidR="00326AED" w:rsidRPr="001D208B">
        <w:rPr>
          <w:rFonts w:ascii="Times" w:hAnsi="Times"/>
          <w:color w:val="282828"/>
        </w:rPr>
        <w:t> </w:t>
      </w:r>
      <w:r>
        <w:t xml:space="preserve"> (</w:t>
      </w:r>
      <w:proofErr w:type="gramEnd"/>
      <w:r w:rsidRPr="00326AED">
        <w:rPr>
          <w:i/>
          <w:iCs/>
        </w:rPr>
        <w:t>p</w:t>
      </w:r>
      <w:r>
        <w:t xml:space="preserve"> &lt;.01) permet d’identifier les sports d’équipe comme étant les sports les plus à risque. Effectivement, la catégorie « </w:t>
      </w:r>
      <w:r w:rsidR="00385201">
        <w:t>S</w:t>
      </w:r>
      <w:r>
        <w:t xml:space="preserve">port d’équipe » </w:t>
      </w:r>
      <w:r w:rsidR="00385201">
        <w:t>(</w:t>
      </w:r>
      <w:r w:rsidR="00385201" w:rsidRPr="00326AED">
        <w:rPr>
          <w:i/>
          <w:iCs/>
        </w:rPr>
        <w:t>n</w:t>
      </w:r>
      <w:r w:rsidR="00385201">
        <w:t xml:space="preserve"> = 131, 94.9%)</w:t>
      </w:r>
      <w:r>
        <w:t>,</w:t>
      </w:r>
      <w:r w:rsidR="00385201">
        <w:t xml:space="preserve"> « Football » (</w:t>
      </w:r>
      <w:r w:rsidR="00385201" w:rsidRPr="00326AED">
        <w:rPr>
          <w:i/>
          <w:iCs/>
        </w:rPr>
        <w:t>n</w:t>
      </w:r>
      <w:r w:rsidR="00385201">
        <w:t xml:space="preserve"> = 92, 95.8%),</w:t>
      </w:r>
      <w:r>
        <w:t xml:space="preserve"> </w:t>
      </w:r>
      <w:r w:rsidR="00385201">
        <w:t xml:space="preserve">et </w:t>
      </w:r>
      <w:r>
        <w:t>« </w:t>
      </w:r>
      <w:r w:rsidR="00385201">
        <w:t>basket-ball » (</w:t>
      </w:r>
      <w:r w:rsidR="00385201" w:rsidRPr="00326AED">
        <w:rPr>
          <w:i/>
          <w:iCs/>
        </w:rPr>
        <w:t>n</w:t>
      </w:r>
      <w:r w:rsidR="00385201">
        <w:t xml:space="preserve"> = 98, 98.0%) observent des prévalences particulièrement élevées. </w:t>
      </w:r>
    </w:p>
    <w:p w14:paraId="5DE6B98E" w14:textId="70900441" w:rsidR="00067263" w:rsidRDefault="00F118A0" w:rsidP="00DA22A6">
      <w:pPr>
        <w:pStyle w:val="Textbody"/>
        <w:spacing w:line="360" w:lineRule="auto"/>
        <w:jc w:val="both"/>
      </w:pPr>
      <w:r>
        <w:t xml:space="preserve">Le test d’indépendance </w:t>
      </w:r>
      <w:r w:rsidR="00326AED" w:rsidRPr="001D208B">
        <w:rPr>
          <w:rFonts w:ascii="Times" w:hAnsi="Times"/>
          <w:i/>
          <w:iCs/>
          <w:color w:val="282828"/>
        </w:rPr>
        <w:t>χ </w:t>
      </w:r>
      <w:proofErr w:type="gramStart"/>
      <w:r w:rsidR="00326AED" w:rsidRPr="001D208B">
        <w:rPr>
          <w:rFonts w:ascii="Times" w:hAnsi="Times"/>
          <w:color w:val="3E3D40"/>
          <w:sz w:val="18"/>
          <w:szCs w:val="18"/>
          <w:vertAlign w:val="superscript"/>
        </w:rPr>
        <w:t>2</w:t>
      </w:r>
      <w:r w:rsidR="00326AED" w:rsidRPr="001D208B">
        <w:rPr>
          <w:rFonts w:ascii="Times" w:hAnsi="Times"/>
          <w:color w:val="282828"/>
        </w:rPr>
        <w:t> </w:t>
      </w:r>
      <w:r>
        <w:t xml:space="preserve"> </w:t>
      </w:r>
      <w:r w:rsidR="00037A4C">
        <w:t>pour</w:t>
      </w:r>
      <w:proofErr w:type="gramEnd"/>
      <w:r w:rsidR="00037A4C">
        <w:t xml:space="preserve"> la</w:t>
      </w:r>
      <w:r w:rsidR="00385201">
        <w:t xml:space="preserve"> maltraitance physique </w:t>
      </w:r>
      <w:r w:rsidR="00037A4C">
        <w:t>(</w:t>
      </w:r>
      <w:r w:rsidR="00037A4C" w:rsidRPr="00326AED">
        <w:rPr>
          <w:i/>
          <w:iCs/>
        </w:rPr>
        <w:t>p</w:t>
      </w:r>
      <w:r w:rsidR="00037A4C">
        <w:t xml:space="preserve"> &lt; .01) positionne </w:t>
      </w:r>
      <w:r w:rsidR="00385201">
        <w:t xml:space="preserve">aussi </w:t>
      </w:r>
      <w:r w:rsidR="00037A4C">
        <w:t>la catégorie « Sport d’équipe » (</w:t>
      </w:r>
      <w:r w:rsidR="00037A4C" w:rsidRPr="00326AED">
        <w:rPr>
          <w:i/>
          <w:iCs/>
        </w:rPr>
        <w:t>n</w:t>
      </w:r>
      <w:r w:rsidR="00037A4C">
        <w:t xml:space="preserve"> = 68, 49.3%), « Football » (</w:t>
      </w:r>
      <w:r w:rsidR="00037A4C" w:rsidRPr="00326AED">
        <w:rPr>
          <w:i/>
          <w:iCs/>
        </w:rPr>
        <w:t>n</w:t>
      </w:r>
      <w:r w:rsidR="00037A4C">
        <w:t xml:space="preserve"> = 70, 72.9%), et « basket-ball » (</w:t>
      </w:r>
      <w:r w:rsidR="00037A4C" w:rsidRPr="00326AED">
        <w:rPr>
          <w:i/>
          <w:iCs/>
        </w:rPr>
        <w:t>n</w:t>
      </w:r>
      <w:r w:rsidR="00037A4C">
        <w:t xml:space="preserve"> = 61, 61%) </w:t>
      </w:r>
      <w:r w:rsidR="00385201">
        <w:t xml:space="preserve">en tête des catégories sportives ayant été le plus sujet à des maltraitances. </w:t>
      </w:r>
      <w:r w:rsidR="00037A4C">
        <w:t xml:space="preserve">En outre, la catégorie « Sport de combat » présente elle aussi </w:t>
      </w:r>
      <w:r w:rsidR="00067263">
        <w:t>une prévalence semblable (</w:t>
      </w:r>
      <w:r w:rsidR="00067263" w:rsidRPr="00326AED">
        <w:rPr>
          <w:i/>
          <w:iCs/>
        </w:rPr>
        <w:t>n</w:t>
      </w:r>
      <w:r w:rsidR="00067263">
        <w:t xml:space="preserve"> = 24, 55.8%). </w:t>
      </w:r>
    </w:p>
    <w:p w14:paraId="7D2707E3" w14:textId="028F7029" w:rsidR="00394F7F" w:rsidRDefault="00394F7F" w:rsidP="00394F7F">
      <w:pPr>
        <w:pStyle w:val="Textbody"/>
        <w:spacing w:line="360" w:lineRule="auto"/>
        <w:jc w:val="both"/>
      </w:pPr>
      <w:r>
        <w:t xml:space="preserve">Le test d’indépendance </w:t>
      </w:r>
      <w:r w:rsidR="00326AED" w:rsidRPr="001D208B">
        <w:rPr>
          <w:rFonts w:ascii="Times" w:hAnsi="Times"/>
          <w:i/>
          <w:iCs/>
          <w:color w:val="282828"/>
        </w:rPr>
        <w:t>χ </w:t>
      </w:r>
      <w:proofErr w:type="gramStart"/>
      <w:r w:rsidR="00326AED" w:rsidRPr="001D208B">
        <w:rPr>
          <w:rFonts w:ascii="Times" w:hAnsi="Times"/>
          <w:color w:val="3E3D40"/>
          <w:sz w:val="18"/>
          <w:szCs w:val="18"/>
          <w:vertAlign w:val="superscript"/>
        </w:rPr>
        <w:t>2</w:t>
      </w:r>
      <w:r w:rsidR="00326AED" w:rsidRPr="001D208B">
        <w:rPr>
          <w:rFonts w:ascii="Times" w:hAnsi="Times"/>
          <w:color w:val="282828"/>
        </w:rPr>
        <w:t> </w:t>
      </w:r>
      <w:r>
        <w:t xml:space="preserve"> démontre</w:t>
      </w:r>
      <w:proofErr w:type="gramEnd"/>
      <w:r>
        <w:t xml:space="preserve"> des résultats significatifs (</w:t>
      </w:r>
      <w:r w:rsidRPr="00326AED">
        <w:rPr>
          <w:i/>
          <w:iCs/>
        </w:rPr>
        <w:t>p</w:t>
      </w:r>
      <w:r>
        <w:t xml:space="preserve"> = .02) entre la maltraitance sexuelle et les différentes catégories sportives. Les prévalences des </w:t>
      </w:r>
      <w:r w:rsidR="00E61466">
        <w:t>sports artistiques (</w:t>
      </w:r>
      <w:r w:rsidR="00E61466" w:rsidRPr="00326AED">
        <w:rPr>
          <w:i/>
          <w:iCs/>
        </w:rPr>
        <w:t>n</w:t>
      </w:r>
      <w:r w:rsidR="00E61466">
        <w:t xml:space="preserve"> = 39, 28.1%) et des </w:t>
      </w:r>
      <w:r>
        <w:t>sports individuels (</w:t>
      </w:r>
      <w:r w:rsidRPr="00326AED">
        <w:rPr>
          <w:i/>
          <w:iCs/>
        </w:rPr>
        <w:t>n</w:t>
      </w:r>
      <w:r>
        <w:t xml:space="preserve"> = </w:t>
      </w:r>
      <w:r w:rsidR="00E61466">
        <w:t xml:space="preserve">46, 31.5%) s’élèvent à un pourcentage nettement supérieur que les autres catégories prise en compte. </w:t>
      </w:r>
    </w:p>
    <w:p w14:paraId="6753CF7B" w14:textId="60A624D1" w:rsidR="00E61466" w:rsidRPr="00067263" w:rsidRDefault="00F37962" w:rsidP="00394F7F">
      <w:pPr>
        <w:pStyle w:val="Textbody"/>
        <w:spacing w:line="360" w:lineRule="auto"/>
        <w:jc w:val="both"/>
      </w:pPr>
      <w:r>
        <w:t>La maltraitance sexuelle (</w:t>
      </w:r>
      <w:r w:rsidRPr="00326AED">
        <w:rPr>
          <w:i/>
          <w:iCs/>
        </w:rPr>
        <w:t>p</w:t>
      </w:r>
      <w:r>
        <w:t xml:space="preserve"> =.02) et la maltraitance de négligence (</w:t>
      </w:r>
      <w:r w:rsidRPr="00326AED">
        <w:rPr>
          <w:i/>
          <w:iCs/>
        </w:rPr>
        <w:t>p</w:t>
      </w:r>
      <w:r>
        <w:t xml:space="preserve"> &lt; .01) </w:t>
      </w:r>
      <w:commentRangeStart w:id="46"/>
      <w:r>
        <w:t>augmente de manière significative avec le niveau de pratique des participants</w:t>
      </w:r>
      <w:r>
        <w:sym w:font="Symbol" w:char="F0D7"/>
      </w:r>
      <w:r>
        <w:t xml:space="preserve">es. </w:t>
      </w:r>
      <w:commentRangeEnd w:id="46"/>
      <w:r w:rsidR="00CC0988">
        <w:rPr>
          <w:rStyle w:val="Marquedecommentaire"/>
          <w:rFonts w:asciiTheme="minorHAnsi" w:eastAsiaTheme="minorHAnsi" w:hAnsiTheme="minorHAnsi" w:cstheme="minorBidi"/>
          <w:kern w:val="0"/>
          <w:lang w:eastAsia="en-US"/>
        </w:rPr>
        <w:commentReference w:id="46"/>
      </w:r>
      <w:r>
        <w:t xml:space="preserve">On remarque aussi une prévalence </w:t>
      </w:r>
      <w:commentRangeStart w:id="47"/>
      <w:r>
        <w:t>plus élevée</w:t>
      </w:r>
      <w:r w:rsidR="00821507">
        <w:t xml:space="preserve"> </w:t>
      </w:r>
      <w:commentRangeEnd w:id="47"/>
      <w:r w:rsidR="00CC0988">
        <w:rPr>
          <w:rStyle w:val="Marquedecommentaire"/>
          <w:rFonts w:asciiTheme="minorHAnsi" w:eastAsiaTheme="minorHAnsi" w:hAnsiTheme="minorHAnsi" w:cstheme="minorBidi"/>
          <w:kern w:val="0"/>
          <w:lang w:eastAsia="en-US"/>
        </w:rPr>
        <w:commentReference w:id="47"/>
      </w:r>
      <w:r w:rsidR="00821507">
        <w:t>pour tous les</w:t>
      </w:r>
      <w:r w:rsidR="001046B0">
        <w:t xml:space="preserve"> différents</w:t>
      </w:r>
      <w:r w:rsidR="00821507">
        <w:t xml:space="preserve"> niveaux d</w:t>
      </w:r>
      <w:r w:rsidR="001046B0">
        <w:t>e</w:t>
      </w:r>
      <w:r w:rsidR="00821507">
        <w:t xml:space="preserve"> la maltraitance sexuelle. </w:t>
      </w:r>
    </w:p>
    <w:p w14:paraId="7914F683" w14:textId="2C2B2F40" w:rsidR="0018252D" w:rsidRPr="004710C3" w:rsidRDefault="00394F7F" w:rsidP="004B382D">
      <w:pPr>
        <w:pStyle w:val="Textbody"/>
        <w:spacing w:line="360" w:lineRule="auto"/>
        <w:jc w:val="both"/>
      </w:pPr>
      <w:r>
        <w:lastRenderedPageBreak/>
        <w:t xml:space="preserve"> </w:t>
      </w:r>
    </w:p>
    <w:p w14:paraId="639A1982" w14:textId="77777777" w:rsidR="0018252D" w:rsidRPr="00E32408" w:rsidRDefault="0018252D" w:rsidP="004B382D">
      <w:pPr>
        <w:pStyle w:val="Textbody"/>
        <w:spacing w:line="360" w:lineRule="auto"/>
        <w:jc w:val="both"/>
        <w:rPr>
          <w:color w:val="000000" w:themeColor="text1"/>
        </w:rPr>
      </w:pPr>
    </w:p>
    <w:p w14:paraId="00BE1099" w14:textId="572B1F71" w:rsidR="004B382D" w:rsidRPr="00E32408" w:rsidRDefault="004B382D" w:rsidP="004B382D">
      <w:pPr>
        <w:pStyle w:val="Textbody"/>
        <w:jc w:val="both"/>
        <w:rPr>
          <w:b/>
          <w:bCs/>
          <w:color w:val="000000" w:themeColor="text1"/>
        </w:rPr>
      </w:pPr>
      <w:r w:rsidRPr="00E32408">
        <w:rPr>
          <w:b/>
          <w:bCs/>
          <w:color w:val="000000" w:themeColor="text1"/>
        </w:rPr>
        <w:t xml:space="preserve">Tableau </w:t>
      </w:r>
      <w:r w:rsidR="00573A2C">
        <w:rPr>
          <w:b/>
          <w:bCs/>
          <w:color w:val="000000" w:themeColor="text1"/>
        </w:rPr>
        <w:t>2</w:t>
      </w:r>
    </w:p>
    <w:p w14:paraId="168F7375" w14:textId="140DA4B5" w:rsidR="004B382D" w:rsidRPr="00E32408" w:rsidRDefault="004B382D" w:rsidP="004B382D">
      <w:pPr>
        <w:pStyle w:val="Textbody"/>
        <w:jc w:val="both"/>
        <w:rPr>
          <w:color w:val="000000" w:themeColor="text1"/>
        </w:rPr>
      </w:pPr>
      <w:r w:rsidRPr="00E32408">
        <w:rPr>
          <w:color w:val="000000" w:themeColor="text1"/>
        </w:rPr>
        <w:t>Prévalence des différentes formes de maltraitances (mesure à bas seuil, c'est-à-dire au moins une expérience</w:t>
      </w:r>
      <w:r w:rsidR="00573A2C">
        <w:rPr>
          <w:color w:val="000000" w:themeColor="text1"/>
        </w:rPr>
        <w:t xml:space="preserve"> de maltraitance</w:t>
      </w:r>
      <w:r w:rsidRPr="00E32408">
        <w:rPr>
          <w:color w:val="000000" w:themeColor="text1"/>
        </w:rPr>
        <w:t>).</w:t>
      </w:r>
    </w:p>
    <w:tbl>
      <w:tblPr>
        <w:tblStyle w:val="Grilledutableau"/>
        <w:tblW w:w="10349" w:type="dxa"/>
        <w:tblInd w:w="-426"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1"/>
        <w:gridCol w:w="1150"/>
        <w:gridCol w:w="1417"/>
        <w:gridCol w:w="709"/>
        <w:gridCol w:w="1276"/>
        <w:gridCol w:w="567"/>
        <w:gridCol w:w="1276"/>
        <w:gridCol w:w="567"/>
        <w:gridCol w:w="1417"/>
        <w:gridCol w:w="709"/>
      </w:tblGrid>
      <w:tr w:rsidR="00E32408" w:rsidRPr="00E32408" w14:paraId="7D6CC655" w14:textId="77777777" w:rsidTr="00993ED0">
        <w:trPr>
          <w:trHeight w:val="156"/>
        </w:trPr>
        <w:tc>
          <w:tcPr>
            <w:tcW w:w="1261" w:type="dxa"/>
            <w:tcBorders>
              <w:top w:val="single" w:sz="2" w:space="0" w:color="auto"/>
              <w:bottom w:val="single" w:sz="2" w:space="0" w:color="auto"/>
            </w:tcBorders>
            <w:vAlign w:val="center"/>
          </w:tcPr>
          <w:p w14:paraId="184D19FD" w14:textId="77777777" w:rsidR="004B382D" w:rsidRPr="00E32408" w:rsidRDefault="004B382D" w:rsidP="00FA5D63">
            <w:pPr>
              <w:pStyle w:val="Textbody"/>
              <w:jc w:val="both"/>
              <w:rPr>
                <w:color w:val="000000" w:themeColor="text1"/>
              </w:rPr>
            </w:pPr>
          </w:p>
        </w:tc>
        <w:tc>
          <w:tcPr>
            <w:tcW w:w="1150" w:type="dxa"/>
            <w:tcBorders>
              <w:top w:val="single" w:sz="2" w:space="0" w:color="auto"/>
              <w:bottom w:val="single" w:sz="2" w:space="0" w:color="auto"/>
            </w:tcBorders>
            <w:vAlign w:val="center"/>
          </w:tcPr>
          <w:p w14:paraId="60EAACA7" w14:textId="77777777" w:rsidR="004B382D" w:rsidRPr="00E32408" w:rsidRDefault="004B382D" w:rsidP="00FA5D63">
            <w:pPr>
              <w:pStyle w:val="Textbody"/>
              <w:jc w:val="both"/>
              <w:rPr>
                <w:color w:val="000000" w:themeColor="text1"/>
              </w:rPr>
            </w:pPr>
          </w:p>
        </w:tc>
        <w:tc>
          <w:tcPr>
            <w:tcW w:w="1417" w:type="dxa"/>
            <w:tcBorders>
              <w:top w:val="single" w:sz="2" w:space="0" w:color="auto"/>
              <w:bottom w:val="single" w:sz="2" w:space="0" w:color="auto"/>
            </w:tcBorders>
            <w:vAlign w:val="center"/>
          </w:tcPr>
          <w:p w14:paraId="25EE6B88" w14:textId="77777777" w:rsidR="004B382D" w:rsidRPr="00E32408" w:rsidRDefault="004B382D" w:rsidP="00FA5D63">
            <w:pPr>
              <w:pStyle w:val="Textbody"/>
              <w:jc w:val="both"/>
              <w:rPr>
                <w:color w:val="000000" w:themeColor="text1"/>
              </w:rPr>
            </w:pPr>
            <w:r w:rsidRPr="00E32408">
              <w:rPr>
                <w:color w:val="000000" w:themeColor="text1"/>
              </w:rPr>
              <w:t>Maltraitance psychologique</w:t>
            </w:r>
          </w:p>
        </w:tc>
        <w:tc>
          <w:tcPr>
            <w:tcW w:w="709" w:type="dxa"/>
            <w:tcBorders>
              <w:top w:val="single" w:sz="2" w:space="0" w:color="auto"/>
              <w:bottom w:val="single" w:sz="2" w:space="0" w:color="auto"/>
            </w:tcBorders>
            <w:vAlign w:val="center"/>
          </w:tcPr>
          <w:p w14:paraId="46A00EEE" w14:textId="77777777" w:rsidR="004B382D" w:rsidRPr="00E32408" w:rsidRDefault="004B382D" w:rsidP="00FA5D63">
            <w:pPr>
              <w:pStyle w:val="Textbody"/>
              <w:jc w:val="both"/>
              <w:rPr>
                <w:color w:val="000000" w:themeColor="text1"/>
              </w:rPr>
            </w:pPr>
          </w:p>
        </w:tc>
        <w:tc>
          <w:tcPr>
            <w:tcW w:w="1276" w:type="dxa"/>
            <w:tcBorders>
              <w:top w:val="single" w:sz="2" w:space="0" w:color="auto"/>
              <w:bottom w:val="single" w:sz="2" w:space="0" w:color="auto"/>
            </w:tcBorders>
            <w:vAlign w:val="center"/>
          </w:tcPr>
          <w:p w14:paraId="0569A817" w14:textId="77777777" w:rsidR="004B382D" w:rsidRPr="00E32408" w:rsidRDefault="004B382D" w:rsidP="00FA5D63">
            <w:pPr>
              <w:pStyle w:val="Textbody"/>
              <w:jc w:val="both"/>
              <w:rPr>
                <w:color w:val="000000" w:themeColor="text1"/>
              </w:rPr>
            </w:pPr>
            <w:r w:rsidRPr="00E32408">
              <w:rPr>
                <w:color w:val="000000" w:themeColor="text1"/>
              </w:rPr>
              <w:t>Maltraitance physique</w:t>
            </w:r>
          </w:p>
        </w:tc>
        <w:tc>
          <w:tcPr>
            <w:tcW w:w="567" w:type="dxa"/>
            <w:tcBorders>
              <w:top w:val="single" w:sz="2" w:space="0" w:color="auto"/>
              <w:bottom w:val="single" w:sz="2" w:space="0" w:color="auto"/>
            </w:tcBorders>
            <w:vAlign w:val="center"/>
          </w:tcPr>
          <w:p w14:paraId="416235D9" w14:textId="77777777" w:rsidR="004B382D" w:rsidRPr="00E32408" w:rsidRDefault="004B382D" w:rsidP="00FA5D63">
            <w:pPr>
              <w:pStyle w:val="Textbody"/>
              <w:jc w:val="both"/>
              <w:rPr>
                <w:color w:val="000000" w:themeColor="text1"/>
              </w:rPr>
            </w:pPr>
          </w:p>
        </w:tc>
        <w:tc>
          <w:tcPr>
            <w:tcW w:w="1276" w:type="dxa"/>
            <w:tcBorders>
              <w:top w:val="single" w:sz="2" w:space="0" w:color="auto"/>
              <w:bottom w:val="single" w:sz="2" w:space="0" w:color="auto"/>
            </w:tcBorders>
            <w:vAlign w:val="center"/>
          </w:tcPr>
          <w:p w14:paraId="6FB8A836" w14:textId="77777777" w:rsidR="004B382D" w:rsidRPr="00E32408" w:rsidRDefault="004B382D" w:rsidP="00FA5D63">
            <w:pPr>
              <w:pStyle w:val="Textbody"/>
              <w:jc w:val="both"/>
              <w:rPr>
                <w:color w:val="000000" w:themeColor="text1"/>
              </w:rPr>
            </w:pPr>
            <w:r w:rsidRPr="00E32408">
              <w:rPr>
                <w:color w:val="000000" w:themeColor="text1"/>
              </w:rPr>
              <w:t>Maltraitance sexuelle</w:t>
            </w:r>
          </w:p>
        </w:tc>
        <w:tc>
          <w:tcPr>
            <w:tcW w:w="567" w:type="dxa"/>
            <w:tcBorders>
              <w:top w:val="single" w:sz="2" w:space="0" w:color="auto"/>
              <w:bottom w:val="single" w:sz="2" w:space="0" w:color="auto"/>
            </w:tcBorders>
            <w:vAlign w:val="center"/>
          </w:tcPr>
          <w:p w14:paraId="1A1A0C6A" w14:textId="77777777" w:rsidR="004B382D" w:rsidRPr="00E32408" w:rsidRDefault="004B382D" w:rsidP="00FA5D63">
            <w:pPr>
              <w:pStyle w:val="Textbody"/>
              <w:jc w:val="both"/>
              <w:rPr>
                <w:color w:val="000000" w:themeColor="text1"/>
              </w:rPr>
            </w:pPr>
          </w:p>
        </w:tc>
        <w:tc>
          <w:tcPr>
            <w:tcW w:w="1417" w:type="dxa"/>
            <w:tcBorders>
              <w:top w:val="single" w:sz="2" w:space="0" w:color="auto"/>
              <w:bottom w:val="single" w:sz="2" w:space="0" w:color="auto"/>
            </w:tcBorders>
            <w:vAlign w:val="center"/>
          </w:tcPr>
          <w:p w14:paraId="745B0E74" w14:textId="60D66081" w:rsidR="004B382D" w:rsidRPr="00E32408" w:rsidRDefault="00F77DA3" w:rsidP="00FA5D63">
            <w:pPr>
              <w:pStyle w:val="Textbody"/>
              <w:jc w:val="both"/>
              <w:rPr>
                <w:color w:val="000000" w:themeColor="text1"/>
              </w:rPr>
            </w:pPr>
            <w:r>
              <w:rPr>
                <w:color w:val="000000" w:themeColor="text1"/>
              </w:rPr>
              <w:t>Maltraitance de</w:t>
            </w:r>
            <w:r w:rsidR="00FD24AE">
              <w:rPr>
                <w:color w:val="000000" w:themeColor="text1"/>
              </w:rPr>
              <w:t xml:space="preserve"> n</w:t>
            </w:r>
            <w:r w:rsidR="004B382D" w:rsidRPr="00E32408">
              <w:rPr>
                <w:color w:val="000000" w:themeColor="text1"/>
              </w:rPr>
              <w:t>égligence</w:t>
            </w:r>
          </w:p>
        </w:tc>
        <w:tc>
          <w:tcPr>
            <w:tcW w:w="709" w:type="dxa"/>
            <w:tcBorders>
              <w:top w:val="single" w:sz="2" w:space="0" w:color="auto"/>
              <w:bottom w:val="single" w:sz="2" w:space="0" w:color="auto"/>
            </w:tcBorders>
            <w:vAlign w:val="center"/>
          </w:tcPr>
          <w:p w14:paraId="64467113" w14:textId="77777777" w:rsidR="004B382D" w:rsidRPr="00E32408" w:rsidRDefault="004B382D" w:rsidP="00FA5D63">
            <w:pPr>
              <w:pStyle w:val="Textbody"/>
              <w:jc w:val="both"/>
              <w:rPr>
                <w:color w:val="000000" w:themeColor="text1"/>
              </w:rPr>
            </w:pPr>
          </w:p>
        </w:tc>
      </w:tr>
      <w:tr w:rsidR="00E32408" w:rsidRPr="00E32408" w14:paraId="206F50AF" w14:textId="77777777" w:rsidTr="00993ED0">
        <w:trPr>
          <w:trHeight w:val="732"/>
        </w:trPr>
        <w:tc>
          <w:tcPr>
            <w:tcW w:w="1261" w:type="dxa"/>
            <w:tcBorders>
              <w:top w:val="single" w:sz="2" w:space="0" w:color="auto"/>
              <w:bottom w:val="nil"/>
            </w:tcBorders>
            <w:vAlign w:val="center"/>
          </w:tcPr>
          <w:p w14:paraId="5101A250" w14:textId="77777777" w:rsidR="004B382D" w:rsidRPr="00E32408" w:rsidRDefault="004B382D" w:rsidP="00FA5D63">
            <w:pPr>
              <w:pStyle w:val="Textbody"/>
              <w:jc w:val="both"/>
              <w:rPr>
                <w:color w:val="000000" w:themeColor="text1"/>
              </w:rPr>
            </w:pPr>
          </w:p>
        </w:tc>
        <w:tc>
          <w:tcPr>
            <w:tcW w:w="1150" w:type="dxa"/>
            <w:tcBorders>
              <w:top w:val="single" w:sz="2" w:space="0" w:color="auto"/>
              <w:bottom w:val="nil"/>
            </w:tcBorders>
            <w:vAlign w:val="center"/>
          </w:tcPr>
          <w:p w14:paraId="46BCC595" w14:textId="77777777" w:rsidR="004B382D" w:rsidRPr="00E32408" w:rsidRDefault="004B382D" w:rsidP="00FA5D63">
            <w:pPr>
              <w:pStyle w:val="Textbody"/>
              <w:jc w:val="both"/>
              <w:rPr>
                <w:color w:val="000000" w:themeColor="text1"/>
              </w:rPr>
            </w:pPr>
          </w:p>
        </w:tc>
        <w:tc>
          <w:tcPr>
            <w:tcW w:w="1417" w:type="dxa"/>
            <w:tcBorders>
              <w:top w:val="single" w:sz="2" w:space="0" w:color="auto"/>
              <w:bottom w:val="nil"/>
            </w:tcBorders>
            <w:vAlign w:val="center"/>
          </w:tcPr>
          <w:p w14:paraId="52F4BBE5" w14:textId="412865D7" w:rsidR="004B382D" w:rsidRPr="00E32408" w:rsidRDefault="004B382D" w:rsidP="00FA5D63">
            <w:pPr>
              <w:pStyle w:val="Textbody"/>
              <w:jc w:val="both"/>
              <w:rPr>
                <w:b/>
                <w:bCs/>
                <w:color w:val="000000" w:themeColor="text1"/>
              </w:rPr>
            </w:pPr>
            <w:r w:rsidRPr="00E32408">
              <w:rPr>
                <w:b/>
                <w:bCs/>
                <w:color w:val="000000" w:themeColor="text1"/>
              </w:rPr>
              <w:t>N =7</w:t>
            </w:r>
            <w:r w:rsidR="00BC31E7" w:rsidRPr="00E32408">
              <w:rPr>
                <w:b/>
                <w:bCs/>
                <w:color w:val="000000" w:themeColor="text1"/>
              </w:rPr>
              <w:t>11</w:t>
            </w:r>
          </w:p>
        </w:tc>
        <w:tc>
          <w:tcPr>
            <w:tcW w:w="709" w:type="dxa"/>
            <w:tcBorders>
              <w:top w:val="single" w:sz="2" w:space="0" w:color="auto"/>
              <w:bottom w:val="nil"/>
            </w:tcBorders>
            <w:vAlign w:val="center"/>
          </w:tcPr>
          <w:p w14:paraId="11D92712" w14:textId="77777777" w:rsidR="004B382D" w:rsidRPr="00E32408" w:rsidRDefault="004B382D" w:rsidP="00FA5D63">
            <w:pPr>
              <w:pStyle w:val="Textbody"/>
              <w:jc w:val="both"/>
              <w:rPr>
                <w:color w:val="000000" w:themeColor="text1"/>
              </w:rPr>
            </w:pPr>
            <w:proofErr w:type="gramStart"/>
            <w:r w:rsidRPr="00E32408">
              <w:rPr>
                <w:color w:val="000000" w:themeColor="text1"/>
              </w:rPr>
              <w:t>χ</w:t>
            </w:r>
            <w:proofErr w:type="gramEnd"/>
            <w:r w:rsidRPr="00E32408">
              <w:rPr>
                <w:color w:val="000000" w:themeColor="text1"/>
              </w:rPr>
              <w:t>2</w:t>
            </w:r>
          </w:p>
        </w:tc>
        <w:tc>
          <w:tcPr>
            <w:tcW w:w="1276" w:type="dxa"/>
            <w:tcBorders>
              <w:top w:val="single" w:sz="2" w:space="0" w:color="auto"/>
              <w:bottom w:val="nil"/>
            </w:tcBorders>
            <w:vAlign w:val="center"/>
          </w:tcPr>
          <w:p w14:paraId="52BCA013" w14:textId="49271A54" w:rsidR="004B382D" w:rsidRPr="00E32408" w:rsidRDefault="004B382D" w:rsidP="00FA5D63">
            <w:pPr>
              <w:pStyle w:val="Textbody"/>
              <w:jc w:val="both"/>
              <w:rPr>
                <w:b/>
                <w:bCs/>
                <w:color w:val="000000" w:themeColor="text1"/>
              </w:rPr>
            </w:pPr>
            <w:r w:rsidRPr="00E32408">
              <w:rPr>
                <w:b/>
                <w:bCs/>
                <w:color w:val="000000" w:themeColor="text1"/>
              </w:rPr>
              <w:t>N = 3</w:t>
            </w:r>
            <w:r w:rsidR="00BC31E7" w:rsidRPr="00E32408">
              <w:rPr>
                <w:b/>
                <w:bCs/>
                <w:color w:val="000000" w:themeColor="text1"/>
              </w:rPr>
              <w:t>44</w:t>
            </w:r>
          </w:p>
        </w:tc>
        <w:tc>
          <w:tcPr>
            <w:tcW w:w="567" w:type="dxa"/>
            <w:tcBorders>
              <w:top w:val="single" w:sz="2" w:space="0" w:color="auto"/>
              <w:bottom w:val="nil"/>
            </w:tcBorders>
            <w:vAlign w:val="center"/>
          </w:tcPr>
          <w:p w14:paraId="2955DE22" w14:textId="77777777" w:rsidR="004B382D" w:rsidRPr="00E32408" w:rsidRDefault="004B382D" w:rsidP="00FA5D63">
            <w:pPr>
              <w:pStyle w:val="Textbody"/>
              <w:jc w:val="both"/>
              <w:rPr>
                <w:color w:val="000000" w:themeColor="text1"/>
              </w:rPr>
            </w:pPr>
            <w:proofErr w:type="gramStart"/>
            <w:r w:rsidRPr="00E32408">
              <w:rPr>
                <w:color w:val="000000" w:themeColor="text1"/>
              </w:rPr>
              <w:t>χ</w:t>
            </w:r>
            <w:proofErr w:type="gramEnd"/>
            <w:r w:rsidRPr="00E32408">
              <w:rPr>
                <w:color w:val="000000" w:themeColor="text1"/>
              </w:rPr>
              <w:t>2</w:t>
            </w:r>
          </w:p>
        </w:tc>
        <w:tc>
          <w:tcPr>
            <w:tcW w:w="1276" w:type="dxa"/>
            <w:tcBorders>
              <w:top w:val="single" w:sz="2" w:space="0" w:color="auto"/>
              <w:bottom w:val="nil"/>
            </w:tcBorders>
            <w:vAlign w:val="center"/>
          </w:tcPr>
          <w:p w14:paraId="5E378109" w14:textId="2A945D2E" w:rsidR="004B382D" w:rsidRPr="00E32408" w:rsidRDefault="004B382D" w:rsidP="00FA5D63">
            <w:pPr>
              <w:pStyle w:val="Textbody"/>
              <w:jc w:val="both"/>
              <w:rPr>
                <w:b/>
                <w:bCs/>
                <w:color w:val="000000" w:themeColor="text1"/>
              </w:rPr>
            </w:pPr>
            <w:r w:rsidRPr="00E32408">
              <w:rPr>
                <w:b/>
                <w:bCs/>
                <w:color w:val="000000" w:themeColor="text1"/>
              </w:rPr>
              <w:t>N = 17</w:t>
            </w:r>
            <w:r w:rsidR="00BC38EC" w:rsidRPr="00E32408">
              <w:rPr>
                <w:b/>
                <w:bCs/>
                <w:color w:val="000000" w:themeColor="text1"/>
              </w:rPr>
              <w:t>8</w:t>
            </w:r>
          </w:p>
        </w:tc>
        <w:tc>
          <w:tcPr>
            <w:tcW w:w="567" w:type="dxa"/>
            <w:tcBorders>
              <w:top w:val="single" w:sz="2" w:space="0" w:color="auto"/>
              <w:bottom w:val="nil"/>
            </w:tcBorders>
            <w:vAlign w:val="center"/>
          </w:tcPr>
          <w:p w14:paraId="125E2970" w14:textId="77777777" w:rsidR="004B382D" w:rsidRPr="00E32408" w:rsidRDefault="004B382D" w:rsidP="00FA5D63">
            <w:pPr>
              <w:pStyle w:val="Textbody"/>
              <w:jc w:val="both"/>
              <w:rPr>
                <w:color w:val="000000" w:themeColor="text1"/>
              </w:rPr>
            </w:pPr>
            <w:proofErr w:type="gramStart"/>
            <w:r w:rsidRPr="00E32408">
              <w:rPr>
                <w:color w:val="000000" w:themeColor="text1"/>
              </w:rPr>
              <w:t>χ</w:t>
            </w:r>
            <w:proofErr w:type="gramEnd"/>
            <w:r w:rsidRPr="00E32408">
              <w:rPr>
                <w:color w:val="000000" w:themeColor="text1"/>
              </w:rPr>
              <w:t>2</w:t>
            </w:r>
          </w:p>
        </w:tc>
        <w:tc>
          <w:tcPr>
            <w:tcW w:w="1417" w:type="dxa"/>
            <w:tcBorders>
              <w:top w:val="single" w:sz="2" w:space="0" w:color="auto"/>
              <w:bottom w:val="nil"/>
            </w:tcBorders>
            <w:vAlign w:val="center"/>
          </w:tcPr>
          <w:p w14:paraId="41686822" w14:textId="33CEA09D" w:rsidR="004B382D" w:rsidRPr="00E32408" w:rsidRDefault="004B382D" w:rsidP="00FA5D63">
            <w:pPr>
              <w:pStyle w:val="Textbody"/>
              <w:jc w:val="both"/>
              <w:rPr>
                <w:b/>
                <w:bCs/>
                <w:color w:val="000000" w:themeColor="text1"/>
              </w:rPr>
            </w:pPr>
            <w:r w:rsidRPr="00E32408">
              <w:rPr>
                <w:b/>
                <w:bCs/>
                <w:color w:val="000000" w:themeColor="text1"/>
              </w:rPr>
              <w:t xml:space="preserve">N = </w:t>
            </w:r>
            <w:r w:rsidR="00F75B67" w:rsidRPr="00E32408">
              <w:rPr>
                <w:b/>
                <w:bCs/>
                <w:color w:val="000000" w:themeColor="text1"/>
              </w:rPr>
              <w:t>117</w:t>
            </w:r>
          </w:p>
        </w:tc>
        <w:tc>
          <w:tcPr>
            <w:tcW w:w="709" w:type="dxa"/>
            <w:tcBorders>
              <w:top w:val="single" w:sz="2" w:space="0" w:color="auto"/>
              <w:bottom w:val="nil"/>
            </w:tcBorders>
            <w:vAlign w:val="center"/>
          </w:tcPr>
          <w:p w14:paraId="5D6FADE7" w14:textId="77777777" w:rsidR="004B382D" w:rsidRPr="00E32408" w:rsidRDefault="004B382D" w:rsidP="00FA5D63">
            <w:pPr>
              <w:pStyle w:val="Textbody"/>
              <w:jc w:val="both"/>
              <w:rPr>
                <w:color w:val="000000" w:themeColor="text1"/>
              </w:rPr>
            </w:pPr>
            <w:proofErr w:type="gramStart"/>
            <w:r w:rsidRPr="00E32408">
              <w:rPr>
                <w:color w:val="000000" w:themeColor="text1"/>
              </w:rPr>
              <w:t>χ</w:t>
            </w:r>
            <w:proofErr w:type="gramEnd"/>
            <w:r w:rsidRPr="00E32408">
              <w:rPr>
                <w:color w:val="000000" w:themeColor="text1"/>
              </w:rPr>
              <w:t>2</w:t>
            </w:r>
          </w:p>
        </w:tc>
      </w:tr>
      <w:tr w:rsidR="00E32408" w:rsidRPr="00E32408" w14:paraId="0C262319" w14:textId="77777777" w:rsidTr="00993ED0">
        <w:trPr>
          <w:trHeight w:val="435"/>
        </w:trPr>
        <w:tc>
          <w:tcPr>
            <w:tcW w:w="1261" w:type="dxa"/>
            <w:tcBorders>
              <w:top w:val="nil"/>
              <w:bottom w:val="single" w:sz="2" w:space="0" w:color="auto"/>
            </w:tcBorders>
            <w:vAlign w:val="center"/>
          </w:tcPr>
          <w:p w14:paraId="69771447" w14:textId="77777777" w:rsidR="004B382D" w:rsidRPr="00E32408" w:rsidRDefault="004B382D" w:rsidP="00FA5D63">
            <w:pPr>
              <w:pStyle w:val="Textbody"/>
              <w:jc w:val="both"/>
              <w:rPr>
                <w:color w:val="000000" w:themeColor="text1"/>
              </w:rPr>
            </w:pPr>
          </w:p>
        </w:tc>
        <w:tc>
          <w:tcPr>
            <w:tcW w:w="1150" w:type="dxa"/>
            <w:tcBorders>
              <w:top w:val="nil"/>
              <w:bottom w:val="single" w:sz="2" w:space="0" w:color="auto"/>
            </w:tcBorders>
            <w:vAlign w:val="center"/>
          </w:tcPr>
          <w:p w14:paraId="1851C54E" w14:textId="77777777" w:rsidR="004B382D" w:rsidRPr="00E32408" w:rsidRDefault="004B382D" w:rsidP="00FA5D63">
            <w:pPr>
              <w:pStyle w:val="Textbody"/>
              <w:jc w:val="both"/>
              <w:rPr>
                <w:color w:val="000000" w:themeColor="text1"/>
              </w:rPr>
            </w:pPr>
          </w:p>
        </w:tc>
        <w:tc>
          <w:tcPr>
            <w:tcW w:w="1417" w:type="dxa"/>
            <w:tcBorders>
              <w:top w:val="nil"/>
              <w:bottom w:val="single" w:sz="2" w:space="0" w:color="auto"/>
            </w:tcBorders>
            <w:vAlign w:val="center"/>
          </w:tcPr>
          <w:p w14:paraId="140B0F30" w14:textId="77777777" w:rsidR="004B382D" w:rsidRPr="00E32408" w:rsidRDefault="004B382D" w:rsidP="00FA5D63">
            <w:pPr>
              <w:pStyle w:val="Textbody"/>
              <w:jc w:val="both"/>
              <w:rPr>
                <w:b/>
                <w:bCs/>
                <w:color w:val="000000" w:themeColor="text1"/>
              </w:rPr>
            </w:pPr>
            <w:r w:rsidRPr="00E32408">
              <w:rPr>
                <w:b/>
                <w:bCs/>
                <w:color w:val="000000" w:themeColor="text1"/>
              </w:rPr>
              <w:t>N (%)</w:t>
            </w:r>
          </w:p>
        </w:tc>
        <w:tc>
          <w:tcPr>
            <w:tcW w:w="709" w:type="dxa"/>
            <w:tcBorders>
              <w:top w:val="nil"/>
              <w:bottom w:val="single" w:sz="2" w:space="0" w:color="auto"/>
            </w:tcBorders>
            <w:vAlign w:val="center"/>
          </w:tcPr>
          <w:p w14:paraId="075273B7" w14:textId="77777777" w:rsidR="004B382D" w:rsidRPr="00E32408" w:rsidRDefault="004B382D" w:rsidP="00FA5D63">
            <w:pPr>
              <w:pStyle w:val="Textbody"/>
              <w:jc w:val="both"/>
              <w:rPr>
                <w:b/>
                <w:bCs/>
                <w:i/>
                <w:iCs/>
                <w:color w:val="000000" w:themeColor="text1"/>
              </w:rPr>
            </w:pPr>
            <w:r w:rsidRPr="00E32408">
              <w:rPr>
                <w:b/>
                <w:bCs/>
                <w:i/>
                <w:iCs/>
                <w:color w:val="000000" w:themeColor="text1"/>
              </w:rPr>
              <w:t>(</w:t>
            </w:r>
            <w:proofErr w:type="gramStart"/>
            <w:r w:rsidRPr="00E32408">
              <w:rPr>
                <w:b/>
                <w:bCs/>
                <w:i/>
                <w:iCs/>
                <w:color w:val="000000" w:themeColor="text1"/>
              </w:rPr>
              <w:t>p</w:t>
            </w:r>
            <w:proofErr w:type="gramEnd"/>
            <w:r w:rsidRPr="00E32408">
              <w:rPr>
                <w:b/>
                <w:bCs/>
                <w:i/>
                <w:iCs/>
                <w:color w:val="000000" w:themeColor="text1"/>
              </w:rPr>
              <w:t>)</w:t>
            </w:r>
          </w:p>
        </w:tc>
        <w:tc>
          <w:tcPr>
            <w:tcW w:w="1276" w:type="dxa"/>
            <w:tcBorders>
              <w:top w:val="nil"/>
              <w:bottom w:val="single" w:sz="2" w:space="0" w:color="auto"/>
            </w:tcBorders>
            <w:vAlign w:val="center"/>
          </w:tcPr>
          <w:p w14:paraId="012DEDB4" w14:textId="77777777" w:rsidR="004B382D" w:rsidRPr="00E32408" w:rsidRDefault="004B382D" w:rsidP="00FA5D63">
            <w:pPr>
              <w:pStyle w:val="Textbody"/>
              <w:jc w:val="both"/>
              <w:rPr>
                <w:b/>
                <w:bCs/>
                <w:color w:val="000000" w:themeColor="text1"/>
              </w:rPr>
            </w:pPr>
            <w:r w:rsidRPr="00E32408">
              <w:rPr>
                <w:b/>
                <w:bCs/>
                <w:color w:val="000000" w:themeColor="text1"/>
              </w:rPr>
              <w:t>N (%)</w:t>
            </w:r>
          </w:p>
        </w:tc>
        <w:tc>
          <w:tcPr>
            <w:tcW w:w="567" w:type="dxa"/>
            <w:tcBorders>
              <w:top w:val="nil"/>
              <w:bottom w:val="single" w:sz="2" w:space="0" w:color="auto"/>
            </w:tcBorders>
            <w:vAlign w:val="center"/>
          </w:tcPr>
          <w:p w14:paraId="5A04CB09" w14:textId="77777777" w:rsidR="004B382D" w:rsidRPr="00E32408" w:rsidRDefault="004B382D" w:rsidP="00FA5D63">
            <w:pPr>
              <w:pStyle w:val="Textbody"/>
              <w:jc w:val="both"/>
              <w:rPr>
                <w:color w:val="000000" w:themeColor="text1"/>
              </w:rPr>
            </w:pPr>
            <w:r w:rsidRPr="00E32408">
              <w:rPr>
                <w:b/>
                <w:bCs/>
                <w:i/>
                <w:iCs/>
                <w:color w:val="000000" w:themeColor="text1"/>
              </w:rPr>
              <w:t>(</w:t>
            </w:r>
            <w:proofErr w:type="gramStart"/>
            <w:r w:rsidRPr="00E32408">
              <w:rPr>
                <w:b/>
                <w:bCs/>
                <w:i/>
                <w:iCs/>
                <w:color w:val="000000" w:themeColor="text1"/>
              </w:rPr>
              <w:t>p</w:t>
            </w:r>
            <w:proofErr w:type="gramEnd"/>
            <w:r w:rsidRPr="00E32408">
              <w:rPr>
                <w:b/>
                <w:bCs/>
                <w:i/>
                <w:iCs/>
                <w:color w:val="000000" w:themeColor="text1"/>
              </w:rPr>
              <w:t>)</w:t>
            </w:r>
          </w:p>
        </w:tc>
        <w:tc>
          <w:tcPr>
            <w:tcW w:w="1276" w:type="dxa"/>
            <w:tcBorders>
              <w:top w:val="nil"/>
              <w:bottom w:val="single" w:sz="2" w:space="0" w:color="auto"/>
            </w:tcBorders>
            <w:vAlign w:val="center"/>
          </w:tcPr>
          <w:p w14:paraId="04EDFE67" w14:textId="77777777" w:rsidR="004B382D" w:rsidRPr="00E32408" w:rsidRDefault="004B382D" w:rsidP="00FA5D63">
            <w:pPr>
              <w:pStyle w:val="Textbody"/>
              <w:jc w:val="both"/>
              <w:rPr>
                <w:b/>
                <w:bCs/>
                <w:color w:val="000000" w:themeColor="text1"/>
              </w:rPr>
            </w:pPr>
            <w:r w:rsidRPr="00E32408">
              <w:rPr>
                <w:b/>
                <w:bCs/>
                <w:color w:val="000000" w:themeColor="text1"/>
              </w:rPr>
              <w:t>N (%)</w:t>
            </w:r>
          </w:p>
        </w:tc>
        <w:tc>
          <w:tcPr>
            <w:tcW w:w="567" w:type="dxa"/>
            <w:tcBorders>
              <w:top w:val="nil"/>
              <w:bottom w:val="single" w:sz="2" w:space="0" w:color="auto"/>
            </w:tcBorders>
            <w:vAlign w:val="center"/>
          </w:tcPr>
          <w:p w14:paraId="39456419" w14:textId="77777777" w:rsidR="004B382D" w:rsidRPr="00E32408" w:rsidRDefault="004B382D" w:rsidP="00FA5D63">
            <w:pPr>
              <w:pStyle w:val="Textbody"/>
              <w:jc w:val="both"/>
              <w:rPr>
                <w:color w:val="000000" w:themeColor="text1"/>
              </w:rPr>
            </w:pPr>
            <w:r w:rsidRPr="00E32408">
              <w:rPr>
                <w:b/>
                <w:bCs/>
                <w:i/>
                <w:iCs/>
                <w:color w:val="000000" w:themeColor="text1"/>
              </w:rPr>
              <w:t>(</w:t>
            </w:r>
            <w:proofErr w:type="gramStart"/>
            <w:r w:rsidRPr="00E32408">
              <w:rPr>
                <w:b/>
                <w:bCs/>
                <w:i/>
                <w:iCs/>
                <w:color w:val="000000" w:themeColor="text1"/>
              </w:rPr>
              <w:t>p</w:t>
            </w:r>
            <w:proofErr w:type="gramEnd"/>
            <w:r w:rsidRPr="00E32408">
              <w:rPr>
                <w:b/>
                <w:bCs/>
                <w:i/>
                <w:iCs/>
                <w:color w:val="000000" w:themeColor="text1"/>
              </w:rPr>
              <w:t>)</w:t>
            </w:r>
          </w:p>
        </w:tc>
        <w:tc>
          <w:tcPr>
            <w:tcW w:w="1417" w:type="dxa"/>
            <w:tcBorders>
              <w:top w:val="nil"/>
              <w:bottom w:val="single" w:sz="2" w:space="0" w:color="auto"/>
            </w:tcBorders>
            <w:vAlign w:val="center"/>
          </w:tcPr>
          <w:p w14:paraId="361DF324" w14:textId="77777777" w:rsidR="004B382D" w:rsidRPr="00E32408" w:rsidRDefault="004B382D" w:rsidP="00FA5D63">
            <w:pPr>
              <w:pStyle w:val="Textbody"/>
              <w:jc w:val="both"/>
              <w:rPr>
                <w:b/>
                <w:bCs/>
                <w:color w:val="000000" w:themeColor="text1"/>
              </w:rPr>
            </w:pPr>
            <w:r w:rsidRPr="00E32408">
              <w:rPr>
                <w:b/>
                <w:bCs/>
                <w:color w:val="000000" w:themeColor="text1"/>
              </w:rPr>
              <w:t>N (%)</w:t>
            </w:r>
          </w:p>
        </w:tc>
        <w:tc>
          <w:tcPr>
            <w:tcW w:w="709" w:type="dxa"/>
            <w:tcBorders>
              <w:top w:val="nil"/>
              <w:bottom w:val="single" w:sz="2" w:space="0" w:color="auto"/>
            </w:tcBorders>
            <w:vAlign w:val="center"/>
          </w:tcPr>
          <w:p w14:paraId="360580AC" w14:textId="77777777" w:rsidR="004B382D" w:rsidRPr="00E32408" w:rsidRDefault="004B382D" w:rsidP="00FA5D63">
            <w:pPr>
              <w:pStyle w:val="Textbody"/>
              <w:jc w:val="both"/>
              <w:rPr>
                <w:color w:val="000000" w:themeColor="text1"/>
              </w:rPr>
            </w:pPr>
            <w:r w:rsidRPr="00E32408">
              <w:rPr>
                <w:b/>
                <w:bCs/>
                <w:i/>
                <w:iCs/>
                <w:color w:val="000000" w:themeColor="text1"/>
              </w:rPr>
              <w:t>(</w:t>
            </w:r>
            <w:proofErr w:type="gramStart"/>
            <w:r w:rsidRPr="00E32408">
              <w:rPr>
                <w:b/>
                <w:bCs/>
                <w:i/>
                <w:iCs/>
                <w:color w:val="000000" w:themeColor="text1"/>
              </w:rPr>
              <w:t>p</w:t>
            </w:r>
            <w:proofErr w:type="gramEnd"/>
            <w:r w:rsidRPr="00E32408">
              <w:rPr>
                <w:b/>
                <w:bCs/>
                <w:i/>
                <w:iCs/>
                <w:color w:val="000000" w:themeColor="text1"/>
              </w:rPr>
              <w:t>)</w:t>
            </w:r>
          </w:p>
        </w:tc>
      </w:tr>
      <w:tr w:rsidR="00E32408" w:rsidRPr="00E32408" w14:paraId="4AE10C80" w14:textId="77777777" w:rsidTr="00993ED0">
        <w:trPr>
          <w:trHeight w:val="1030"/>
        </w:trPr>
        <w:tc>
          <w:tcPr>
            <w:tcW w:w="1261" w:type="dxa"/>
            <w:tcBorders>
              <w:top w:val="single" w:sz="2" w:space="0" w:color="auto"/>
            </w:tcBorders>
            <w:vAlign w:val="center"/>
          </w:tcPr>
          <w:p w14:paraId="2E1D3D0A" w14:textId="77777777" w:rsidR="004B382D" w:rsidRPr="00E32408" w:rsidRDefault="004B382D" w:rsidP="00FA5D63">
            <w:pPr>
              <w:pStyle w:val="Textbody"/>
              <w:jc w:val="both"/>
              <w:rPr>
                <w:color w:val="000000" w:themeColor="text1"/>
              </w:rPr>
            </w:pPr>
            <w:r w:rsidRPr="00E32408">
              <w:rPr>
                <w:color w:val="000000" w:themeColor="text1"/>
              </w:rPr>
              <w:t>Âge</w:t>
            </w:r>
          </w:p>
        </w:tc>
        <w:tc>
          <w:tcPr>
            <w:tcW w:w="1150" w:type="dxa"/>
            <w:tcBorders>
              <w:top w:val="single" w:sz="2" w:space="0" w:color="auto"/>
            </w:tcBorders>
            <w:vAlign w:val="center"/>
          </w:tcPr>
          <w:p w14:paraId="32BB82FF" w14:textId="77777777" w:rsidR="004B382D" w:rsidRPr="00E32408" w:rsidRDefault="004B382D" w:rsidP="00FA5D63">
            <w:pPr>
              <w:pStyle w:val="Textbody"/>
              <w:jc w:val="both"/>
              <w:rPr>
                <w:color w:val="000000" w:themeColor="text1"/>
              </w:rPr>
            </w:pPr>
          </w:p>
        </w:tc>
        <w:tc>
          <w:tcPr>
            <w:tcW w:w="1417" w:type="dxa"/>
            <w:tcBorders>
              <w:top w:val="single" w:sz="2" w:space="0" w:color="auto"/>
            </w:tcBorders>
            <w:vAlign w:val="center"/>
          </w:tcPr>
          <w:p w14:paraId="5E9D4CB9" w14:textId="77777777" w:rsidR="004B382D" w:rsidRPr="00E32408" w:rsidRDefault="004B382D" w:rsidP="00FA5D63">
            <w:pPr>
              <w:pStyle w:val="Textbody"/>
              <w:jc w:val="both"/>
              <w:rPr>
                <w:color w:val="000000" w:themeColor="text1"/>
              </w:rPr>
            </w:pPr>
          </w:p>
        </w:tc>
        <w:tc>
          <w:tcPr>
            <w:tcW w:w="709" w:type="dxa"/>
            <w:tcBorders>
              <w:top w:val="single" w:sz="2" w:space="0" w:color="auto"/>
            </w:tcBorders>
            <w:vAlign w:val="center"/>
          </w:tcPr>
          <w:p w14:paraId="5395381D" w14:textId="3D9EC8F6" w:rsidR="004B382D" w:rsidRPr="00E32408" w:rsidRDefault="004B382D" w:rsidP="00FA5D63">
            <w:pPr>
              <w:pStyle w:val="Textbody"/>
              <w:jc w:val="both"/>
              <w:rPr>
                <w:color w:val="000000" w:themeColor="text1"/>
              </w:rPr>
            </w:pPr>
            <w:r w:rsidRPr="00E32408">
              <w:rPr>
                <w:color w:val="000000" w:themeColor="text1"/>
              </w:rPr>
              <w:t>4.</w:t>
            </w:r>
            <w:r w:rsidR="00BC31E7" w:rsidRPr="00E32408">
              <w:rPr>
                <w:color w:val="000000" w:themeColor="text1"/>
              </w:rPr>
              <w:t>280</w:t>
            </w:r>
          </w:p>
          <w:p w14:paraId="1E968163" w14:textId="7BB34B1E" w:rsidR="004B382D" w:rsidRPr="00E32408" w:rsidRDefault="004B382D" w:rsidP="00FA5D63">
            <w:pPr>
              <w:pStyle w:val="Textbody"/>
              <w:jc w:val="both"/>
              <w:rPr>
                <w:color w:val="000000" w:themeColor="text1"/>
              </w:rPr>
            </w:pPr>
            <w:r w:rsidRPr="00E32408">
              <w:rPr>
                <w:color w:val="000000" w:themeColor="text1"/>
              </w:rPr>
              <w:t>(</w:t>
            </w:r>
            <w:commentRangeStart w:id="48"/>
            <w:r w:rsidRPr="00E32408">
              <w:rPr>
                <w:color w:val="000000" w:themeColor="text1"/>
              </w:rPr>
              <w:t>0.</w:t>
            </w:r>
            <w:r w:rsidR="00BC31E7" w:rsidRPr="00E32408">
              <w:rPr>
                <w:color w:val="000000" w:themeColor="text1"/>
              </w:rPr>
              <w:t>1176</w:t>
            </w:r>
            <w:r w:rsidRPr="00E32408">
              <w:rPr>
                <w:color w:val="000000" w:themeColor="text1"/>
              </w:rPr>
              <w:t>)</w:t>
            </w:r>
            <w:commentRangeEnd w:id="48"/>
            <w:r w:rsidR="00892880">
              <w:rPr>
                <w:rStyle w:val="Marquedecommentaire"/>
                <w:rFonts w:asciiTheme="minorHAnsi" w:eastAsiaTheme="minorHAnsi" w:hAnsiTheme="minorHAnsi" w:cstheme="minorBidi"/>
                <w:kern w:val="0"/>
                <w:lang w:eastAsia="en-US"/>
              </w:rPr>
              <w:commentReference w:id="48"/>
            </w:r>
          </w:p>
        </w:tc>
        <w:tc>
          <w:tcPr>
            <w:tcW w:w="1276" w:type="dxa"/>
            <w:tcBorders>
              <w:top w:val="single" w:sz="2" w:space="0" w:color="auto"/>
            </w:tcBorders>
            <w:vAlign w:val="center"/>
          </w:tcPr>
          <w:p w14:paraId="0EEE6612" w14:textId="77777777" w:rsidR="004B382D" w:rsidRPr="00E32408" w:rsidRDefault="004B382D" w:rsidP="00FA5D63">
            <w:pPr>
              <w:pStyle w:val="Textbody"/>
              <w:jc w:val="both"/>
              <w:rPr>
                <w:color w:val="000000" w:themeColor="text1"/>
              </w:rPr>
            </w:pPr>
          </w:p>
        </w:tc>
        <w:tc>
          <w:tcPr>
            <w:tcW w:w="567" w:type="dxa"/>
            <w:tcBorders>
              <w:top w:val="single" w:sz="2" w:space="0" w:color="auto"/>
            </w:tcBorders>
            <w:vAlign w:val="center"/>
          </w:tcPr>
          <w:p w14:paraId="6ACE6F5E" w14:textId="0740B13D" w:rsidR="004B382D" w:rsidRPr="00E32408" w:rsidRDefault="006F3654" w:rsidP="00FA5D63">
            <w:pPr>
              <w:pStyle w:val="Textbody"/>
              <w:jc w:val="both"/>
              <w:rPr>
                <w:color w:val="000000" w:themeColor="text1"/>
              </w:rPr>
            </w:pPr>
            <w:r w:rsidRPr="00E32408">
              <w:rPr>
                <w:color w:val="000000" w:themeColor="text1"/>
              </w:rPr>
              <w:t>7.1405</w:t>
            </w:r>
          </w:p>
          <w:p w14:paraId="0C935726" w14:textId="64A5AC3E" w:rsidR="004B382D" w:rsidRPr="00E32408" w:rsidRDefault="004B382D" w:rsidP="00FA5D63">
            <w:pPr>
              <w:pStyle w:val="Textbody"/>
              <w:jc w:val="both"/>
              <w:rPr>
                <w:color w:val="000000" w:themeColor="text1"/>
              </w:rPr>
            </w:pPr>
            <w:r w:rsidRPr="00E32408">
              <w:rPr>
                <w:color w:val="000000" w:themeColor="text1"/>
              </w:rPr>
              <w:t>(0.0</w:t>
            </w:r>
            <w:r w:rsidR="00C8533D" w:rsidRPr="00E32408">
              <w:rPr>
                <w:color w:val="000000" w:themeColor="text1"/>
              </w:rPr>
              <w:t>3</w:t>
            </w:r>
            <w:r w:rsidR="006F3654" w:rsidRPr="00E32408">
              <w:rPr>
                <w:color w:val="000000" w:themeColor="text1"/>
              </w:rPr>
              <w:t>0</w:t>
            </w:r>
            <w:r w:rsidRPr="00E32408">
              <w:rPr>
                <w:color w:val="000000" w:themeColor="text1"/>
              </w:rPr>
              <w:t>)</w:t>
            </w:r>
          </w:p>
        </w:tc>
        <w:tc>
          <w:tcPr>
            <w:tcW w:w="1276" w:type="dxa"/>
            <w:tcBorders>
              <w:top w:val="single" w:sz="2" w:space="0" w:color="auto"/>
            </w:tcBorders>
            <w:vAlign w:val="center"/>
          </w:tcPr>
          <w:p w14:paraId="0B82F2CC" w14:textId="77777777" w:rsidR="004B382D" w:rsidRPr="00E32408" w:rsidRDefault="004B382D" w:rsidP="00FA5D63">
            <w:pPr>
              <w:pStyle w:val="Textbody"/>
              <w:jc w:val="both"/>
              <w:rPr>
                <w:color w:val="000000" w:themeColor="text1"/>
              </w:rPr>
            </w:pPr>
          </w:p>
        </w:tc>
        <w:tc>
          <w:tcPr>
            <w:tcW w:w="567" w:type="dxa"/>
            <w:tcBorders>
              <w:top w:val="single" w:sz="2" w:space="0" w:color="auto"/>
            </w:tcBorders>
            <w:vAlign w:val="center"/>
          </w:tcPr>
          <w:p w14:paraId="39A9331C" w14:textId="5AA5EDD1" w:rsidR="004B382D" w:rsidRPr="00E32408" w:rsidRDefault="00BC38EC" w:rsidP="00FA5D63">
            <w:pPr>
              <w:pStyle w:val="Textbody"/>
              <w:jc w:val="both"/>
              <w:rPr>
                <w:color w:val="000000" w:themeColor="text1"/>
              </w:rPr>
            </w:pPr>
            <w:r w:rsidRPr="00E32408">
              <w:rPr>
                <w:color w:val="000000" w:themeColor="text1"/>
              </w:rPr>
              <w:t>6.472</w:t>
            </w:r>
          </w:p>
          <w:p w14:paraId="2B1A7916" w14:textId="0908972C" w:rsidR="004B382D" w:rsidRPr="00E32408" w:rsidRDefault="004B382D" w:rsidP="00FA5D63">
            <w:pPr>
              <w:pStyle w:val="Textbody"/>
              <w:jc w:val="both"/>
              <w:rPr>
                <w:color w:val="000000" w:themeColor="text1"/>
              </w:rPr>
            </w:pPr>
            <w:r w:rsidRPr="00E32408">
              <w:rPr>
                <w:color w:val="000000" w:themeColor="text1"/>
              </w:rPr>
              <w:t>(</w:t>
            </w:r>
            <w:r w:rsidR="00BC38EC" w:rsidRPr="00E32408">
              <w:rPr>
                <w:color w:val="000000" w:themeColor="text1"/>
              </w:rPr>
              <w:t>0.04</w:t>
            </w:r>
            <w:r w:rsidRPr="00E32408">
              <w:rPr>
                <w:color w:val="000000" w:themeColor="text1"/>
              </w:rPr>
              <w:t>)</w:t>
            </w:r>
          </w:p>
        </w:tc>
        <w:tc>
          <w:tcPr>
            <w:tcW w:w="1417" w:type="dxa"/>
            <w:tcBorders>
              <w:top w:val="single" w:sz="2" w:space="0" w:color="auto"/>
            </w:tcBorders>
            <w:vAlign w:val="center"/>
          </w:tcPr>
          <w:p w14:paraId="31A41882" w14:textId="77777777" w:rsidR="004B382D" w:rsidRPr="00E32408" w:rsidRDefault="004B382D" w:rsidP="00FA5D63">
            <w:pPr>
              <w:pStyle w:val="Textbody"/>
              <w:jc w:val="both"/>
              <w:rPr>
                <w:color w:val="000000" w:themeColor="text1"/>
              </w:rPr>
            </w:pPr>
          </w:p>
        </w:tc>
        <w:tc>
          <w:tcPr>
            <w:tcW w:w="709" w:type="dxa"/>
            <w:tcBorders>
              <w:top w:val="single" w:sz="2" w:space="0" w:color="auto"/>
            </w:tcBorders>
            <w:vAlign w:val="center"/>
          </w:tcPr>
          <w:p w14:paraId="7F4D130E" w14:textId="4552C501" w:rsidR="004B382D" w:rsidRPr="00E32408" w:rsidRDefault="00461176" w:rsidP="00FA5D63">
            <w:pPr>
              <w:pStyle w:val="Textbody"/>
              <w:jc w:val="both"/>
              <w:rPr>
                <w:color w:val="000000" w:themeColor="text1"/>
              </w:rPr>
            </w:pPr>
            <w:r w:rsidRPr="00E32408">
              <w:rPr>
                <w:color w:val="000000" w:themeColor="text1"/>
              </w:rPr>
              <w:t>6.934</w:t>
            </w:r>
            <w:r w:rsidR="004B382D" w:rsidRPr="00E32408">
              <w:rPr>
                <w:color w:val="000000" w:themeColor="text1"/>
              </w:rPr>
              <w:t xml:space="preserve"> (</w:t>
            </w:r>
            <w:r w:rsidRPr="00E32408">
              <w:rPr>
                <w:color w:val="000000" w:themeColor="text1"/>
              </w:rPr>
              <w:t>0.03</w:t>
            </w:r>
            <w:r w:rsidR="004B382D" w:rsidRPr="00E32408">
              <w:rPr>
                <w:color w:val="000000" w:themeColor="text1"/>
              </w:rPr>
              <w:t>)</w:t>
            </w:r>
          </w:p>
        </w:tc>
      </w:tr>
      <w:tr w:rsidR="00E32408" w:rsidRPr="00E32408" w14:paraId="13EEF4C7" w14:textId="77777777" w:rsidTr="00993ED0">
        <w:trPr>
          <w:trHeight w:val="732"/>
        </w:trPr>
        <w:tc>
          <w:tcPr>
            <w:tcW w:w="1261" w:type="dxa"/>
            <w:vAlign w:val="center"/>
          </w:tcPr>
          <w:p w14:paraId="36A973A0" w14:textId="77777777" w:rsidR="004B382D" w:rsidRPr="00E32408" w:rsidRDefault="004B382D" w:rsidP="00FA5D63">
            <w:pPr>
              <w:pStyle w:val="Textbody"/>
              <w:jc w:val="both"/>
              <w:rPr>
                <w:color w:val="000000" w:themeColor="text1"/>
              </w:rPr>
            </w:pPr>
          </w:p>
        </w:tc>
        <w:tc>
          <w:tcPr>
            <w:tcW w:w="1150" w:type="dxa"/>
            <w:vAlign w:val="center"/>
          </w:tcPr>
          <w:p w14:paraId="1DC594E6" w14:textId="77777777" w:rsidR="004B382D" w:rsidRPr="00E32408" w:rsidRDefault="004B382D" w:rsidP="00FA5D63">
            <w:pPr>
              <w:pStyle w:val="Textbody"/>
              <w:jc w:val="both"/>
              <w:rPr>
                <w:color w:val="000000" w:themeColor="text1"/>
              </w:rPr>
            </w:pPr>
            <w:r w:rsidRPr="00E32408">
              <w:rPr>
                <w:color w:val="000000" w:themeColor="text1"/>
              </w:rPr>
              <w:t>16-19 ans</w:t>
            </w:r>
          </w:p>
        </w:tc>
        <w:tc>
          <w:tcPr>
            <w:tcW w:w="1417" w:type="dxa"/>
            <w:vAlign w:val="center"/>
          </w:tcPr>
          <w:p w14:paraId="3FEDF1E1" w14:textId="22EB2749" w:rsidR="004B382D" w:rsidRPr="00E32408" w:rsidRDefault="004B382D" w:rsidP="00FA5D63">
            <w:pPr>
              <w:pStyle w:val="Textbody"/>
              <w:jc w:val="both"/>
              <w:rPr>
                <w:color w:val="000000" w:themeColor="text1"/>
              </w:rPr>
            </w:pPr>
            <w:r w:rsidRPr="00E32408">
              <w:rPr>
                <w:color w:val="000000" w:themeColor="text1"/>
              </w:rPr>
              <w:t>27</w:t>
            </w:r>
            <w:r w:rsidR="00BC31E7" w:rsidRPr="00E32408">
              <w:rPr>
                <w:color w:val="000000" w:themeColor="text1"/>
              </w:rPr>
              <w:t>6</w:t>
            </w:r>
            <w:r w:rsidRPr="00E32408">
              <w:rPr>
                <w:color w:val="000000" w:themeColor="text1"/>
              </w:rPr>
              <w:t xml:space="preserve"> (88.</w:t>
            </w:r>
            <w:r w:rsidR="00BC31E7" w:rsidRPr="00E32408">
              <w:rPr>
                <w:color w:val="000000" w:themeColor="text1"/>
              </w:rPr>
              <w:t>5</w:t>
            </w:r>
            <w:r w:rsidRPr="00E32408">
              <w:rPr>
                <w:color w:val="000000" w:themeColor="text1"/>
              </w:rPr>
              <w:t>)</w:t>
            </w:r>
          </w:p>
        </w:tc>
        <w:tc>
          <w:tcPr>
            <w:tcW w:w="709" w:type="dxa"/>
            <w:vAlign w:val="center"/>
          </w:tcPr>
          <w:p w14:paraId="266512AA" w14:textId="77777777" w:rsidR="004B382D" w:rsidRPr="00E32408" w:rsidRDefault="004B382D" w:rsidP="00FA5D63">
            <w:pPr>
              <w:pStyle w:val="Textbody"/>
              <w:jc w:val="both"/>
              <w:rPr>
                <w:color w:val="000000" w:themeColor="text1"/>
              </w:rPr>
            </w:pPr>
          </w:p>
        </w:tc>
        <w:tc>
          <w:tcPr>
            <w:tcW w:w="1276" w:type="dxa"/>
            <w:vAlign w:val="center"/>
          </w:tcPr>
          <w:p w14:paraId="0E89DA01" w14:textId="38B11E31" w:rsidR="004B382D" w:rsidRPr="00E32408" w:rsidRDefault="004B382D" w:rsidP="00FA5D63">
            <w:pPr>
              <w:pStyle w:val="Textbody"/>
              <w:jc w:val="both"/>
              <w:rPr>
                <w:color w:val="000000" w:themeColor="text1"/>
              </w:rPr>
            </w:pPr>
            <w:r w:rsidRPr="00E32408">
              <w:rPr>
                <w:color w:val="000000" w:themeColor="text1"/>
              </w:rPr>
              <w:t>12</w:t>
            </w:r>
            <w:r w:rsidR="006F3654" w:rsidRPr="00E32408">
              <w:rPr>
                <w:color w:val="000000" w:themeColor="text1"/>
              </w:rPr>
              <w:t>6</w:t>
            </w:r>
            <w:r w:rsidRPr="00E32408">
              <w:rPr>
                <w:color w:val="000000" w:themeColor="text1"/>
              </w:rPr>
              <w:t xml:space="preserve"> (40.</w:t>
            </w:r>
            <w:r w:rsidR="006F3654" w:rsidRPr="00E32408">
              <w:rPr>
                <w:color w:val="000000" w:themeColor="text1"/>
              </w:rPr>
              <w:t>4</w:t>
            </w:r>
            <w:r w:rsidRPr="00E32408">
              <w:rPr>
                <w:color w:val="000000" w:themeColor="text1"/>
              </w:rPr>
              <w:t>)</w:t>
            </w:r>
          </w:p>
        </w:tc>
        <w:tc>
          <w:tcPr>
            <w:tcW w:w="567" w:type="dxa"/>
            <w:vAlign w:val="center"/>
          </w:tcPr>
          <w:p w14:paraId="597D0E76" w14:textId="77777777" w:rsidR="004B382D" w:rsidRPr="00E32408" w:rsidRDefault="004B382D" w:rsidP="00FA5D63">
            <w:pPr>
              <w:pStyle w:val="Textbody"/>
              <w:jc w:val="both"/>
              <w:rPr>
                <w:color w:val="000000" w:themeColor="text1"/>
              </w:rPr>
            </w:pPr>
          </w:p>
        </w:tc>
        <w:tc>
          <w:tcPr>
            <w:tcW w:w="1276" w:type="dxa"/>
            <w:vAlign w:val="center"/>
          </w:tcPr>
          <w:p w14:paraId="2DA0A441" w14:textId="77777777" w:rsidR="004B382D" w:rsidRPr="00E32408" w:rsidRDefault="004B382D" w:rsidP="00FA5D63">
            <w:pPr>
              <w:pStyle w:val="Textbody"/>
              <w:jc w:val="both"/>
              <w:rPr>
                <w:color w:val="000000" w:themeColor="text1"/>
              </w:rPr>
            </w:pPr>
            <w:r w:rsidRPr="00E32408">
              <w:rPr>
                <w:color w:val="000000" w:themeColor="text1"/>
              </w:rPr>
              <w:t>57 (18.3)</w:t>
            </w:r>
          </w:p>
        </w:tc>
        <w:tc>
          <w:tcPr>
            <w:tcW w:w="567" w:type="dxa"/>
            <w:vAlign w:val="center"/>
          </w:tcPr>
          <w:p w14:paraId="06CA0DDC" w14:textId="77777777" w:rsidR="004B382D" w:rsidRPr="00E32408" w:rsidRDefault="004B382D" w:rsidP="00FA5D63">
            <w:pPr>
              <w:pStyle w:val="Textbody"/>
              <w:jc w:val="both"/>
              <w:rPr>
                <w:color w:val="000000" w:themeColor="text1"/>
              </w:rPr>
            </w:pPr>
          </w:p>
        </w:tc>
        <w:tc>
          <w:tcPr>
            <w:tcW w:w="1417" w:type="dxa"/>
            <w:vAlign w:val="center"/>
          </w:tcPr>
          <w:p w14:paraId="108265E6" w14:textId="7373FBDA" w:rsidR="004B382D" w:rsidRPr="00E32408" w:rsidRDefault="00461176" w:rsidP="00FA5D63">
            <w:pPr>
              <w:pStyle w:val="Textbody"/>
              <w:jc w:val="both"/>
              <w:rPr>
                <w:color w:val="000000" w:themeColor="text1"/>
              </w:rPr>
            </w:pPr>
            <w:r w:rsidRPr="00E32408">
              <w:rPr>
                <w:color w:val="000000" w:themeColor="text1"/>
              </w:rPr>
              <w:t>34</w:t>
            </w:r>
            <w:r w:rsidR="004B382D" w:rsidRPr="00E32408">
              <w:rPr>
                <w:color w:val="000000" w:themeColor="text1"/>
              </w:rPr>
              <w:t xml:space="preserve"> (</w:t>
            </w:r>
            <w:r w:rsidRPr="00E32408">
              <w:rPr>
                <w:color w:val="000000" w:themeColor="text1"/>
              </w:rPr>
              <w:t>10.9</w:t>
            </w:r>
            <w:r w:rsidR="004B382D" w:rsidRPr="00E32408">
              <w:rPr>
                <w:color w:val="000000" w:themeColor="text1"/>
              </w:rPr>
              <w:t>)</w:t>
            </w:r>
          </w:p>
        </w:tc>
        <w:tc>
          <w:tcPr>
            <w:tcW w:w="709" w:type="dxa"/>
            <w:vAlign w:val="center"/>
          </w:tcPr>
          <w:p w14:paraId="758BEC23" w14:textId="77777777" w:rsidR="004B382D" w:rsidRPr="00E32408" w:rsidRDefault="004B382D" w:rsidP="00FA5D63">
            <w:pPr>
              <w:pStyle w:val="Textbody"/>
              <w:jc w:val="both"/>
              <w:rPr>
                <w:color w:val="000000" w:themeColor="text1"/>
              </w:rPr>
            </w:pPr>
          </w:p>
        </w:tc>
      </w:tr>
      <w:tr w:rsidR="00E32408" w:rsidRPr="00E32408" w14:paraId="2F96A54F" w14:textId="77777777" w:rsidTr="00993ED0">
        <w:trPr>
          <w:trHeight w:val="732"/>
        </w:trPr>
        <w:tc>
          <w:tcPr>
            <w:tcW w:w="1261" w:type="dxa"/>
            <w:vAlign w:val="center"/>
          </w:tcPr>
          <w:p w14:paraId="513125B9" w14:textId="77777777" w:rsidR="004B382D" w:rsidRPr="00E32408" w:rsidRDefault="004B382D" w:rsidP="00FA5D63">
            <w:pPr>
              <w:pStyle w:val="Textbody"/>
              <w:jc w:val="both"/>
              <w:rPr>
                <w:color w:val="000000" w:themeColor="text1"/>
              </w:rPr>
            </w:pPr>
          </w:p>
        </w:tc>
        <w:tc>
          <w:tcPr>
            <w:tcW w:w="1150" w:type="dxa"/>
            <w:vAlign w:val="center"/>
          </w:tcPr>
          <w:p w14:paraId="65810338" w14:textId="77777777" w:rsidR="004B382D" w:rsidRPr="00E32408" w:rsidRDefault="004B382D" w:rsidP="00FA5D63">
            <w:pPr>
              <w:pStyle w:val="Textbody"/>
              <w:jc w:val="both"/>
              <w:rPr>
                <w:color w:val="000000" w:themeColor="text1"/>
              </w:rPr>
            </w:pPr>
            <w:r w:rsidRPr="00E32408">
              <w:rPr>
                <w:color w:val="000000" w:themeColor="text1"/>
              </w:rPr>
              <w:t>20-23 ans</w:t>
            </w:r>
          </w:p>
        </w:tc>
        <w:tc>
          <w:tcPr>
            <w:tcW w:w="1417" w:type="dxa"/>
            <w:vAlign w:val="center"/>
          </w:tcPr>
          <w:p w14:paraId="21657375" w14:textId="74E09642" w:rsidR="004B382D" w:rsidRPr="00E32408" w:rsidRDefault="004B382D" w:rsidP="00FA5D63">
            <w:pPr>
              <w:pStyle w:val="Textbody"/>
              <w:jc w:val="both"/>
              <w:rPr>
                <w:color w:val="000000" w:themeColor="text1"/>
              </w:rPr>
            </w:pPr>
            <w:r w:rsidRPr="00E32408">
              <w:rPr>
                <w:color w:val="000000" w:themeColor="text1"/>
              </w:rPr>
              <w:t>23</w:t>
            </w:r>
            <w:r w:rsidR="00BC31E7" w:rsidRPr="00E32408">
              <w:rPr>
                <w:color w:val="000000" w:themeColor="text1"/>
              </w:rPr>
              <w:t>3</w:t>
            </w:r>
            <w:r w:rsidRPr="00E32408">
              <w:rPr>
                <w:color w:val="000000" w:themeColor="text1"/>
              </w:rPr>
              <w:t xml:space="preserve"> (</w:t>
            </w:r>
            <w:r w:rsidR="00BC31E7" w:rsidRPr="00E32408">
              <w:rPr>
                <w:color w:val="000000" w:themeColor="text1"/>
              </w:rPr>
              <w:t>92.5</w:t>
            </w:r>
            <w:r w:rsidRPr="00E32408">
              <w:rPr>
                <w:color w:val="000000" w:themeColor="text1"/>
              </w:rPr>
              <w:t>)</w:t>
            </w:r>
          </w:p>
        </w:tc>
        <w:tc>
          <w:tcPr>
            <w:tcW w:w="709" w:type="dxa"/>
            <w:vAlign w:val="center"/>
          </w:tcPr>
          <w:p w14:paraId="4C0B097F" w14:textId="77777777" w:rsidR="004B382D" w:rsidRPr="00E32408" w:rsidRDefault="004B382D" w:rsidP="00FA5D63">
            <w:pPr>
              <w:pStyle w:val="Textbody"/>
              <w:jc w:val="both"/>
              <w:rPr>
                <w:color w:val="000000" w:themeColor="text1"/>
              </w:rPr>
            </w:pPr>
          </w:p>
        </w:tc>
        <w:tc>
          <w:tcPr>
            <w:tcW w:w="1276" w:type="dxa"/>
            <w:vAlign w:val="center"/>
          </w:tcPr>
          <w:p w14:paraId="5E783D9A" w14:textId="3C3B1FBF" w:rsidR="004B382D" w:rsidRPr="00E32408" w:rsidRDefault="004B382D" w:rsidP="00FA5D63">
            <w:pPr>
              <w:pStyle w:val="Textbody"/>
              <w:jc w:val="both"/>
              <w:rPr>
                <w:color w:val="000000" w:themeColor="text1"/>
              </w:rPr>
            </w:pPr>
            <w:r w:rsidRPr="00E32408">
              <w:rPr>
                <w:color w:val="000000" w:themeColor="text1"/>
              </w:rPr>
              <w:t>10</w:t>
            </w:r>
            <w:r w:rsidR="006F3654" w:rsidRPr="00E32408">
              <w:rPr>
                <w:color w:val="000000" w:themeColor="text1"/>
              </w:rPr>
              <w:t>6</w:t>
            </w:r>
            <w:r w:rsidRPr="00E32408">
              <w:rPr>
                <w:color w:val="000000" w:themeColor="text1"/>
              </w:rPr>
              <w:t xml:space="preserve"> (4</w:t>
            </w:r>
            <w:r w:rsidR="006F3654" w:rsidRPr="00E32408">
              <w:rPr>
                <w:color w:val="000000" w:themeColor="text1"/>
              </w:rPr>
              <w:t>2.1</w:t>
            </w:r>
            <w:r w:rsidRPr="00E32408">
              <w:rPr>
                <w:color w:val="000000" w:themeColor="text1"/>
              </w:rPr>
              <w:t>)</w:t>
            </w:r>
          </w:p>
        </w:tc>
        <w:tc>
          <w:tcPr>
            <w:tcW w:w="567" w:type="dxa"/>
            <w:vAlign w:val="center"/>
          </w:tcPr>
          <w:p w14:paraId="45E02F70" w14:textId="77777777" w:rsidR="004B382D" w:rsidRPr="00E32408" w:rsidRDefault="004B382D" w:rsidP="00FA5D63">
            <w:pPr>
              <w:pStyle w:val="Textbody"/>
              <w:jc w:val="both"/>
              <w:rPr>
                <w:color w:val="000000" w:themeColor="text1"/>
              </w:rPr>
            </w:pPr>
          </w:p>
        </w:tc>
        <w:tc>
          <w:tcPr>
            <w:tcW w:w="1276" w:type="dxa"/>
            <w:vAlign w:val="center"/>
          </w:tcPr>
          <w:p w14:paraId="4488A425" w14:textId="441FF2D9" w:rsidR="004B382D" w:rsidRPr="00E32408" w:rsidRDefault="004B382D" w:rsidP="00FA5D63">
            <w:pPr>
              <w:pStyle w:val="Textbody"/>
              <w:jc w:val="both"/>
              <w:rPr>
                <w:color w:val="000000" w:themeColor="text1"/>
              </w:rPr>
            </w:pPr>
            <w:r w:rsidRPr="00E32408">
              <w:rPr>
                <w:color w:val="000000" w:themeColor="text1"/>
              </w:rPr>
              <w:t>6</w:t>
            </w:r>
            <w:r w:rsidR="00BC38EC" w:rsidRPr="00E32408">
              <w:rPr>
                <w:color w:val="000000" w:themeColor="text1"/>
              </w:rPr>
              <w:t>8</w:t>
            </w:r>
            <w:r w:rsidRPr="00E32408">
              <w:rPr>
                <w:color w:val="000000" w:themeColor="text1"/>
              </w:rPr>
              <w:t xml:space="preserve"> (2</w:t>
            </w:r>
            <w:r w:rsidR="00BC38EC" w:rsidRPr="00E32408">
              <w:rPr>
                <w:color w:val="000000" w:themeColor="text1"/>
              </w:rPr>
              <w:t>7.0</w:t>
            </w:r>
            <w:r w:rsidRPr="00E32408">
              <w:rPr>
                <w:color w:val="000000" w:themeColor="text1"/>
              </w:rPr>
              <w:t>)</w:t>
            </w:r>
          </w:p>
        </w:tc>
        <w:tc>
          <w:tcPr>
            <w:tcW w:w="567" w:type="dxa"/>
            <w:vAlign w:val="center"/>
          </w:tcPr>
          <w:p w14:paraId="490DEBB8" w14:textId="77777777" w:rsidR="004B382D" w:rsidRPr="00E32408" w:rsidRDefault="004B382D" w:rsidP="00FA5D63">
            <w:pPr>
              <w:pStyle w:val="Textbody"/>
              <w:jc w:val="both"/>
              <w:rPr>
                <w:color w:val="000000" w:themeColor="text1"/>
              </w:rPr>
            </w:pPr>
          </w:p>
        </w:tc>
        <w:tc>
          <w:tcPr>
            <w:tcW w:w="1417" w:type="dxa"/>
            <w:vAlign w:val="center"/>
          </w:tcPr>
          <w:p w14:paraId="3618C83D" w14:textId="047C974D" w:rsidR="004B382D" w:rsidRPr="00E32408" w:rsidRDefault="00461176" w:rsidP="00FA5D63">
            <w:pPr>
              <w:pStyle w:val="Textbody"/>
              <w:jc w:val="both"/>
              <w:rPr>
                <w:color w:val="000000" w:themeColor="text1"/>
              </w:rPr>
            </w:pPr>
            <w:r w:rsidRPr="00E32408">
              <w:rPr>
                <w:color w:val="000000" w:themeColor="text1"/>
              </w:rPr>
              <w:t>46</w:t>
            </w:r>
            <w:r w:rsidR="004B382D" w:rsidRPr="00E32408">
              <w:rPr>
                <w:color w:val="000000" w:themeColor="text1"/>
              </w:rPr>
              <w:t xml:space="preserve"> (</w:t>
            </w:r>
            <w:r w:rsidRPr="00E32408">
              <w:rPr>
                <w:color w:val="000000" w:themeColor="text1"/>
              </w:rPr>
              <w:t>18.3</w:t>
            </w:r>
            <w:r w:rsidR="004B382D" w:rsidRPr="00E32408">
              <w:rPr>
                <w:color w:val="000000" w:themeColor="text1"/>
              </w:rPr>
              <w:t>)</w:t>
            </w:r>
          </w:p>
        </w:tc>
        <w:tc>
          <w:tcPr>
            <w:tcW w:w="709" w:type="dxa"/>
            <w:vAlign w:val="center"/>
          </w:tcPr>
          <w:p w14:paraId="6FC69031" w14:textId="77777777" w:rsidR="004B382D" w:rsidRPr="00E32408" w:rsidRDefault="004B382D" w:rsidP="00FA5D63">
            <w:pPr>
              <w:pStyle w:val="Textbody"/>
              <w:jc w:val="both"/>
              <w:rPr>
                <w:color w:val="000000" w:themeColor="text1"/>
              </w:rPr>
            </w:pPr>
          </w:p>
        </w:tc>
      </w:tr>
      <w:tr w:rsidR="00E32408" w:rsidRPr="00E32408" w14:paraId="72F60814" w14:textId="77777777" w:rsidTr="00993ED0">
        <w:trPr>
          <w:trHeight w:val="732"/>
        </w:trPr>
        <w:tc>
          <w:tcPr>
            <w:tcW w:w="1261" w:type="dxa"/>
            <w:vAlign w:val="center"/>
          </w:tcPr>
          <w:p w14:paraId="415084C4" w14:textId="77777777" w:rsidR="004B382D" w:rsidRPr="00E32408" w:rsidRDefault="004B382D" w:rsidP="00FA5D63">
            <w:pPr>
              <w:pStyle w:val="Textbody"/>
              <w:jc w:val="both"/>
              <w:rPr>
                <w:color w:val="000000" w:themeColor="text1"/>
              </w:rPr>
            </w:pPr>
          </w:p>
        </w:tc>
        <w:tc>
          <w:tcPr>
            <w:tcW w:w="1150" w:type="dxa"/>
            <w:vAlign w:val="center"/>
          </w:tcPr>
          <w:p w14:paraId="49022E77" w14:textId="77777777" w:rsidR="004B382D" w:rsidRPr="00E32408" w:rsidRDefault="004B382D" w:rsidP="00FA5D63">
            <w:pPr>
              <w:pStyle w:val="Textbody"/>
              <w:jc w:val="both"/>
              <w:rPr>
                <w:color w:val="000000" w:themeColor="text1"/>
              </w:rPr>
            </w:pPr>
            <w:r w:rsidRPr="00E32408">
              <w:rPr>
                <w:color w:val="000000" w:themeColor="text1"/>
              </w:rPr>
              <w:t>24 ans et plus</w:t>
            </w:r>
          </w:p>
        </w:tc>
        <w:tc>
          <w:tcPr>
            <w:tcW w:w="1417" w:type="dxa"/>
            <w:vAlign w:val="center"/>
          </w:tcPr>
          <w:p w14:paraId="73BD6E35" w14:textId="36BBC4BB" w:rsidR="004B382D" w:rsidRPr="00E32408" w:rsidRDefault="00BC31E7" w:rsidP="00FA5D63">
            <w:pPr>
              <w:pStyle w:val="Textbody"/>
              <w:jc w:val="both"/>
              <w:rPr>
                <w:color w:val="000000" w:themeColor="text1"/>
              </w:rPr>
            </w:pPr>
            <w:r w:rsidRPr="00E32408">
              <w:rPr>
                <w:color w:val="000000" w:themeColor="text1"/>
              </w:rPr>
              <w:t>202</w:t>
            </w:r>
            <w:r w:rsidR="004B382D" w:rsidRPr="00E32408">
              <w:rPr>
                <w:color w:val="000000" w:themeColor="text1"/>
              </w:rPr>
              <w:t xml:space="preserve"> (</w:t>
            </w:r>
            <w:r w:rsidRPr="00E32408">
              <w:rPr>
                <w:color w:val="000000" w:themeColor="text1"/>
              </w:rPr>
              <w:t>93.1</w:t>
            </w:r>
            <w:r w:rsidR="004B382D" w:rsidRPr="00E32408">
              <w:rPr>
                <w:color w:val="000000" w:themeColor="text1"/>
              </w:rPr>
              <w:t>)</w:t>
            </w:r>
          </w:p>
        </w:tc>
        <w:tc>
          <w:tcPr>
            <w:tcW w:w="709" w:type="dxa"/>
            <w:vAlign w:val="center"/>
          </w:tcPr>
          <w:p w14:paraId="4539E56F" w14:textId="77777777" w:rsidR="004B382D" w:rsidRPr="00E32408" w:rsidRDefault="004B382D" w:rsidP="00FA5D63">
            <w:pPr>
              <w:pStyle w:val="Textbody"/>
              <w:jc w:val="both"/>
              <w:rPr>
                <w:color w:val="000000" w:themeColor="text1"/>
              </w:rPr>
            </w:pPr>
          </w:p>
        </w:tc>
        <w:tc>
          <w:tcPr>
            <w:tcW w:w="1276" w:type="dxa"/>
            <w:vAlign w:val="center"/>
          </w:tcPr>
          <w:p w14:paraId="5923A8AB" w14:textId="502A64C8" w:rsidR="004B382D" w:rsidRPr="00E32408" w:rsidRDefault="004B382D" w:rsidP="00FA5D63">
            <w:pPr>
              <w:pStyle w:val="Textbody"/>
              <w:jc w:val="both"/>
              <w:rPr>
                <w:color w:val="000000" w:themeColor="text1"/>
              </w:rPr>
            </w:pPr>
            <w:r w:rsidRPr="00E32408">
              <w:rPr>
                <w:color w:val="000000" w:themeColor="text1"/>
              </w:rPr>
              <w:t>1</w:t>
            </w:r>
            <w:r w:rsidR="006F3654" w:rsidRPr="00E32408">
              <w:rPr>
                <w:color w:val="000000" w:themeColor="text1"/>
              </w:rPr>
              <w:t>12</w:t>
            </w:r>
            <w:r w:rsidRPr="00E32408">
              <w:rPr>
                <w:color w:val="000000" w:themeColor="text1"/>
              </w:rPr>
              <w:t xml:space="preserve"> (5</w:t>
            </w:r>
            <w:r w:rsidR="006F3654" w:rsidRPr="00E32408">
              <w:rPr>
                <w:color w:val="000000" w:themeColor="text1"/>
              </w:rPr>
              <w:t>1.6</w:t>
            </w:r>
            <w:r w:rsidRPr="00E32408">
              <w:rPr>
                <w:color w:val="000000" w:themeColor="text1"/>
              </w:rPr>
              <w:t>)</w:t>
            </w:r>
          </w:p>
        </w:tc>
        <w:tc>
          <w:tcPr>
            <w:tcW w:w="567" w:type="dxa"/>
            <w:vAlign w:val="center"/>
          </w:tcPr>
          <w:p w14:paraId="480A7DB0" w14:textId="77777777" w:rsidR="004B382D" w:rsidRPr="00E32408" w:rsidRDefault="004B382D" w:rsidP="00FA5D63">
            <w:pPr>
              <w:pStyle w:val="Textbody"/>
              <w:jc w:val="both"/>
              <w:rPr>
                <w:color w:val="000000" w:themeColor="text1"/>
              </w:rPr>
            </w:pPr>
          </w:p>
        </w:tc>
        <w:tc>
          <w:tcPr>
            <w:tcW w:w="1276" w:type="dxa"/>
            <w:vAlign w:val="center"/>
          </w:tcPr>
          <w:p w14:paraId="5584B369" w14:textId="3F33CA1F" w:rsidR="004B382D" w:rsidRPr="00E32408" w:rsidRDefault="004B382D" w:rsidP="00FA5D63">
            <w:pPr>
              <w:pStyle w:val="Textbody"/>
              <w:jc w:val="both"/>
              <w:rPr>
                <w:color w:val="000000" w:themeColor="text1"/>
              </w:rPr>
            </w:pPr>
            <w:r w:rsidRPr="00E32408">
              <w:rPr>
                <w:color w:val="000000" w:themeColor="text1"/>
              </w:rPr>
              <w:t>5</w:t>
            </w:r>
            <w:r w:rsidR="00BC38EC" w:rsidRPr="00E32408">
              <w:rPr>
                <w:color w:val="000000" w:themeColor="text1"/>
              </w:rPr>
              <w:t>3</w:t>
            </w:r>
            <w:r w:rsidRPr="00E32408">
              <w:rPr>
                <w:color w:val="000000" w:themeColor="text1"/>
              </w:rPr>
              <w:t xml:space="preserve"> (</w:t>
            </w:r>
            <w:r w:rsidR="00BC38EC" w:rsidRPr="00E32408">
              <w:rPr>
                <w:color w:val="000000" w:themeColor="text1"/>
              </w:rPr>
              <w:t>24.4</w:t>
            </w:r>
            <w:r w:rsidRPr="00E32408">
              <w:rPr>
                <w:color w:val="000000" w:themeColor="text1"/>
              </w:rPr>
              <w:t>)</w:t>
            </w:r>
          </w:p>
        </w:tc>
        <w:tc>
          <w:tcPr>
            <w:tcW w:w="567" w:type="dxa"/>
            <w:vAlign w:val="center"/>
          </w:tcPr>
          <w:p w14:paraId="5EE3A141" w14:textId="77777777" w:rsidR="004B382D" w:rsidRPr="00E32408" w:rsidRDefault="004B382D" w:rsidP="00FA5D63">
            <w:pPr>
              <w:pStyle w:val="Textbody"/>
              <w:jc w:val="both"/>
              <w:rPr>
                <w:color w:val="000000" w:themeColor="text1"/>
              </w:rPr>
            </w:pPr>
          </w:p>
        </w:tc>
        <w:tc>
          <w:tcPr>
            <w:tcW w:w="1417" w:type="dxa"/>
            <w:vAlign w:val="center"/>
          </w:tcPr>
          <w:p w14:paraId="5DAE19D8" w14:textId="262A4E37" w:rsidR="004B382D" w:rsidRPr="00E32408" w:rsidRDefault="00461176" w:rsidP="00FA5D63">
            <w:pPr>
              <w:pStyle w:val="Textbody"/>
              <w:jc w:val="both"/>
              <w:rPr>
                <w:color w:val="000000" w:themeColor="text1"/>
              </w:rPr>
            </w:pPr>
            <w:r w:rsidRPr="00E32408">
              <w:rPr>
                <w:color w:val="000000" w:themeColor="text1"/>
              </w:rPr>
              <w:t>37</w:t>
            </w:r>
            <w:r w:rsidR="004B382D" w:rsidRPr="00E32408">
              <w:rPr>
                <w:color w:val="000000" w:themeColor="text1"/>
              </w:rPr>
              <w:t xml:space="preserve"> (</w:t>
            </w:r>
            <w:r w:rsidR="00F75B67" w:rsidRPr="00E32408">
              <w:rPr>
                <w:color w:val="000000" w:themeColor="text1"/>
              </w:rPr>
              <w:t>17.1</w:t>
            </w:r>
            <w:r w:rsidR="004B382D" w:rsidRPr="00E32408">
              <w:rPr>
                <w:color w:val="000000" w:themeColor="text1"/>
              </w:rPr>
              <w:t>)</w:t>
            </w:r>
          </w:p>
        </w:tc>
        <w:tc>
          <w:tcPr>
            <w:tcW w:w="709" w:type="dxa"/>
            <w:vAlign w:val="center"/>
          </w:tcPr>
          <w:p w14:paraId="7B226E7F" w14:textId="77777777" w:rsidR="004B382D" w:rsidRPr="00E32408" w:rsidRDefault="004B382D" w:rsidP="00FA5D63">
            <w:pPr>
              <w:pStyle w:val="Textbody"/>
              <w:jc w:val="both"/>
              <w:rPr>
                <w:color w:val="000000" w:themeColor="text1"/>
              </w:rPr>
            </w:pPr>
          </w:p>
        </w:tc>
      </w:tr>
      <w:tr w:rsidR="00E32408" w:rsidRPr="00E32408" w14:paraId="0D15B845" w14:textId="77777777" w:rsidTr="00993ED0">
        <w:trPr>
          <w:trHeight w:val="1148"/>
        </w:trPr>
        <w:tc>
          <w:tcPr>
            <w:tcW w:w="1261" w:type="dxa"/>
            <w:vAlign w:val="center"/>
          </w:tcPr>
          <w:p w14:paraId="63A0D08A" w14:textId="77777777" w:rsidR="004B382D" w:rsidRPr="00E32408" w:rsidRDefault="004B382D" w:rsidP="00FA5D63">
            <w:pPr>
              <w:pStyle w:val="Textbody"/>
              <w:jc w:val="both"/>
              <w:rPr>
                <w:color w:val="000000" w:themeColor="text1"/>
              </w:rPr>
            </w:pPr>
            <w:r w:rsidRPr="00E32408">
              <w:rPr>
                <w:color w:val="000000" w:themeColor="text1"/>
              </w:rPr>
              <w:t>Genre</w:t>
            </w:r>
          </w:p>
        </w:tc>
        <w:tc>
          <w:tcPr>
            <w:tcW w:w="1150" w:type="dxa"/>
            <w:vAlign w:val="center"/>
          </w:tcPr>
          <w:p w14:paraId="2B6D1FEA" w14:textId="77777777" w:rsidR="004B382D" w:rsidRPr="00E32408" w:rsidRDefault="004B382D" w:rsidP="00FA5D63">
            <w:pPr>
              <w:pStyle w:val="Textbody"/>
              <w:jc w:val="both"/>
              <w:rPr>
                <w:i/>
                <w:iCs/>
                <w:color w:val="000000" w:themeColor="text1"/>
              </w:rPr>
            </w:pPr>
          </w:p>
        </w:tc>
        <w:tc>
          <w:tcPr>
            <w:tcW w:w="1417" w:type="dxa"/>
            <w:vAlign w:val="center"/>
          </w:tcPr>
          <w:p w14:paraId="146E2F6C" w14:textId="77777777" w:rsidR="004B382D" w:rsidRPr="00E32408" w:rsidRDefault="004B382D" w:rsidP="00FA5D63">
            <w:pPr>
              <w:pStyle w:val="Textbody"/>
              <w:jc w:val="both"/>
              <w:rPr>
                <w:color w:val="000000" w:themeColor="text1"/>
              </w:rPr>
            </w:pPr>
          </w:p>
        </w:tc>
        <w:tc>
          <w:tcPr>
            <w:tcW w:w="709" w:type="dxa"/>
            <w:vAlign w:val="center"/>
          </w:tcPr>
          <w:p w14:paraId="621E0CC9" w14:textId="77777777" w:rsidR="004B382D" w:rsidRPr="00E32408" w:rsidRDefault="004B382D" w:rsidP="00FA5D63">
            <w:pPr>
              <w:pStyle w:val="Textbody"/>
              <w:jc w:val="both"/>
              <w:rPr>
                <w:color w:val="000000" w:themeColor="text1"/>
              </w:rPr>
            </w:pPr>
            <w:r w:rsidRPr="00E32408">
              <w:rPr>
                <w:color w:val="000000" w:themeColor="text1"/>
              </w:rPr>
              <w:t>0.569</w:t>
            </w:r>
          </w:p>
          <w:p w14:paraId="35DD70F5" w14:textId="26CD613B" w:rsidR="004B382D" w:rsidRPr="00E32408" w:rsidRDefault="004B382D" w:rsidP="00FA5D63">
            <w:pPr>
              <w:pStyle w:val="Textbody"/>
              <w:jc w:val="both"/>
              <w:rPr>
                <w:color w:val="000000" w:themeColor="text1"/>
              </w:rPr>
            </w:pPr>
            <w:r w:rsidRPr="00E32408">
              <w:rPr>
                <w:color w:val="000000" w:themeColor="text1"/>
              </w:rPr>
              <w:t>(</w:t>
            </w:r>
            <w:r w:rsidR="00BC31E7" w:rsidRPr="00E32408">
              <w:rPr>
                <w:color w:val="000000" w:themeColor="text1"/>
              </w:rPr>
              <w:t>0.502</w:t>
            </w:r>
            <w:r w:rsidRPr="00E32408">
              <w:rPr>
                <w:color w:val="000000" w:themeColor="text1"/>
              </w:rPr>
              <w:t>)</w:t>
            </w:r>
          </w:p>
        </w:tc>
        <w:tc>
          <w:tcPr>
            <w:tcW w:w="1276" w:type="dxa"/>
            <w:vAlign w:val="center"/>
          </w:tcPr>
          <w:p w14:paraId="0B433D1A" w14:textId="77777777" w:rsidR="004B382D" w:rsidRPr="00E32408" w:rsidRDefault="004B382D" w:rsidP="00FA5D63">
            <w:pPr>
              <w:pStyle w:val="Textbody"/>
              <w:jc w:val="both"/>
              <w:rPr>
                <w:color w:val="000000" w:themeColor="text1"/>
              </w:rPr>
            </w:pPr>
          </w:p>
        </w:tc>
        <w:tc>
          <w:tcPr>
            <w:tcW w:w="567" w:type="dxa"/>
            <w:vAlign w:val="center"/>
          </w:tcPr>
          <w:p w14:paraId="2D8BB69C" w14:textId="77777777" w:rsidR="004B382D" w:rsidRPr="00E32408" w:rsidRDefault="004B382D" w:rsidP="00FA5D63">
            <w:pPr>
              <w:pStyle w:val="Textbody"/>
              <w:jc w:val="both"/>
              <w:rPr>
                <w:color w:val="000000" w:themeColor="text1"/>
              </w:rPr>
            </w:pPr>
            <w:r w:rsidRPr="00E32408">
              <w:rPr>
                <w:color w:val="000000" w:themeColor="text1"/>
              </w:rPr>
              <w:t>28.906</w:t>
            </w:r>
          </w:p>
          <w:p w14:paraId="63E93FEF" w14:textId="549AC0AE" w:rsidR="004B382D" w:rsidRPr="00E32408" w:rsidRDefault="004B382D" w:rsidP="00FA5D63">
            <w:pPr>
              <w:pStyle w:val="Textbody"/>
              <w:jc w:val="both"/>
              <w:rPr>
                <w:color w:val="000000" w:themeColor="text1"/>
              </w:rPr>
            </w:pPr>
            <w:r w:rsidRPr="00E32408">
              <w:rPr>
                <w:color w:val="000000" w:themeColor="text1"/>
              </w:rPr>
              <w:t>(</w:t>
            </w:r>
            <w:r w:rsidR="00C8533D" w:rsidRPr="00E32408">
              <w:rPr>
                <w:color w:val="000000" w:themeColor="text1"/>
              </w:rPr>
              <w:t>&lt;0.01</w:t>
            </w:r>
            <w:r w:rsidRPr="00E32408">
              <w:rPr>
                <w:color w:val="000000" w:themeColor="text1"/>
              </w:rPr>
              <w:t>)</w:t>
            </w:r>
          </w:p>
        </w:tc>
        <w:tc>
          <w:tcPr>
            <w:tcW w:w="1276" w:type="dxa"/>
            <w:vAlign w:val="center"/>
          </w:tcPr>
          <w:p w14:paraId="064695AF" w14:textId="77777777" w:rsidR="004B382D" w:rsidRPr="00E32408" w:rsidRDefault="004B382D" w:rsidP="00FA5D63">
            <w:pPr>
              <w:pStyle w:val="Textbody"/>
              <w:jc w:val="both"/>
              <w:rPr>
                <w:color w:val="000000" w:themeColor="text1"/>
              </w:rPr>
            </w:pPr>
          </w:p>
        </w:tc>
        <w:tc>
          <w:tcPr>
            <w:tcW w:w="567" w:type="dxa"/>
            <w:vAlign w:val="center"/>
          </w:tcPr>
          <w:p w14:paraId="5CE91697" w14:textId="77777777" w:rsidR="004B382D" w:rsidRPr="00E32408" w:rsidRDefault="004B382D" w:rsidP="00FA5D63">
            <w:pPr>
              <w:pStyle w:val="Textbody"/>
              <w:jc w:val="both"/>
              <w:rPr>
                <w:color w:val="000000" w:themeColor="text1"/>
              </w:rPr>
            </w:pPr>
            <w:r w:rsidRPr="00E32408">
              <w:rPr>
                <w:color w:val="000000" w:themeColor="text1"/>
              </w:rPr>
              <w:t>49.166</w:t>
            </w:r>
          </w:p>
          <w:p w14:paraId="75148BA6" w14:textId="509A5B2E" w:rsidR="004B382D" w:rsidRPr="00E32408" w:rsidRDefault="004B382D" w:rsidP="00FA5D63">
            <w:pPr>
              <w:pStyle w:val="Textbody"/>
              <w:jc w:val="both"/>
              <w:rPr>
                <w:color w:val="000000" w:themeColor="text1"/>
              </w:rPr>
            </w:pPr>
            <w:r w:rsidRPr="00E32408">
              <w:rPr>
                <w:color w:val="000000" w:themeColor="text1"/>
              </w:rPr>
              <w:t>(</w:t>
            </w:r>
            <w:r w:rsidR="00751A75" w:rsidRPr="00E32408">
              <w:rPr>
                <w:color w:val="000000" w:themeColor="text1"/>
              </w:rPr>
              <w:t>&lt;0.01</w:t>
            </w:r>
            <w:r w:rsidRPr="00E32408">
              <w:rPr>
                <w:color w:val="000000" w:themeColor="text1"/>
              </w:rPr>
              <w:t>)</w:t>
            </w:r>
          </w:p>
        </w:tc>
        <w:tc>
          <w:tcPr>
            <w:tcW w:w="1417" w:type="dxa"/>
            <w:vAlign w:val="center"/>
          </w:tcPr>
          <w:p w14:paraId="303E559E" w14:textId="77777777" w:rsidR="004B382D" w:rsidRPr="00E32408" w:rsidRDefault="004B382D" w:rsidP="00FA5D63">
            <w:pPr>
              <w:pStyle w:val="Textbody"/>
              <w:jc w:val="both"/>
              <w:rPr>
                <w:color w:val="000000" w:themeColor="text1"/>
              </w:rPr>
            </w:pPr>
          </w:p>
        </w:tc>
        <w:tc>
          <w:tcPr>
            <w:tcW w:w="709" w:type="dxa"/>
            <w:vAlign w:val="center"/>
          </w:tcPr>
          <w:p w14:paraId="6267610B" w14:textId="77777777" w:rsidR="004B382D" w:rsidRPr="00E32408" w:rsidRDefault="004B382D" w:rsidP="00FA5D63">
            <w:pPr>
              <w:pStyle w:val="Textbody"/>
              <w:jc w:val="both"/>
              <w:rPr>
                <w:color w:val="000000" w:themeColor="text1"/>
              </w:rPr>
            </w:pPr>
            <w:r w:rsidRPr="00E32408">
              <w:rPr>
                <w:color w:val="000000" w:themeColor="text1"/>
              </w:rPr>
              <w:t>9.147</w:t>
            </w:r>
          </w:p>
          <w:p w14:paraId="3302CA40" w14:textId="65441A0E" w:rsidR="004B382D" w:rsidRPr="00E32408" w:rsidRDefault="004B382D" w:rsidP="00FA5D63">
            <w:pPr>
              <w:pStyle w:val="Textbody"/>
              <w:jc w:val="both"/>
              <w:rPr>
                <w:color w:val="000000" w:themeColor="text1"/>
              </w:rPr>
            </w:pPr>
            <w:r w:rsidRPr="00E32408">
              <w:rPr>
                <w:color w:val="000000" w:themeColor="text1"/>
              </w:rPr>
              <w:t>(0</w:t>
            </w:r>
            <w:r w:rsidR="00F75B67" w:rsidRPr="00E32408">
              <w:rPr>
                <w:color w:val="000000" w:themeColor="text1"/>
              </w:rPr>
              <w:t>.461</w:t>
            </w:r>
            <w:r w:rsidRPr="00E32408">
              <w:rPr>
                <w:color w:val="000000" w:themeColor="text1"/>
              </w:rPr>
              <w:t>)</w:t>
            </w:r>
          </w:p>
        </w:tc>
      </w:tr>
      <w:tr w:rsidR="00E32408" w:rsidRPr="00E32408" w14:paraId="3BA626FB" w14:textId="77777777" w:rsidTr="00993ED0">
        <w:trPr>
          <w:trHeight w:val="732"/>
        </w:trPr>
        <w:tc>
          <w:tcPr>
            <w:tcW w:w="1261" w:type="dxa"/>
            <w:vAlign w:val="center"/>
          </w:tcPr>
          <w:p w14:paraId="154AD954" w14:textId="77777777" w:rsidR="004B382D" w:rsidRPr="00E32408" w:rsidRDefault="004B382D" w:rsidP="00FA5D63">
            <w:pPr>
              <w:pStyle w:val="Textbody"/>
              <w:jc w:val="both"/>
              <w:rPr>
                <w:color w:val="000000" w:themeColor="text1"/>
              </w:rPr>
            </w:pPr>
          </w:p>
        </w:tc>
        <w:tc>
          <w:tcPr>
            <w:tcW w:w="1150" w:type="dxa"/>
            <w:vAlign w:val="center"/>
          </w:tcPr>
          <w:p w14:paraId="73803012" w14:textId="77777777" w:rsidR="004B382D" w:rsidRPr="00E32408" w:rsidRDefault="004B382D" w:rsidP="00FA5D63">
            <w:pPr>
              <w:pStyle w:val="Textbody"/>
              <w:jc w:val="both"/>
              <w:rPr>
                <w:color w:val="000000" w:themeColor="text1"/>
              </w:rPr>
            </w:pPr>
            <w:r w:rsidRPr="00E32408">
              <w:rPr>
                <w:color w:val="000000" w:themeColor="text1"/>
              </w:rPr>
              <w:t>Hommes</w:t>
            </w:r>
          </w:p>
        </w:tc>
        <w:tc>
          <w:tcPr>
            <w:tcW w:w="1417" w:type="dxa"/>
            <w:vAlign w:val="center"/>
          </w:tcPr>
          <w:p w14:paraId="17C12A76" w14:textId="4AF21A42" w:rsidR="004B382D" w:rsidRPr="00E32408" w:rsidRDefault="004B382D" w:rsidP="00FA5D63">
            <w:pPr>
              <w:pStyle w:val="Textbody"/>
              <w:jc w:val="both"/>
              <w:rPr>
                <w:color w:val="000000" w:themeColor="text1"/>
              </w:rPr>
            </w:pPr>
            <w:r w:rsidRPr="00E32408">
              <w:rPr>
                <w:color w:val="000000" w:themeColor="text1"/>
              </w:rPr>
              <w:t>3</w:t>
            </w:r>
            <w:r w:rsidR="00BC31E7" w:rsidRPr="00E32408">
              <w:rPr>
                <w:color w:val="000000" w:themeColor="text1"/>
              </w:rPr>
              <w:t>61</w:t>
            </w:r>
            <w:r w:rsidRPr="00E32408">
              <w:rPr>
                <w:color w:val="000000" w:themeColor="text1"/>
              </w:rPr>
              <w:t xml:space="preserve"> (</w:t>
            </w:r>
            <w:r w:rsidR="00B670E3" w:rsidRPr="00E32408">
              <w:rPr>
                <w:color w:val="000000" w:themeColor="text1"/>
              </w:rPr>
              <w:t>91.9</w:t>
            </w:r>
            <w:r w:rsidRPr="00E32408">
              <w:rPr>
                <w:color w:val="000000" w:themeColor="text1"/>
              </w:rPr>
              <w:t>)</w:t>
            </w:r>
          </w:p>
        </w:tc>
        <w:tc>
          <w:tcPr>
            <w:tcW w:w="709" w:type="dxa"/>
            <w:vAlign w:val="center"/>
          </w:tcPr>
          <w:p w14:paraId="6886B786" w14:textId="77777777" w:rsidR="004B382D" w:rsidRPr="00E32408" w:rsidRDefault="004B382D" w:rsidP="00FA5D63">
            <w:pPr>
              <w:pStyle w:val="Textbody"/>
              <w:jc w:val="both"/>
              <w:rPr>
                <w:color w:val="000000" w:themeColor="text1"/>
              </w:rPr>
            </w:pPr>
          </w:p>
        </w:tc>
        <w:tc>
          <w:tcPr>
            <w:tcW w:w="1276" w:type="dxa"/>
            <w:vAlign w:val="center"/>
          </w:tcPr>
          <w:p w14:paraId="133B7489" w14:textId="270790FE" w:rsidR="004B382D" w:rsidRPr="00E32408" w:rsidRDefault="004B382D" w:rsidP="00FA5D63">
            <w:pPr>
              <w:pStyle w:val="Textbody"/>
              <w:jc w:val="both"/>
              <w:rPr>
                <w:color w:val="000000" w:themeColor="text1"/>
              </w:rPr>
            </w:pPr>
            <w:r w:rsidRPr="00E32408">
              <w:rPr>
                <w:color w:val="000000" w:themeColor="text1"/>
              </w:rPr>
              <w:t>20</w:t>
            </w:r>
            <w:r w:rsidR="00C8533D" w:rsidRPr="00E32408">
              <w:rPr>
                <w:color w:val="000000" w:themeColor="text1"/>
              </w:rPr>
              <w:t>9</w:t>
            </w:r>
            <w:r w:rsidRPr="00E32408">
              <w:rPr>
                <w:color w:val="000000" w:themeColor="text1"/>
              </w:rPr>
              <w:t xml:space="preserve"> (5</w:t>
            </w:r>
            <w:r w:rsidR="00C8533D" w:rsidRPr="00E32408">
              <w:rPr>
                <w:color w:val="000000" w:themeColor="text1"/>
              </w:rPr>
              <w:t>3.2</w:t>
            </w:r>
            <w:r w:rsidRPr="00E32408">
              <w:rPr>
                <w:color w:val="000000" w:themeColor="text1"/>
              </w:rPr>
              <w:t>)</w:t>
            </w:r>
          </w:p>
        </w:tc>
        <w:tc>
          <w:tcPr>
            <w:tcW w:w="567" w:type="dxa"/>
            <w:vAlign w:val="center"/>
          </w:tcPr>
          <w:p w14:paraId="6AF271FA" w14:textId="77777777" w:rsidR="004B382D" w:rsidRPr="00E32408" w:rsidRDefault="004B382D" w:rsidP="00FA5D63">
            <w:pPr>
              <w:pStyle w:val="Textbody"/>
              <w:jc w:val="both"/>
              <w:rPr>
                <w:color w:val="000000" w:themeColor="text1"/>
              </w:rPr>
            </w:pPr>
          </w:p>
        </w:tc>
        <w:tc>
          <w:tcPr>
            <w:tcW w:w="1276" w:type="dxa"/>
            <w:vAlign w:val="center"/>
          </w:tcPr>
          <w:p w14:paraId="720B6539" w14:textId="2A06C92F" w:rsidR="004B382D" w:rsidRPr="00E32408" w:rsidRDefault="00751A75" w:rsidP="00FA5D63">
            <w:pPr>
              <w:pStyle w:val="Textbody"/>
              <w:jc w:val="both"/>
              <w:rPr>
                <w:color w:val="000000" w:themeColor="text1"/>
              </w:rPr>
            </w:pPr>
            <w:r w:rsidRPr="00E32408">
              <w:rPr>
                <w:color w:val="000000" w:themeColor="text1"/>
              </w:rPr>
              <w:t>51</w:t>
            </w:r>
            <w:r w:rsidR="004B382D" w:rsidRPr="00E32408">
              <w:rPr>
                <w:color w:val="000000" w:themeColor="text1"/>
              </w:rPr>
              <w:t xml:space="preserve"> (</w:t>
            </w:r>
            <w:r w:rsidRPr="00E32408">
              <w:rPr>
                <w:color w:val="000000" w:themeColor="text1"/>
              </w:rPr>
              <w:t>13.0</w:t>
            </w:r>
            <w:r w:rsidR="004B382D" w:rsidRPr="00E32408">
              <w:rPr>
                <w:color w:val="000000" w:themeColor="text1"/>
              </w:rPr>
              <w:t>)</w:t>
            </w:r>
          </w:p>
        </w:tc>
        <w:tc>
          <w:tcPr>
            <w:tcW w:w="567" w:type="dxa"/>
            <w:vAlign w:val="center"/>
          </w:tcPr>
          <w:p w14:paraId="3A374101" w14:textId="77777777" w:rsidR="004B382D" w:rsidRPr="00E32408" w:rsidRDefault="004B382D" w:rsidP="00FA5D63">
            <w:pPr>
              <w:pStyle w:val="Textbody"/>
              <w:jc w:val="both"/>
              <w:rPr>
                <w:color w:val="000000" w:themeColor="text1"/>
              </w:rPr>
            </w:pPr>
          </w:p>
        </w:tc>
        <w:tc>
          <w:tcPr>
            <w:tcW w:w="1417" w:type="dxa"/>
            <w:vAlign w:val="center"/>
          </w:tcPr>
          <w:p w14:paraId="74C5A298" w14:textId="71D6A102" w:rsidR="004B382D" w:rsidRPr="00E32408" w:rsidRDefault="00F75B67" w:rsidP="00FA5D63">
            <w:pPr>
              <w:pStyle w:val="Textbody"/>
              <w:jc w:val="both"/>
              <w:rPr>
                <w:color w:val="000000" w:themeColor="text1"/>
              </w:rPr>
            </w:pPr>
            <w:r w:rsidRPr="00E32408">
              <w:rPr>
                <w:color w:val="000000" w:themeColor="text1"/>
              </w:rPr>
              <w:t>54</w:t>
            </w:r>
            <w:r w:rsidR="004B382D" w:rsidRPr="00E32408">
              <w:rPr>
                <w:color w:val="000000" w:themeColor="text1"/>
              </w:rPr>
              <w:t xml:space="preserve"> (</w:t>
            </w:r>
            <w:r w:rsidRPr="00E32408">
              <w:rPr>
                <w:color w:val="000000" w:themeColor="text1"/>
              </w:rPr>
              <w:t>13.7</w:t>
            </w:r>
            <w:r w:rsidR="004B382D" w:rsidRPr="00E32408">
              <w:rPr>
                <w:color w:val="000000" w:themeColor="text1"/>
              </w:rPr>
              <w:t>)</w:t>
            </w:r>
          </w:p>
        </w:tc>
        <w:tc>
          <w:tcPr>
            <w:tcW w:w="709" w:type="dxa"/>
            <w:vAlign w:val="center"/>
          </w:tcPr>
          <w:p w14:paraId="5CFB9C40" w14:textId="77777777" w:rsidR="004B382D" w:rsidRPr="00E32408" w:rsidRDefault="004B382D" w:rsidP="00FA5D63">
            <w:pPr>
              <w:pStyle w:val="Textbody"/>
              <w:jc w:val="both"/>
              <w:rPr>
                <w:color w:val="000000" w:themeColor="text1"/>
              </w:rPr>
            </w:pPr>
          </w:p>
        </w:tc>
      </w:tr>
      <w:tr w:rsidR="00E32408" w:rsidRPr="00E32408" w14:paraId="593CA305" w14:textId="77777777" w:rsidTr="00993ED0">
        <w:trPr>
          <w:trHeight w:val="732"/>
        </w:trPr>
        <w:tc>
          <w:tcPr>
            <w:tcW w:w="1261" w:type="dxa"/>
            <w:vAlign w:val="center"/>
          </w:tcPr>
          <w:p w14:paraId="70323BF4" w14:textId="77777777" w:rsidR="004B382D" w:rsidRPr="00E32408" w:rsidRDefault="004B382D" w:rsidP="00FA5D63">
            <w:pPr>
              <w:pStyle w:val="Textbody"/>
              <w:jc w:val="both"/>
              <w:rPr>
                <w:color w:val="000000" w:themeColor="text1"/>
              </w:rPr>
            </w:pPr>
          </w:p>
        </w:tc>
        <w:tc>
          <w:tcPr>
            <w:tcW w:w="1150" w:type="dxa"/>
            <w:vAlign w:val="center"/>
          </w:tcPr>
          <w:p w14:paraId="5232F880" w14:textId="77777777" w:rsidR="004B382D" w:rsidRPr="00E32408" w:rsidRDefault="004B382D" w:rsidP="00FA5D63">
            <w:pPr>
              <w:pStyle w:val="Textbody"/>
              <w:jc w:val="both"/>
              <w:rPr>
                <w:color w:val="000000" w:themeColor="text1"/>
              </w:rPr>
            </w:pPr>
            <w:r w:rsidRPr="00E32408">
              <w:rPr>
                <w:color w:val="000000" w:themeColor="text1"/>
              </w:rPr>
              <w:t>Femmes</w:t>
            </w:r>
          </w:p>
        </w:tc>
        <w:tc>
          <w:tcPr>
            <w:tcW w:w="1417" w:type="dxa"/>
            <w:vAlign w:val="center"/>
          </w:tcPr>
          <w:p w14:paraId="08741FE5" w14:textId="3CE8A9DA" w:rsidR="004B382D" w:rsidRPr="00E32408" w:rsidRDefault="004B382D" w:rsidP="00FA5D63">
            <w:pPr>
              <w:pStyle w:val="Textbody"/>
              <w:jc w:val="both"/>
              <w:rPr>
                <w:color w:val="000000" w:themeColor="text1"/>
              </w:rPr>
            </w:pPr>
            <w:r w:rsidRPr="00E32408">
              <w:rPr>
                <w:color w:val="000000" w:themeColor="text1"/>
              </w:rPr>
              <w:t>34</w:t>
            </w:r>
            <w:r w:rsidR="00B670E3" w:rsidRPr="00E32408">
              <w:rPr>
                <w:color w:val="000000" w:themeColor="text1"/>
              </w:rPr>
              <w:t>9</w:t>
            </w:r>
            <w:r w:rsidRPr="00E32408">
              <w:rPr>
                <w:color w:val="000000" w:themeColor="text1"/>
              </w:rPr>
              <w:t xml:space="preserve"> (</w:t>
            </w:r>
            <w:r w:rsidR="00B670E3" w:rsidRPr="00E32408">
              <w:rPr>
                <w:color w:val="000000" w:themeColor="text1"/>
              </w:rPr>
              <w:t>90.1</w:t>
            </w:r>
            <w:r w:rsidRPr="00E32408">
              <w:rPr>
                <w:color w:val="000000" w:themeColor="text1"/>
              </w:rPr>
              <w:t>)</w:t>
            </w:r>
          </w:p>
        </w:tc>
        <w:tc>
          <w:tcPr>
            <w:tcW w:w="709" w:type="dxa"/>
            <w:vAlign w:val="center"/>
          </w:tcPr>
          <w:p w14:paraId="69F83C0D" w14:textId="77777777" w:rsidR="004B382D" w:rsidRPr="00E32408" w:rsidRDefault="004B382D" w:rsidP="00FA5D63">
            <w:pPr>
              <w:pStyle w:val="Textbody"/>
              <w:jc w:val="both"/>
              <w:rPr>
                <w:color w:val="000000" w:themeColor="text1"/>
              </w:rPr>
            </w:pPr>
          </w:p>
        </w:tc>
        <w:tc>
          <w:tcPr>
            <w:tcW w:w="1276" w:type="dxa"/>
            <w:vAlign w:val="center"/>
          </w:tcPr>
          <w:p w14:paraId="7324B0D6" w14:textId="1B10079D" w:rsidR="004B382D" w:rsidRPr="00E32408" w:rsidRDefault="004B382D" w:rsidP="00FA5D63">
            <w:pPr>
              <w:pStyle w:val="Textbody"/>
              <w:jc w:val="both"/>
              <w:rPr>
                <w:color w:val="000000" w:themeColor="text1"/>
              </w:rPr>
            </w:pPr>
            <w:r w:rsidRPr="00E32408">
              <w:rPr>
                <w:color w:val="000000" w:themeColor="text1"/>
              </w:rPr>
              <w:t>13</w:t>
            </w:r>
            <w:r w:rsidR="00C8533D" w:rsidRPr="00E32408">
              <w:rPr>
                <w:color w:val="000000" w:themeColor="text1"/>
              </w:rPr>
              <w:t>4</w:t>
            </w:r>
            <w:r w:rsidRPr="00E32408">
              <w:rPr>
                <w:color w:val="000000" w:themeColor="text1"/>
              </w:rPr>
              <w:t xml:space="preserve"> (</w:t>
            </w:r>
            <w:r w:rsidR="00C8533D" w:rsidRPr="00E32408">
              <w:rPr>
                <w:color w:val="000000" w:themeColor="text1"/>
              </w:rPr>
              <w:t>34.6</w:t>
            </w:r>
            <w:r w:rsidRPr="00E32408">
              <w:rPr>
                <w:color w:val="000000" w:themeColor="text1"/>
              </w:rPr>
              <w:t>)</w:t>
            </w:r>
          </w:p>
        </w:tc>
        <w:tc>
          <w:tcPr>
            <w:tcW w:w="567" w:type="dxa"/>
            <w:vAlign w:val="center"/>
          </w:tcPr>
          <w:p w14:paraId="61A0F415" w14:textId="77777777" w:rsidR="004B382D" w:rsidRPr="00E32408" w:rsidRDefault="004B382D" w:rsidP="00FA5D63">
            <w:pPr>
              <w:pStyle w:val="Textbody"/>
              <w:jc w:val="both"/>
              <w:rPr>
                <w:color w:val="000000" w:themeColor="text1"/>
              </w:rPr>
            </w:pPr>
          </w:p>
        </w:tc>
        <w:tc>
          <w:tcPr>
            <w:tcW w:w="1276" w:type="dxa"/>
            <w:vAlign w:val="center"/>
          </w:tcPr>
          <w:p w14:paraId="76C0AAA8" w14:textId="77777777" w:rsidR="004B382D" w:rsidRPr="00E32408" w:rsidRDefault="004B382D" w:rsidP="00FA5D63">
            <w:pPr>
              <w:pStyle w:val="Textbody"/>
              <w:jc w:val="both"/>
              <w:rPr>
                <w:color w:val="000000" w:themeColor="text1"/>
              </w:rPr>
            </w:pPr>
            <w:r w:rsidRPr="00E32408">
              <w:rPr>
                <w:color w:val="000000" w:themeColor="text1"/>
              </w:rPr>
              <w:t>126 (32.6)</w:t>
            </w:r>
          </w:p>
        </w:tc>
        <w:tc>
          <w:tcPr>
            <w:tcW w:w="567" w:type="dxa"/>
            <w:vAlign w:val="center"/>
          </w:tcPr>
          <w:p w14:paraId="585FF7D9" w14:textId="77777777" w:rsidR="004B382D" w:rsidRPr="00E32408" w:rsidRDefault="004B382D" w:rsidP="00FA5D63">
            <w:pPr>
              <w:pStyle w:val="Textbody"/>
              <w:jc w:val="both"/>
              <w:rPr>
                <w:color w:val="000000" w:themeColor="text1"/>
              </w:rPr>
            </w:pPr>
          </w:p>
        </w:tc>
        <w:tc>
          <w:tcPr>
            <w:tcW w:w="1417" w:type="dxa"/>
            <w:vAlign w:val="center"/>
          </w:tcPr>
          <w:p w14:paraId="74B433BE" w14:textId="285E1B7E" w:rsidR="004B382D" w:rsidRPr="00E32408" w:rsidRDefault="00F75B67" w:rsidP="00FA5D63">
            <w:pPr>
              <w:pStyle w:val="Textbody"/>
              <w:jc w:val="both"/>
              <w:rPr>
                <w:color w:val="000000" w:themeColor="text1"/>
              </w:rPr>
            </w:pPr>
            <w:r w:rsidRPr="00E32408">
              <w:rPr>
                <w:color w:val="000000" w:themeColor="text1"/>
              </w:rPr>
              <w:t>63 (16.3)</w:t>
            </w:r>
          </w:p>
        </w:tc>
        <w:tc>
          <w:tcPr>
            <w:tcW w:w="709" w:type="dxa"/>
            <w:vAlign w:val="center"/>
          </w:tcPr>
          <w:p w14:paraId="40320027" w14:textId="77777777" w:rsidR="004B382D" w:rsidRPr="00E32408" w:rsidRDefault="004B382D" w:rsidP="00FA5D63">
            <w:pPr>
              <w:pStyle w:val="Textbody"/>
              <w:jc w:val="both"/>
              <w:rPr>
                <w:color w:val="000000" w:themeColor="text1"/>
              </w:rPr>
            </w:pPr>
          </w:p>
        </w:tc>
      </w:tr>
      <w:tr w:rsidR="00E32408" w:rsidRPr="00E32408" w14:paraId="2641E38F" w14:textId="77777777" w:rsidTr="00993ED0">
        <w:trPr>
          <w:trHeight w:val="1030"/>
        </w:trPr>
        <w:tc>
          <w:tcPr>
            <w:tcW w:w="1261" w:type="dxa"/>
            <w:vAlign w:val="center"/>
          </w:tcPr>
          <w:p w14:paraId="0646E244" w14:textId="77777777" w:rsidR="00C8533D" w:rsidRPr="00E32408" w:rsidRDefault="00C8533D" w:rsidP="00FA5D63">
            <w:pPr>
              <w:pStyle w:val="Textbody"/>
              <w:jc w:val="both"/>
              <w:rPr>
                <w:color w:val="000000" w:themeColor="text1"/>
              </w:rPr>
            </w:pPr>
          </w:p>
        </w:tc>
        <w:tc>
          <w:tcPr>
            <w:tcW w:w="1150" w:type="dxa"/>
            <w:vAlign w:val="center"/>
          </w:tcPr>
          <w:p w14:paraId="6863104F" w14:textId="1FE37B6D" w:rsidR="00C8533D" w:rsidRPr="00E32408" w:rsidRDefault="00C8533D" w:rsidP="00FA5D63">
            <w:pPr>
              <w:pStyle w:val="Textbody"/>
              <w:jc w:val="both"/>
              <w:rPr>
                <w:color w:val="000000" w:themeColor="text1"/>
              </w:rPr>
            </w:pPr>
          </w:p>
        </w:tc>
        <w:tc>
          <w:tcPr>
            <w:tcW w:w="1417" w:type="dxa"/>
            <w:vAlign w:val="center"/>
          </w:tcPr>
          <w:p w14:paraId="3B759D16" w14:textId="7502D2D2" w:rsidR="00C8533D" w:rsidRPr="00E32408" w:rsidRDefault="00C8533D" w:rsidP="00FA5D63">
            <w:pPr>
              <w:pStyle w:val="Textbody"/>
              <w:jc w:val="both"/>
              <w:rPr>
                <w:color w:val="000000" w:themeColor="text1"/>
              </w:rPr>
            </w:pPr>
          </w:p>
        </w:tc>
        <w:tc>
          <w:tcPr>
            <w:tcW w:w="709" w:type="dxa"/>
            <w:vAlign w:val="center"/>
          </w:tcPr>
          <w:p w14:paraId="085EB469" w14:textId="73F3FD0F" w:rsidR="00C8533D" w:rsidRPr="00E32408" w:rsidRDefault="00C8533D" w:rsidP="00FA5D63">
            <w:pPr>
              <w:pStyle w:val="Textbody"/>
              <w:jc w:val="both"/>
              <w:rPr>
                <w:color w:val="000000" w:themeColor="text1"/>
              </w:rPr>
            </w:pPr>
            <w:commentRangeStart w:id="49"/>
            <w:r w:rsidRPr="00E32408">
              <w:rPr>
                <w:color w:val="000000" w:themeColor="text1"/>
              </w:rPr>
              <w:t>2</w:t>
            </w:r>
            <w:r w:rsidR="00B670E3" w:rsidRPr="00E32408">
              <w:rPr>
                <w:color w:val="000000" w:themeColor="text1"/>
              </w:rPr>
              <w:t>3.150</w:t>
            </w:r>
          </w:p>
          <w:p w14:paraId="2A182E88" w14:textId="200B9B85" w:rsidR="00C8533D" w:rsidRPr="00E32408" w:rsidRDefault="00C8533D" w:rsidP="00FA5D63">
            <w:pPr>
              <w:pStyle w:val="Textbody"/>
              <w:jc w:val="both"/>
              <w:rPr>
                <w:color w:val="000000" w:themeColor="text1"/>
              </w:rPr>
            </w:pPr>
            <w:r w:rsidRPr="00E32408">
              <w:rPr>
                <w:color w:val="000000" w:themeColor="text1"/>
              </w:rPr>
              <w:t>(0.00</w:t>
            </w:r>
            <w:r w:rsidR="00B670E3" w:rsidRPr="00E32408">
              <w:rPr>
                <w:color w:val="000000" w:themeColor="text1"/>
              </w:rPr>
              <w:t>3</w:t>
            </w:r>
            <w:r w:rsidRPr="00E32408">
              <w:rPr>
                <w:color w:val="000000" w:themeColor="text1"/>
              </w:rPr>
              <w:t>)</w:t>
            </w:r>
          </w:p>
        </w:tc>
        <w:tc>
          <w:tcPr>
            <w:tcW w:w="1276" w:type="dxa"/>
            <w:vAlign w:val="center"/>
          </w:tcPr>
          <w:p w14:paraId="7CBDF391" w14:textId="7421643A" w:rsidR="00C8533D" w:rsidRPr="00E32408" w:rsidRDefault="00C8533D" w:rsidP="00FA5D63">
            <w:pPr>
              <w:pStyle w:val="Textbody"/>
              <w:jc w:val="both"/>
              <w:rPr>
                <w:color w:val="000000" w:themeColor="text1"/>
              </w:rPr>
            </w:pPr>
          </w:p>
        </w:tc>
        <w:tc>
          <w:tcPr>
            <w:tcW w:w="567" w:type="dxa"/>
            <w:vAlign w:val="center"/>
          </w:tcPr>
          <w:p w14:paraId="400EFBD5" w14:textId="45D26A6B" w:rsidR="00C8533D" w:rsidRPr="00E32408" w:rsidRDefault="00C8533D" w:rsidP="00FA5D63">
            <w:pPr>
              <w:pStyle w:val="Textbody"/>
              <w:jc w:val="both"/>
              <w:rPr>
                <w:color w:val="000000" w:themeColor="text1"/>
              </w:rPr>
            </w:pPr>
            <w:r w:rsidRPr="00E32408">
              <w:rPr>
                <w:color w:val="000000" w:themeColor="text1"/>
              </w:rPr>
              <w:t>93.892</w:t>
            </w:r>
          </w:p>
          <w:p w14:paraId="1E35EB8D" w14:textId="6F0B9F99" w:rsidR="00C8533D" w:rsidRPr="00E32408" w:rsidRDefault="00C8533D" w:rsidP="00FA5D63">
            <w:pPr>
              <w:pStyle w:val="Textbody"/>
              <w:jc w:val="both"/>
              <w:rPr>
                <w:color w:val="000000" w:themeColor="text1"/>
              </w:rPr>
            </w:pPr>
            <w:r w:rsidRPr="00E32408">
              <w:rPr>
                <w:color w:val="000000" w:themeColor="text1"/>
              </w:rPr>
              <w:t>(&lt;0.01)</w:t>
            </w:r>
          </w:p>
        </w:tc>
        <w:tc>
          <w:tcPr>
            <w:tcW w:w="1276" w:type="dxa"/>
            <w:vAlign w:val="center"/>
          </w:tcPr>
          <w:p w14:paraId="159A4D07" w14:textId="3F19207B" w:rsidR="00C8533D" w:rsidRPr="00E32408" w:rsidRDefault="00C8533D" w:rsidP="00FA5D63">
            <w:pPr>
              <w:pStyle w:val="Textbody"/>
              <w:jc w:val="both"/>
              <w:rPr>
                <w:color w:val="000000" w:themeColor="text1"/>
              </w:rPr>
            </w:pPr>
          </w:p>
        </w:tc>
        <w:tc>
          <w:tcPr>
            <w:tcW w:w="567" w:type="dxa"/>
            <w:vAlign w:val="center"/>
          </w:tcPr>
          <w:p w14:paraId="5B89BFFC" w14:textId="6E53B335" w:rsidR="00C8533D" w:rsidRPr="00E32408" w:rsidRDefault="00751A75" w:rsidP="00FA5D63">
            <w:pPr>
              <w:pStyle w:val="Textbody"/>
              <w:jc w:val="both"/>
              <w:rPr>
                <w:color w:val="000000" w:themeColor="text1"/>
              </w:rPr>
            </w:pPr>
            <w:r w:rsidRPr="00E32408">
              <w:rPr>
                <w:color w:val="000000" w:themeColor="text1"/>
              </w:rPr>
              <w:t xml:space="preserve">13.608 </w:t>
            </w:r>
            <w:r w:rsidR="00C8533D" w:rsidRPr="00E32408">
              <w:rPr>
                <w:color w:val="000000" w:themeColor="text1"/>
              </w:rPr>
              <w:t>(0.01</w:t>
            </w:r>
            <w:r w:rsidRPr="00E32408">
              <w:rPr>
                <w:color w:val="000000" w:themeColor="text1"/>
              </w:rPr>
              <w:t>9</w:t>
            </w:r>
            <w:r w:rsidR="00C8533D" w:rsidRPr="00E32408">
              <w:rPr>
                <w:color w:val="000000" w:themeColor="text1"/>
              </w:rPr>
              <w:t>)</w:t>
            </w:r>
          </w:p>
        </w:tc>
        <w:tc>
          <w:tcPr>
            <w:tcW w:w="1417" w:type="dxa"/>
            <w:vAlign w:val="center"/>
          </w:tcPr>
          <w:p w14:paraId="4E971A76" w14:textId="730327F7" w:rsidR="00C8533D" w:rsidRPr="00E32408" w:rsidRDefault="00C8533D" w:rsidP="00FA5D63">
            <w:pPr>
              <w:pStyle w:val="Textbody"/>
              <w:jc w:val="both"/>
              <w:rPr>
                <w:color w:val="000000" w:themeColor="text1"/>
              </w:rPr>
            </w:pPr>
          </w:p>
        </w:tc>
        <w:tc>
          <w:tcPr>
            <w:tcW w:w="709" w:type="dxa"/>
            <w:vAlign w:val="center"/>
          </w:tcPr>
          <w:p w14:paraId="197C3C06" w14:textId="7BE9EE9E" w:rsidR="00F75B67" w:rsidRPr="00E32408" w:rsidRDefault="00F75B67" w:rsidP="00F75B67">
            <w:pPr>
              <w:pStyle w:val="Textbody"/>
              <w:jc w:val="both"/>
              <w:rPr>
                <w:color w:val="000000" w:themeColor="text1"/>
              </w:rPr>
            </w:pPr>
            <w:r w:rsidRPr="00E32408">
              <w:rPr>
                <w:color w:val="000000" w:themeColor="text1"/>
              </w:rPr>
              <w:t>1.700</w:t>
            </w:r>
          </w:p>
          <w:p w14:paraId="15DEFAA2" w14:textId="679CF33F" w:rsidR="00C8533D" w:rsidRPr="00E32408" w:rsidRDefault="00F75B67" w:rsidP="00F75B67">
            <w:pPr>
              <w:pStyle w:val="Textbody"/>
              <w:jc w:val="both"/>
              <w:rPr>
                <w:color w:val="000000" w:themeColor="text1"/>
              </w:rPr>
            </w:pPr>
            <w:r w:rsidRPr="00E32408">
              <w:rPr>
                <w:color w:val="000000" w:themeColor="text1"/>
              </w:rPr>
              <w:t>(0.988)</w:t>
            </w:r>
            <w:commentRangeEnd w:id="49"/>
            <w:r w:rsidR="00B70E62">
              <w:rPr>
                <w:rStyle w:val="Marquedecommentaire"/>
                <w:rFonts w:asciiTheme="minorHAnsi" w:eastAsiaTheme="minorHAnsi" w:hAnsiTheme="minorHAnsi" w:cstheme="minorBidi"/>
                <w:kern w:val="0"/>
                <w:lang w:eastAsia="en-US"/>
              </w:rPr>
              <w:commentReference w:id="49"/>
            </w:r>
          </w:p>
        </w:tc>
      </w:tr>
      <w:tr w:rsidR="00E32408" w:rsidRPr="00E32408" w14:paraId="254A2BB2" w14:textId="77777777" w:rsidTr="00993ED0">
        <w:trPr>
          <w:trHeight w:val="1168"/>
        </w:trPr>
        <w:tc>
          <w:tcPr>
            <w:tcW w:w="1261" w:type="dxa"/>
            <w:vAlign w:val="center"/>
          </w:tcPr>
          <w:p w14:paraId="48C39C19" w14:textId="77777777" w:rsidR="00C8533D" w:rsidRPr="00E32408" w:rsidRDefault="00C8533D" w:rsidP="00FA5D63">
            <w:pPr>
              <w:pStyle w:val="Textbody"/>
              <w:jc w:val="both"/>
              <w:rPr>
                <w:color w:val="000000" w:themeColor="text1"/>
              </w:rPr>
            </w:pPr>
            <w:r w:rsidRPr="00E32408">
              <w:rPr>
                <w:color w:val="000000" w:themeColor="text1"/>
              </w:rPr>
              <w:t>Catégorie sportive</w:t>
            </w:r>
          </w:p>
        </w:tc>
        <w:tc>
          <w:tcPr>
            <w:tcW w:w="1150" w:type="dxa"/>
            <w:vAlign w:val="center"/>
          </w:tcPr>
          <w:p w14:paraId="134838F0" w14:textId="5B211B86" w:rsidR="00C8533D" w:rsidRPr="00E32408" w:rsidRDefault="00C8533D" w:rsidP="00FA5D63">
            <w:pPr>
              <w:pStyle w:val="Textbody"/>
              <w:jc w:val="both"/>
              <w:rPr>
                <w:color w:val="000000" w:themeColor="text1"/>
              </w:rPr>
            </w:pPr>
            <w:r w:rsidRPr="00E32408">
              <w:rPr>
                <w:color w:val="000000" w:themeColor="text1"/>
              </w:rPr>
              <w:t>Athlétisme et sport d’endurance</w:t>
            </w:r>
          </w:p>
        </w:tc>
        <w:tc>
          <w:tcPr>
            <w:tcW w:w="1417" w:type="dxa"/>
            <w:vAlign w:val="center"/>
          </w:tcPr>
          <w:p w14:paraId="54BCF819" w14:textId="48D6EBE6" w:rsidR="00C8533D" w:rsidRPr="00E32408" w:rsidRDefault="00B670E3" w:rsidP="00FA5D63">
            <w:pPr>
              <w:pStyle w:val="Textbody"/>
              <w:jc w:val="both"/>
              <w:rPr>
                <w:color w:val="000000" w:themeColor="text1"/>
              </w:rPr>
            </w:pPr>
            <w:r w:rsidRPr="00E32408">
              <w:rPr>
                <w:color w:val="000000" w:themeColor="text1"/>
              </w:rPr>
              <w:t>69</w:t>
            </w:r>
            <w:r w:rsidR="00C8533D" w:rsidRPr="00E32408">
              <w:rPr>
                <w:color w:val="000000" w:themeColor="text1"/>
              </w:rPr>
              <w:t xml:space="preserve"> (8</w:t>
            </w:r>
            <w:r w:rsidRPr="00E32408">
              <w:rPr>
                <w:color w:val="000000" w:themeColor="text1"/>
              </w:rPr>
              <w:t>8.5</w:t>
            </w:r>
            <w:r w:rsidR="00C8533D" w:rsidRPr="00E32408">
              <w:rPr>
                <w:color w:val="000000" w:themeColor="text1"/>
              </w:rPr>
              <w:t>)</w:t>
            </w:r>
          </w:p>
        </w:tc>
        <w:tc>
          <w:tcPr>
            <w:tcW w:w="709" w:type="dxa"/>
            <w:vAlign w:val="center"/>
          </w:tcPr>
          <w:p w14:paraId="7B40D3C3" w14:textId="009CB7D9" w:rsidR="00C8533D" w:rsidRPr="00E32408" w:rsidRDefault="00C8533D" w:rsidP="00FA5D63">
            <w:pPr>
              <w:pStyle w:val="Textbody"/>
              <w:jc w:val="both"/>
              <w:rPr>
                <w:color w:val="000000" w:themeColor="text1"/>
              </w:rPr>
            </w:pPr>
          </w:p>
        </w:tc>
        <w:tc>
          <w:tcPr>
            <w:tcW w:w="1276" w:type="dxa"/>
            <w:vAlign w:val="center"/>
          </w:tcPr>
          <w:p w14:paraId="0108EC56" w14:textId="7D1CF1D4" w:rsidR="00C8533D" w:rsidRPr="00E32408" w:rsidRDefault="00C8533D" w:rsidP="00FA5D63">
            <w:pPr>
              <w:pStyle w:val="Textbody"/>
              <w:jc w:val="both"/>
              <w:rPr>
                <w:color w:val="000000" w:themeColor="text1"/>
              </w:rPr>
            </w:pPr>
            <w:r w:rsidRPr="00E32408">
              <w:rPr>
                <w:color w:val="000000" w:themeColor="text1"/>
              </w:rPr>
              <w:t>1</w:t>
            </w:r>
            <w:r w:rsidR="006652EB" w:rsidRPr="00E32408">
              <w:rPr>
                <w:color w:val="000000" w:themeColor="text1"/>
              </w:rPr>
              <w:t>9</w:t>
            </w:r>
            <w:r w:rsidRPr="00E32408">
              <w:rPr>
                <w:color w:val="000000" w:themeColor="text1"/>
              </w:rPr>
              <w:t xml:space="preserve"> (</w:t>
            </w:r>
            <w:r w:rsidR="006652EB" w:rsidRPr="00E32408">
              <w:rPr>
                <w:color w:val="000000" w:themeColor="text1"/>
              </w:rPr>
              <w:t>24.4</w:t>
            </w:r>
            <w:r w:rsidRPr="00E32408">
              <w:rPr>
                <w:color w:val="000000" w:themeColor="text1"/>
              </w:rPr>
              <w:t>)</w:t>
            </w:r>
          </w:p>
        </w:tc>
        <w:tc>
          <w:tcPr>
            <w:tcW w:w="567" w:type="dxa"/>
            <w:vAlign w:val="center"/>
          </w:tcPr>
          <w:p w14:paraId="37884A74" w14:textId="68F3E43F" w:rsidR="00C8533D" w:rsidRPr="00E32408" w:rsidRDefault="00C8533D" w:rsidP="00FA5D63">
            <w:pPr>
              <w:pStyle w:val="Textbody"/>
              <w:jc w:val="both"/>
              <w:rPr>
                <w:color w:val="000000" w:themeColor="text1"/>
              </w:rPr>
            </w:pPr>
          </w:p>
        </w:tc>
        <w:tc>
          <w:tcPr>
            <w:tcW w:w="1276" w:type="dxa"/>
            <w:vAlign w:val="center"/>
          </w:tcPr>
          <w:p w14:paraId="029D0A6D" w14:textId="6CA4FE7F" w:rsidR="00C8533D" w:rsidRPr="00E32408" w:rsidRDefault="00C8533D" w:rsidP="00FA5D63">
            <w:pPr>
              <w:pStyle w:val="Textbody"/>
              <w:jc w:val="both"/>
              <w:rPr>
                <w:color w:val="000000" w:themeColor="text1"/>
              </w:rPr>
            </w:pPr>
            <w:r w:rsidRPr="00E32408">
              <w:rPr>
                <w:color w:val="000000" w:themeColor="text1"/>
              </w:rPr>
              <w:t>1</w:t>
            </w:r>
            <w:r w:rsidR="00751A75" w:rsidRPr="00E32408">
              <w:rPr>
                <w:color w:val="000000" w:themeColor="text1"/>
              </w:rPr>
              <w:t>5</w:t>
            </w:r>
            <w:r w:rsidRPr="00E32408">
              <w:rPr>
                <w:color w:val="000000" w:themeColor="text1"/>
              </w:rPr>
              <w:t xml:space="preserve"> (</w:t>
            </w:r>
            <w:r w:rsidR="00751A75" w:rsidRPr="00E32408">
              <w:rPr>
                <w:color w:val="000000" w:themeColor="text1"/>
              </w:rPr>
              <w:t>19.2</w:t>
            </w:r>
            <w:r w:rsidRPr="00E32408">
              <w:rPr>
                <w:color w:val="000000" w:themeColor="text1"/>
              </w:rPr>
              <w:t>)</w:t>
            </w:r>
          </w:p>
        </w:tc>
        <w:tc>
          <w:tcPr>
            <w:tcW w:w="567" w:type="dxa"/>
            <w:vAlign w:val="center"/>
          </w:tcPr>
          <w:p w14:paraId="39CE707D" w14:textId="5A18A1C4" w:rsidR="00C8533D" w:rsidRPr="00E32408" w:rsidRDefault="00C8533D" w:rsidP="00FA5D63">
            <w:pPr>
              <w:pStyle w:val="Textbody"/>
              <w:jc w:val="both"/>
              <w:rPr>
                <w:color w:val="000000" w:themeColor="text1"/>
              </w:rPr>
            </w:pPr>
          </w:p>
        </w:tc>
        <w:tc>
          <w:tcPr>
            <w:tcW w:w="1417" w:type="dxa"/>
            <w:vAlign w:val="center"/>
          </w:tcPr>
          <w:p w14:paraId="3FBE3B95" w14:textId="2C6840B3" w:rsidR="00C8533D" w:rsidRPr="00E32408" w:rsidRDefault="00F75B67" w:rsidP="00FA5D63">
            <w:pPr>
              <w:pStyle w:val="Textbody"/>
              <w:jc w:val="both"/>
              <w:rPr>
                <w:color w:val="000000" w:themeColor="text1"/>
              </w:rPr>
            </w:pPr>
            <w:r w:rsidRPr="00E32408">
              <w:rPr>
                <w:color w:val="000000" w:themeColor="text1"/>
              </w:rPr>
              <w:t>1</w:t>
            </w:r>
            <w:r w:rsidR="00C8533D" w:rsidRPr="00E32408">
              <w:rPr>
                <w:color w:val="000000" w:themeColor="text1"/>
              </w:rPr>
              <w:t>1 (</w:t>
            </w:r>
            <w:r w:rsidRPr="00E32408">
              <w:rPr>
                <w:color w:val="000000" w:themeColor="text1"/>
              </w:rPr>
              <w:t>14.1</w:t>
            </w:r>
            <w:r w:rsidR="00C8533D" w:rsidRPr="00E32408">
              <w:rPr>
                <w:color w:val="000000" w:themeColor="text1"/>
              </w:rPr>
              <w:t>)</w:t>
            </w:r>
          </w:p>
        </w:tc>
        <w:tc>
          <w:tcPr>
            <w:tcW w:w="709" w:type="dxa"/>
            <w:vAlign w:val="center"/>
          </w:tcPr>
          <w:p w14:paraId="349DD03B" w14:textId="4617C8B9" w:rsidR="00C8533D" w:rsidRPr="00E32408" w:rsidRDefault="00C8533D" w:rsidP="00FA5D63">
            <w:pPr>
              <w:pStyle w:val="Textbody"/>
              <w:jc w:val="both"/>
              <w:rPr>
                <w:color w:val="000000" w:themeColor="text1"/>
              </w:rPr>
            </w:pPr>
          </w:p>
        </w:tc>
      </w:tr>
      <w:tr w:rsidR="00E32408" w:rsidRPr="00E32408" w14:paraId="3C4A924D" w14:textId="77777777" w:rsidTr="00993ED0">
        <w:trPr>
          <w:trHeight w:val="1030"/>
        </w:trPr>
        <w:tc>
          <w:tcPr>
            <w:tcW w:w="1261" w:type="dxa"/>
            <w:vAlign w:val="center"/>
          </w:tcPr>
          <w:p w14:paraId="297B1F23" w14:textId="77777777" w:rsidR="00C8533D" w:rsidRPr="00E32408" w:rsidRDefault="00C8533D" w:rsidP="00FA5D63">
            <w:pPr>
              <w:pStyle w:val="Textbody"/>
              <w:jc w:val="both"/>
              <w:rPr>
                <w:color w:val="000000" w:themeColor="text1"/>
              </w:rPr>
            </w:pPr>
          </w:p>
        </w:tc>
        <w:tc>
          <w:tcPr>
            <w:tcW w:w="1150" w:type="dxa"/>
            <w:vAlign w:val="center"/>
          </w:tcPr>
          <w:p w14:paraId="73664286" w14:textId="1FF9676B" w:rsidR="00C8533D" w:rsidRPr="00E32408" w:rsidRDefault="00C8533D" w:rsidP="00FA5D63">
            <w:pPr>
              <w:pStyle w:val="Textbody"/>
              <w:jc w:val="both"/>
              <w:rPr>
                <w:color w:val="000000" w:themeColor="text1"/>
              </w:rPr>
            </w:pPr>
            <w:r w:rsidRPr="00E32408">
              <w:rPr>
                <w:color w:val="000000" w:themeColor="text1"/>
              </w:rPr>
              <w:t>Sports artistiques</w:t>
            </w:r>
          </w:p>
        </w:tc>
        <w:tc>
          <w:tcPr>
            <w:tcW w:w="1417" w:type="dxa"/>
            <w:vAlign w:val="center"/>
          </w:tcPr>
          <w:p w14:paraId="35131374" w14:textId="71E2B9EC" w:rsidR="00C8533D" w:rsidRPr="00E32408" w:rsidRDefault="00C8533D" w:rsidP="00FA5D63">
            <w:pPr>
              <w:pStyle w:val="Textbody"/>
              <w:jc w:val="both"/>
              <w:rPr>
                <w:color w:val="000000" w:themeColor="text1"/>
              </w:rPr>
            </w:pPr>
            <w:r w:rsidRPr="00E32408">
              <w:rPr>
                <w:color w:val="000000" w:themeColor="text1"/>
              </w:rPr>
              <w:t>1</w:t>
            </w:r>
            <w:r w:rsidR="00B670E3" w:rsidRPr="00E32408">
              <w:rPr>
                <w:color w:val="000000" w:themeColor="text1"/>
              </w:rPr>
              <w:t>19</w:t>
            </w:r>
            <w:r w:rsidRPr="00E32408">
              <w:rPr>
                <w:color w:val="000000" w:themeColor="text1"/>
              </w:rPr>
              <w:t xml:space="preserve"> (</w:t>
            </w:r>
            <w:r w:rsidR="00B670E3" w:rsidRPr="00E32408">
              <w:rPr>
                <w:color w:val="000000" w:themeColor="text1"/>
              </w:rPr>
              <w:t>85.6</w:t>
            </w:r>
            <w:r w:rsidRPr="00E32408">
              <w:rPr>
                <w:color w:val="000000" w:themeColor="text1"/>
              </w:rPr>
              <w:t>)</w:t>
            </w:r>
          </w:p>
        </w:tc>
        <w:tc>
          <w:tcPr>
            <w:tcW w:w="709" w:type="dxa"/>
            <w:vAlign w:val="center"/>
          </w:tcPr>
          <w:p w14:paraId="37DE1DE3" w14:textId="77777777" w:rsidR="00C8533D" w:rsidRPr="00E32408" w:rsidRDefault="00C8533D" w:rsidP="00FA5D63">
            <w:pPr>
              <w:pStyle w:val="Textbody"/>
              <w:jc w:val="both"/>
              <w:rPr>
                <w:color w:val="000000" w:themeColor="text1"/>
              </w:rPr>
            </w:pPr>
          </w:p>
        </w:tc>
        <w:tc>
          <w:tcPr>
            <w:tcW w:w="1276" w:type="dxa"/>
            <w:vAlign w:val="center"/>
          </w:tcPr>
          <w:p w14:paraId="5F2D51A6" w14:textId="24649225" w:rsidR="00C8533D" w:rsidRPr="00E32408" w:rsidRDefault="00C8533D" w:rsidP="00FA5D63">
            <w:pPr>
              <w:pStyle w:val="Textbody"/>
              <w:jc w:val="both"/>
              <w:rPr>
                <w:color w:val="000000" w:themeColor="text1"/>
              </w:rPr>
            </w:pPr>
            <w:r w:rsidRPr="00E32408">
              <w:rPr>
                <w:color w:val="000000" w:themeColor="text1"/>
              </w:rPr>
              <w:t>4</w:t>
            </w:r>
            <w:r w:rsidR="006652EB" w:rsidRPr="00E32408">
              <w:rPr>
                <w:color w:val="000000" w:themeColor="text1"/>
              </w:rPr>
              <w:t>2</w:t>
            </w:r>
            <w:r w:rsidRPr="00E32408">
              <w:rPr>
                <w:color w:val="000000" w:themeColor="text1"/>
              </w:rPr>
              <w:t xml:space="preserve"> (</w:t>
            </w:r>
            <w:r w:rsidR="006652EB" w:rsidRPr="00E32408">
              <w:rPr>
                <w:color w:val="000000" w:themeColor="text1"/>
              </w:rPr>
              <w:t>30.2</w:t>
            </w:r>
            <w:r w:rsidRPr="00E32408">
              <w:rPr>
                <w:color w:val="000000" w:themeColor="text1"/>
              </w:rPr>
              <w:t>)</w:t>
            </w:r>
          </w:p>
        </w:tc>
        <w:tc>
          <w:tcPr>
            <w:tcW w:w="567" w:type="dxa"/>
            <w:vAlign w:val="center"/>
          </w:tcPr>
          <w:p w14:paraId="68A23261" w14:textId="77777777" w:rsidR="00C8533D" w:rsidRPr="00E32408" w:rsidRDefault="00C8533D" w:rsidP="00FA5D63">
            <w:pPr>
              <w:pStyle w:val="Textbody"/>
              <w:jc w:val="both"/>
              <w:rPr>
                <w:color w:val="000000" w:themeColor="text1"/>
              </w:rPr>
            </w:pPr>
          </w:p>
        </w:tc>
        <w:tc>
          <w:tcPr>
            <w:tcW w:w="1276" w:type="dxa"/>
            <w:vAlign w:val="center"/>
          </w:tcPr>
          <w:p w14:paraId="3173B4B7" w14:textId="395DC337" w:rsidR="00C8533D" w:rsidRPr="00E32408" w:rsidRDefault="00751A75" w:rsidP="00FA5D63">
            <w:pPr>
              <w:pStyle w:val="Textbody"/>
              <w:jc w:val="both"/>
              <w:rPr>
                <w:color w:val="000000" w:themeColor="text1"/>
              </w:rPr>
            </w:pPr>
            <w:r w:rsidRPr="00E32408">
              <w:rPr>
                <w:color w:val="000000" w:themeColor="text1"/>
              </w:rPr>
              <w:t>39</w:t>
            </w:r>
            <w:r w:rsidR="00C8533D" w:rsidRPr="00E32408">
              <w:rPr>
                <w:color w:val="000000" w:themeColor="text1"/>
              </w:rPr>
              <w:t xml:space="preserve"> (</w:t>
            </w:r>
            <w:r w:rsidR="0015256C" w:rsidRPr="00E32408">
              <w:rPr>
                <w:color w:val="000000" w:themeColor="text1"/>
              </w:rPr>
              <w:t>28.1</w:t>
            </w:r>
            <w:r w:rsidR="00C8533D" w:rsidRPr="00E32408">
              <w:rPr>
                <w:color w:val="000000" w:themeColor="text1"/>
              </w:rPr>
              <w:t>)</w:t>
            </w:r>
          </w:p>
        </w:tc>
        <w:tc>
          <w:tcPr>
            <w:tcW w:w="567" w:type="dxa"/>
            <w:vAlign w:val="center"/>
          </w:tcPr>
          <w:p w14:paraId="3EE8A586" w14:textId="77777777" w:rsidR="00C8533D" w:rsidRPr="00E32408" w:rsidRDefault="00C8533D" w:rsidP="00FA5D63">
            <w:pPr>
              <w:pStyle w:val="Textbody"/>
              <w:jc w:val="both"/>
              <w:rPr>
                <w:color w:val="000000" w:themeColor="text1"/>
              </w:rPr>
            </w:pPr>
          </w:p>
        </w:tc>
        <w:tc>
          <w:tcPr>
            <w:tcW w:w="1417" w:type="dxa"/>
            <w:vAlign w:val="center"/>
          </w:tcPr>
          <w:p w14:paraId="7E22E5BC" w14:textId="3FE4B0AC" w:rsidR="00C8533D" w:rsidRPr="00E32408" w:rsidRDefault="00F75B67" w:rsidP="00FA5D63">
            <w:pPr>
              <w:pStyle w:val="Textbody"/>
              <w:jc w:val="both"/>
              <w:rPr>
                <w:color w:val="000000" w:themeColor="text1"/>
              </w:rPr>
            </w:pPr>
            <w:r w:rsidRPr="00E32408">
              <w:rPr>
                <w:color w:val="000000" w:themeColor="text1"/>
              </w:rPr>
              <w:t>24</w:t>
            </w:r>
            <w:r w:rsidR="00C8533D" w:rsidRPr="00E32408">
              <w:rPr>
                <w:color w:val="000000" w:themeColor="text1"/>
              </w:rPr>
              <w:t xml:space="preserve"> (</w:t>
            </w:r>
            <w:r w:rsidRPr="00E32408">
              <w:rPr>
                <w:color w:val="000000" w:themeColor="text1"/>
              </w:rPr>
              <w:t>17.3</w:t>
            </w:r>
            <w:r w:rsidR="00C8533D" w:rsidRPr="00E32408">
              <w:rPr>
                <w:color w:val="000000" w:themeColor="text1"/>
              </w:rPr>
              <w:t>)</w:t>
            </w:r>
          </w:p>
        </w:tc>
        <w:tc>
          <w:tcPr>
            <w:tcW w:w="709" w:type="dxa"/>
            <w:vAlign w:val="center"/>
          </w:tcPr>
          <w:p w14:paraId="1BD45842" w14:textId="77777777" w:rsidR="00C8533D" w:rsidRPr="00E32408" w:rsidRDefault="00C8533D" w:rsidP="00FA5D63">
            <w:pPr>
              <w:pStyle w:val="Textbody"/>
              <w:jc w:val="both"/>
              <w:rPr>
                <w:color w:val="000000" w:themeColor="text1"/>
              </w:rPr>
            </w:pPr>
          </w:p>
        </w:tc>
      </w:tr>
      <w:tr w:rsidR="00E32408" w:rsidRPr="00E32408" w14:paraId="50903D54" w14:textId="77777777" w:rsidTr="00993ED0">
        <w:trPr>
          <w:trHeight w:val="732"/>
        </w:trPr>
        <w:tc>
          <w:tcPr>
            <w:tcW w:w="1261" w:type="dxa"/>
            <w:vAlign w:val="center"/>
          </w:tcPr>
          <w:p w14:paraId="13DB61E7" w14:textId="77777777" w:rsidR="00C8533D" w:rsidRPr="00E32408" w:rsidRDefault="00C8533D" w:rsidP="00FA5D63">
            <w:pPr>
              <w:pStyle w:val="Textbody"/>
              <w:jc w:val="both"/>
              <w:rPr>
                <w:color w:val="000000" w:themeColor="text1"/>
              </w:rPr>
            </w:pPr>
          </w:p>
        </w:tc>
        <w:tc>
          <w:tcPr>
            <w:tcW w:w="1150" w:type="dxa"/>
            <w:vAlign w:val="center"/>
          </w:tcPr>
          <w:p w14:paraId="62478ACC" w14:textId="0F7E6507" w:rsidR="00C8533D" w:rsidRPr="00E32408" w:rsidRDefault="00C8533D" w:rsidP="00FA5D63">
            <w:pPr>
              <w:pStyle w:val="Textbody"/>
              <w:jc w:val="both"/>
              <w:rPr>
                <w:color w:val="000000" w:themeColor="text1"/>
              </w:rPr>
            </w:pPr>
            <w:r w:rsidRPr="00E32408">
              <w:rPr>
                <w:color w:val="000000" w:themeColor="text1"/>
              </w:rPr>
              <w:t>Sports d’équipe</w:t>
            </w:r>
          </w:p>
        </w:tc>
        <w:tc>
          <w:tcPr>
            <w:tcW w:w="1417" w:type="dxa"/>
            <w:vAlign w:val="center"/>
          </w:tcPr>
          <w:p w14:paraId="6DA49092" w14:textId="345C211A" w:rsidR="00C8533D" w:rsidRPr="00E32408" w:rsidRDefault="00C8533D" w:rsidP="00FA5D63">
            <w:pPr>
              <w:pStyle w:val="Textbody"/>
              <w:jc w:val="both"/>
              <w:rPr>
                <w:color w:val="000000" w:themeColor="text1"/>
              </w:rPr>
            </w:pPr>
            <w:r w:rsidRPr="00E32408">
              <w:rPr>
                <w:color w:val="000000" w:themeColor="text1"/>
              </w:rPr>
              <w:t>1</w:t>
            </w:r>
            <w:r w:rsidR="00B670E3" w:rsidRPr="00E32408">
              <w:rPr>
                <w:color w:val="000000" w:themeColor="text1"/>
              </w:rPr>
              <w:t>31</w:t>
            </w:r>
            <w:r w:rsidRPr="00E32408">
              <w:rPr>
                <w:color w:val="000000" w:themeColor="text1"/>
              </w:rPr>
              <w:t xml:space="preserve"> </w:t>
            </w:r>
            <w:r w:rsidR="00B670E3" w:rsidRPr="00E32408">
              <w:rPr>
                <w:color w:val="000000" w:themeColor="text1"/>
              </w:rPr>
              <w:t>(94.9</w:t>
            </w:r>
            <w:r w:rsidRPr="00E32408">
              <w:rPr>
                <w:color w:val="000000" w:themeColor="text1"/>
              </w:rPr>
              <w:t>)</w:t>
            </w:r>
          </w:p>
        </w:tc>
        <w:tc>
          <w:tcPr>
            <w:tcW w:w="709" w:type="dxa"/>
            <w:vAlign w:val="center"/>
          </w:tcPr>
          <w:p w14:paraId="5D4B106C" w14:textId="77777777" w:rsidR="00C8533D" w:rsidRPr="00E32408" w:rsidRDefault="00C8533D" w:rsidP="00FA5D63">
            <w:pPr>
              <w:pStyle w:val="Textbody"/>
              <w:jc w:val="both"/>
              <w:rPr>
                <w:color w:val="000000" w:themeColor="text1"/>
              </w:rPr>
            </w:pPr>
          </w:p>
        </w:tc>
        <w:tc>
          <w:tcPr>
            <w:tcW w:w="1276" w:type="dxa"/>
            <w:vAlign w:val="center"/>
          </w:tcPr>
          <w:p w14:paraId="23C1E1EB" w14:textId="22039527" w:rsidR="00C8533D" w:rsidRPr="00E32408" w:rsidRDefault="00C8533D" w:rsidP="00FA5D63">
            <w:pPr>
              <w:pStyle w:val="Textbody"/>
              <w:jc w:val="both"/>
              <w:rPr>
                <w:color w:val="000000" w:themeColor="text1"/>
              </w:rPr>
            </w:pPr>
            <w:r w:rsidRPr="00E32408">
              <w:rPr>
                <w:color w:val="000000" w:themeColor="text1"/>
              </w:rPr>
              <w:t>6</w:t>
            </w:r>
            <w:r w:rsidR="006652EB" w:rsidRPr="00E32408">
              <w:rPr>
                <w:color w:val="000000" w:themeColor="text1"/>
              </w:rPr>
              <w:t>8</w:t>
            </w:r>
            <w:r w:rsidRPr="00E32408">
              <w:rPr>
                <w:color w:val="000000" w:themeColor="text1"/>
              </w:rPr>
              <w:t xml:space="preserve"> (4</w:t>
            </w:r>
            <w:r w:rsidR="006652EB" w:rsidRPr="00E32408">
              <w:rPr>
                <w:color w:val="000000" w:themeColor="text1"/>
              </w:rPr>
              <w:t>9.3</w:t>
            </w:r>
            <w:r w:rsidRPr="00E32408">
              <w:rPr>
                <w:color w:val="000000" w:themeColor="text1"/>
              </w:rPr>
              <w:t>)</w:t>
            </w:r>
          </w:p>
        </w:tc>
        <w:tc>
          <w:tcPr>
            <w:tcW w:w="567" w:type="dxa"/>
            <w:vAlign w:val="center"/>
          </w:tcPr>
          <w:p w14:paraId="6004B050" w14:textId="77777777" w:rsidR="00C8533D" w:rsidRPr="00E32408" w:rsidRDefault="00C8533D" w:rsidP="00FA5D63">
            <w:pPr>
              <w:pStyle w:val="Textbody"/>
              <w:jc w:val="both"/>
              <w:rPr>
                <w:color w:val="000000" w:themeColor="text1"/>
              </w:rPr>
            </w:pPr>
          </w:p>
        </w:tc>
        <w:tc>
          <w:tcPr>
            <w:tcW w:w="1276" w:type="dxa"/>
            <w:vAlign w:val="center"/>
          </w:tcPr>
          <w:p w14:paraId="2EECD2E4" w14:textId="377794A4" w:rsidR="00C8533D" w:rsidRPr="00E32408" w:rsidRDefault="00C8533D" w:rsidP="00FA5D63">
            <w:pPr>
              <w:pStyle w:val="Textbody"/>
              <w:jc w:val="both"/>
              <w:rPr>
                <w:color w:val="000000" w:themeColor="text1"/>
              </w:rPr>
            </w:pPr>
            <w:r w:rsidRPr="00E32408">
              <w:rPr>
                <w:color w:val="000000" w:themeColor="text1"/>
              </w:rPr>
              <w:t>2</w:t>
            </w:r>
            <w:r w:rsidR="0015256C" w:rsidRPr="00E32408">
              <w:rPr>
                <w:color w:val="000000" w:themeColor="text1"/>
              </w:rPr>
              <w:t>5</w:t>
            </w:r>
            <w:r w:rsidRPr="00E32408">
              <w:rPr>
                <w:color w:val="000000" w:themeColor="text1"/>
              </w:rPr>
              <w:t xml:space="preserve"> (</w:t>
            </w:r>
            <w:r w:rsidR="0015256C" w:rsidRPr="00E32408">
              <w:rPr>
                <w:color w:val="000000" w:themeColor="text1"/>
              </w:rPr>
              <w:t>18.1</w:t>
            </w:r>
            <w:r w:rsidRPr="00E32408">
              <w:rPr>
                <w:color w:val="000000" w:themeColor="text1"/>
              </w:rPr>
              <w:t>)</w:t>
            </w:r>
          </w:p>
        </w:tc>
        <w:tc>
          <w:tcPr>
            <w:tcW w:w="567" w:type="dxa"/>
            <w:vAlign w:val="center"/>
          </w:tcPr>
          <w:p w14:paraId="4E6348E6" w14:textId="77777777" w:rsidR="00C8533D" w:rsidRPr="00E32408" w:rsidRDefault="00C8533D" w:rsidP="00FA5D63">
            <w:pPr>
              <w:pStyle w:val="Textbody"/>
              <w:jc w:val="both"/>
              <w:rPr>
                <w:color w:val="000000" w:themeColor="text1"/>
              </w:rPr>
            </w:pPr>
          </w:p>
        </w:tc>
        <w:tc>
          <w:tcPr>
            <w:tcW w:w="1417" w:type="dxa"/>
            <w:vAlign w:val="center"/>
          </w:tcPr>
          <w:p w14:paraId="51F071C0" w14:textId="2AC356CD" w:rsidR="00C8533D" w:rsidRPr="00E32408" w:rsidRDefault="00F75B67" w:rsidP="00FA5D63">
            <w:pPr>
              <w:pStyle w:val="Textbody"/>
              <w:jc w:val="both"/>
              <w:rPr>
                <w:color w:val="000000" w:themeColor="text1"/>
              </w:rPr>
            </w:pPr>
            <w:r w:rsidRPr="00E32408">
              <w:rPr>
                <w:color w:val="000000" w:themeColor="text1"/>
              </w:rPr>
              <w:t>22</w:t>
            </w:r>
            <w:r w:rsidR="00C8533D" w:rsidRPr="00E32408">
              <w:rPr>
                <w:color w:val="000000" w:themeColor="text1"/>
              </w:rPr>
              <w:t xml:space="preserve"> (</w:t>
            </w:r>
            <w:r w:rsidRPr="00E32408">
              <w:rPr>
                <w:color w:val="000000" w:themeColor="text1"/>
              </w:rPr>
              <w:t>15.9</w:t>
            </w:r>
            <w:r w:rsidR="00C8533D" w:rsidRPr="00E32408">
              <w:rPr>
                <w:color w:val="000000" w:themeColor="text1"/>
              </w:rPr>
              <w:t>)</w:t>
            </w:r>
          </w:p>
        </w:tc>
        <w:tc>
          <w:tcPr>
            <w:tcW w:w="709" w:type="dxa"/>
            <w:vAlign w:val="center"/>
          </w:tcPr>
          <w:p w14:paraId="1048B68F" w14:textId="77777777" w:rsidR="00C8533D" w:rsidRPr="00E32408" w:rsidRDefault="00C8533D" w:rsidP="00FA5D63">
            <w:pPr>
              <w:pStyle w:val="Textbody"/>
              <w:jc w:val="both"/>
              <w:rPr>
                <w:color w:val="000000" w:themeColor="text1"/>
              </w:rPr>
            </w:pPr>
          </w:p>
        </w:tc>
      </w:tr>
      <w:tr w:rsidR="00E32408" w:rsidRPr="00E32408" w14:paraId="22E6CA1D" w14:textId="77777777" w:rsidTr="00993ED0">
        <w:trPr>
          <w:trHeight w:val="732"/>
        </w:trPr>
        <w:tc>
          <w:tcPr>
            <w:tcW w:w="1261" w:type="dxa"/>
            <w:vAlign w:val="center"/>
          </w:tcPr>
          <w:p w14:paraId="488D8DE4" w14:textId="77777777" w:rsidR="00C8533D" w:rsidRPr="00E32408" w:rsidRDefault="00C8533D" w:rsidP="00FA5D63">
            <w:pPr>
              <w:pStyle w:val="Textbody"/>
              <w:jc w:val="both"/>
              <w:rPr>
                <w:color w:val="000000" w:themeColor="text1"/>
              </w:rPr>
            </w:pPr>
          </w:p>
        </w:tc>
        <w:tc>
          <w:tcPr>
            <w:tcW w:w="1150" w:type="dxa"/>
            <w:vAlign w:val="center"/>
          </w:tcPr>
          <w:p w14:paraId="79893D84" w14:textId="5157DDD2" w:rsidR="00C8533D" w:rsidRPr="00E32408" w:rsidRDefault="00C8533D" w:rsidP="00FA5D63">
            <w:pPr>
              <w:pStyle w:val="Textbody"/>
              <w:jc w:val="both"/>
              <w:rPr>
                <w:color w:val="000000" w:themeColor="text1"/>
              </w:rPr>
            </w:pPr>
            <w:r w:rsidRPr="00E32408">
              <w:rPr>
                <w:color w:val="000000" w:themeColor="text1"/>
              </w:rPr>
              <w:t>Sports individuels</w:t>
            </w:r>
          </w:p>
        </w:tc>
        <w:tc>
          <w:tcPr>
            <w:tcW w:w="1417" w:type="dxa"/>
            <w:vAlign w:val="center"/>
          </w:tcPr>
          <w:p w14:paraId="2109DB0E" w14:textId="55835D01" w:rsidR="00C8533D" w:rsidRPr="00E32408" w:rsidRDefault="00C8533D" w:rsidP="00FA5D63">
            <w:pPr>
              <w:pStyle w:val="Textbody"/>
              <w:jc w:val="both"/>
              <w:rPr>
                <w:color w:val="000000" w:themeColor="text1"/>
              </w:rPr>
            </w:pPr>
            <w:r w:rsidRPr="00E32408">
              <w:rPr>
                <w:color w:val="000000" w:themeColor="text1"/>
              </w:rPr>
              <w:t>1</w:t>
            </w:r>
            <w:r w:rsidR="00B670E3" w:rsidRPr="00E32408">
              <w:rPr>
                <w:color w:val="000000" w:themeColor="text1"/>
              </w:rPr>
              <w:t>29</w:t>
            </w:r>
            <w:r w:rsidRPr="00E32408">
              <w:rPr>
                <w:color w:val="000000" w:themeColor="text1"/>
              </w:rPr>
              <w:t xml:space="preserve"> (8</w:t>
            </w:r>
            <w:r w:rsidR="00B670E3" w:rsidRPr="00E32408">
              <w:rPr>
                <w:color w:val="000000" w:themeColor="text1"/>
              </w:rPr>
              <w:t>8.4</w:t>
            </w:r>
            <w:r w:rsidRPr="00E32408">
              <w:rPr>
                <w:color w:val="000000" w:themeColor="text1"/>
              </w:rPr>
              <w:t>)</w:t>
            </w:r>
          </w:p>
        </w:tc>
        <w:tc>
          <w:tcPr>
            <w:tcW w:w="709" w:type="dxa"/>
            <w:vAlign w:val="center"/>
          </w:tcPr>
          <w:p w14:paraId="1225635B" w14:textId="77777777" w:rsidR="00C8533D" w:rsidRPr="00E32408" w:rsidRDefault="00C8533D" w:rsidP="00FA5D63">
            <w:pPr>
              <w:pStyle w:val="Textbody"/>
              <w:jc w:val="both"/>
              <w:rPr>
                <w:color w:val="000000" w:themeColor="text1"/>
              </w:rPr>
            </w:pPr>
          </w:p>
        </w:tc>
        <w:tc>
          <w:tcPr>
            <w:tcW w:w="1276" w:type="dxa"/>
            <w:vAlign w:val="center"/>
          </w:tcPr>
          <w:p w14:paraId="3F616789" w14:textId="59F153EB" w:rsidR="00C8533D" w:rsidRPr="00E32408" w:rsidRDefault="00C8533D" w:rsidP="00FA5D63">
            <w:pPr>
              <w:pStyle w:val="Textbody"/>
              <w:jc w:val="both"/>
              <w:rPr>
                <w:color w:val="000000" w:themeColor="text1"/>
              </w:rPr>
            </w:pPr>
            <w:r w:rsidRPr="00E32408">
              <w:rPr>
                <w:color w:val="000000" w:themeColor="text1"/>
              </w:rPr>
              <w:t>4</w:t>
            </w:r>
            <w:r w:rsidR="006652EB" w:rsidRPr="00E32408">
              <w:rPr>
                <w:color w:val="000000" w:themeColor="text1"/>
              </w:rPr>
              <w:t>6</w:t>
            </w:r>
            <w:r w:rsidRPr="00E32408">
              <w:rPr>
                <w:color w:val="000000" w:themeColor="text1"/>
              </w:rPr>
              <w:t xml:space="preserve"> (</w:t>
            </w:r>
            <w:r w:rsidR="006652EB" w:rsidRPr="00E32408">
              <w:rPr>
                <w:color w:val="000000" w:themeColor="text1"/>
              </w:rPr>
              <w:t>31.5</w:t>
            </w:r>
            <w:r w:rsidRPr="00E32408">
              <w:rPr>
                <w:color w:val="000000" w:themeColor="text1"/>
              </w:rPr>
              <w:t>)</w:t>
            </w:r>
          </w:p>
        </w:tc>
        <w:tc>
          <w:tcPr>
            <w:tcW w:w="567" w:type="dxa"/>
            <w:vAlign w:val="center"/>
          </w:tcPr>
          <w:p w14:paraId="16CDC591" w14:textId="77777777" w:rsidR="00C8533D" w:rsidRPr="00E32408" w:rsidRDefault="00C8533D" w:rsidP="00FA5D63">
            <w:pPr>
              <w:pStyle w:val="Textbody"/>
              <w:jc w:val="both"/>
              <w:rPr>
                <w:color w:val="000000" w:themeColor="text1"/>
              </w:rPr>
            </w:pPr>
          </w:p>
        </w:tc>
        <w:tc>
          <w:tcPr>
            <w:tcW w:w="1276" w:type="dxa"/>
            <w:vAlign w:val="center"/>
          </w:tcPr>
          <w:p w14:paraId="6F211A7F" w14:textId="38C95E47" w:rsidR="00C8533D" w:rsidRPr="00E32408" w:rsidRDefault="00C8533D" w:rsidP="00FA5D63">
            <w:pPr>
              <w:pStyle w:val="Textbody"/>
              <w:jc w:val="both"/>
              <w:rPr>
                <w:color w:val="000000" w:themeColor="text1"/>
              </w:rPr>
            </w:pPr>
            <w:r w:rsidRPr="00E32408">
              <w:rPr>
                <w:color w:val="000000" w:themeColor="text1"/>
              </w:rPr>
              <w:t>4</w:t>
            </w:r>
            <w:r w:rsidR="0015256C" w:rsidRPr="00E32408">
              <w:rPr>
                <w:color w:val="000000" w:themeColor="text1"/>
              </w:rPr>
              <w:t>6</w:t>
            </w:r>
            <w:r w:rsidRPr="00E32408">
              <w:rPr>
                <w:color w:val="000000" w:themeColor="text1"/>
              </w:rPr>
              <w:t xml:space="preserve"> (</w:t>
            </w:r>
            <w:r w:rsidR="0015256C" w:rsidRPr="00E32408">
              <w:rPr>
                <w:color w:val="000000" w:themeColor="text1"/>
              </w:rPr>
              <w:t>31.5</w:t>
            </w:r>
            <w:r w:rsidRPr="00E32408">
              <w:rPr>
                <w:color w:val="000000" w:themeColor="text1"/>
              </w:rPr>
              <w:t>)</w:t>
            </w:r>
          </w:p>
        </w:tc>
        <w:tc>
          <w:tcPr>
            <w:tcW w:w="567" w:type="dxa"/>
            <w:vAlign w:val="center"/>
          </w:tcPr>
          <w:p w14:paraId="64027DA2" w14:textId="77777777" w:rsidR="00C8533D" w:rsidRPr="00E32408" w:rsidRDefault="00C8533D" w:rsidP="00FA5D63">
            <w:pPr>
              <w:pStyle w:val="Textbody"/>
              <w:jc w:val="both"/>
              <w:rPr>
                <w:color w:val="000000" w:themeColor="text1"/>
              </w:rPr>
            </w:pPr>
          </w:p>
        </w:tc>
        <w:tc>
          <w:tcPr>
            <w:tcW w:w="1417" w:type="dxa"/>
            <w:vAlign w:val="center"/>
          </w:tcPr>
          <w:p w14:paraId="4E9AA7A9" w14:textId="06E52B18" w:rsidR="00C8533D" w:rsidRPr="00E32408" w:rsidRDefault="00F75B67" w:rsidP="00FA5D63">
            <w:pPr>
              <w:pStyle w:val="Textbody"/>
              <w:jc w:val="both"/>
              <w:rPr>
                <w:color w:val="000000" w:themeColor="text1"/>
              </w:rPr>
            </w:pPr>
            <w:r w:rsidRPr="00E32408">
              <w:rPr>
                <w:color w:val="000000" w:themeColor="text1"/>
              </w:rPr>
              <w:t>19</w:t>
            </w:r>
            <w:r w:rsidR="00C8533D" w:rsidRPr="00E32408">
              <w:rPr>
                <w:color w:val="000000" w:themeColor="text1"/>
              </w:rPr>
              <w:t xml:space="preserve"> (</w:t>
            </w:r>
            <w:r w:rsidRPr="00E32408">
              <w:rPr>
                <w:color w:val="000000" w:themeColor="text1"/>
              </w:rPr>
              <w:t>13.0</w:t>
            </w:r>
            <w:r w:rsidR="00C8533D" w:rsidRPr="00E32408">
              <w:rPr>
                <w:color w:val="000000" w:themeColor="text1"/>
              </w:rPr>
              <w:t>)</w:t>
            </w:r>
          </w:p>
        </w:tc>
        <w:tc>
          <w:tcPr>
            <w:tcW w:w="709" w:type="dxa"/>
            <w:vAlign w:val="center"/>
          </w:tcPr>
          <w:p w14:paraId="1E1EE93F" w14:textId="77777777" w:rsidR="00C8533D" w:rsidRPr="00E32408" w:rsidRDefault="00C8533D" w:rsidP="00FA5D63">
            <w:pPr>
              <w:pStyle w:val="Textbody"/>
              <w:jc w:val="both"/>
              <w:rPr>
                <w:color w:val="000000" w:themeColor="text1"/>
              </w:rPr>
            </w:pPr>
          </w:p>
        </w:tc>
      </w:tr>
      <w:tr w:rsidR="00E32408" w:rsidRPr="00E32408" w14:paraId="7ED69D45" w14:textId="77777777" w:rsidTr="00993ED0">
        <w:trPr>
          <w:trHeight w:val="713"/>
        </w:trPr>
        <w:tc>
          <w:tcPr>
            <w:tcW w:w="1261" w:type="dxa"/>
            <w:vAlign w:val="center"/>
          </w:tcPr>
          <w:p w14:paraId="0AE4852B" w14:textId="77777777" w:rsidR="00C8533D" w:rsidRPr="00E32408" w:rsidRDefault="00C8533D" w:rsidP="00FA5D63">
            <w:pPr>
              <w:pStyle w:val="Textbody"/>
              <w:jc w:val="both"/>
              <w:rPr>
                <w:color w:val="000000" w:themeColor="text1"/>
              </w:rPr>
            </w:pPr>
          </w:p>
        </w:tc>
        <w:tc>
          <w:tcPr>
            <w:tcW w:w="1150" w:type="dxa"/>
            <w:vAlign w:val="center"/>
          </w:tcPr>
          <w:p w14:paraId="7BD572CC" w14:textId="30D6B1BA" w:rsidR="00C8533D" w:rsidRPr="00E32408" w:rsidRDefault="00C8533D" w:rsidP="00FA5D63">
            <w:pPr>
              <w:pStyle w:val="Textbody"/>
              <w:jc w:val="both"/>
              <w:rPr>
                <w:color w:val="000000" w:themeColor="text1"/>
              </w:rPr>
            </w:pPr>
            <w:r w:rsidRPr="00E32408">
              <w:rPr>
                <w:color w:val="000000" w:themeColor="text1"/>
              </w:rPr>
              <w:t>Sports</w:t>
            </w:r>
            <w:r w:rsidR="00FD24AE">
              <w:rPr>
                <w:color w:val="000000" w:themeColor="text1"/>
              </w:rPr>
              <w:t xml:space="preserve"> </w:t>
            </w:r>
            <w:r w:rsidRPr="00E32408">
              <w:rPr>
                <w:color w:val="000000" w:themeColor="text1"/>
              </w:rPr>
              <w:t>de combat</w:t>
            </w:r>
          </w:p>
        </w:tc>
        <w:tc>
          <w:tcPr>
            <w:tcW w:w="1417" w:type="dxa"/>
            <w:vAlign w:val="center"/>
          </w:tcPr>
          <w:p w14:paraId="46A1F472" w14:textId="09D438F0" w:rsidR="00C8533D" w:rsidRPr="00E32408" w:rsidRDefault="00C8533D" w:rsidP="00FA5D63">
            <w:pPr>
              <w:pStyle w:val="Textbody"/>
              <w:jc w:val="both"/>
              <w:rPr>
                <w:color w:val="000000" w:themeColor="text1"/>
              </w:rPr>
            </w:pPr>
            <w:r w:rsidRPr="00E32408">
              <w:rPr>
                <w:color w:val="000000" w:themeColor="text1"/>
              </w:rPr>
              <w:t>3</w:t>
            </w:r>
            <w:r w:rsidR="00B670E3" w:rsidRPr="00E32408">
              <w:rPr>
                <w:color w:val="000000" w:themeColor="text1"/>
              </w:rPr>
              <w:t>5</w:t>
            </w:r>
            <w:r w:rsidRPr="00E32408">
              <w:rPr>
                <w:color w:val="000000" w:themeColor="text1"/>
              </w:rPr>
              <w:t xml:space="preserve"> </w:t>
            </w:r>
            <w:r w:rsidR="00B670E3" w:rsidRPr="00E32408">
              <w:rPr>
                <w:color w:val="000000" w:themeColor="text1"/>
              </w:rPr>
              <w:t>(81.8</w:t>
            </w:r>
            <w:r w:rsidRPr="00E32408">
              <w:rPr>
                <w:color w:val="000000" w:themeColor="text1"/>
              </w:rPr>
              <w:t>)</w:t>
            </w:r>
          </w:p>
        </w:tc>
        <w:tc>
          <w:tcPr>
            <w:tcW w:w="709" w:type="dxa"/>
            <w:vAlign w:val="center"/>
          </w:tcPr>
          <w:p w14:paraId="4E2B8876" w14:textId="77777777" w:rsidR="00C8533D" w:rsidRPr="00E32408" w:rsidRDefault="00C8533D" w:rsidP="00FA5D63">
            <w:pPr>
              <w:pStyle w:val="Textbody"/>
              <w:jc w:val="both"/>
              <w:rPr>
                <w:color w:val="000000" w:themeColor="text1"/>
              </w:rPr>
            </w:pPr>
          </w:p>
        </w:tc>
        <w:tc>
          <w:tcPr>
            <w:tcW w:w="1276" w:type="dxa"/>
            <w:vAlign w:val="center"/>
          </w:tcPr>
          <w:p w14:paraId="771F08E8" w14:textId="60CFE00B" w:rsidR="00C8533D" w:rsidRPr="00E32408" w:rsidRDefault="006652EB" w:rsidP="00FA5D63">
            <w:pPr>
              <w:pStyle w:val="Textbody"/>
              <w:jc w:val="both"/>
              <w:rPr>
                <w:color w:val="000000" w:themeColor="text1"/>
              </w:rPr>
            </w:pPr>
            <w:r w:rsidRPr="00E32408">
              <w:rPr>
                <w:color w:val="000000" w:themeColor="text1"/>
              </w:rPr>
              <w:t>24</w:t>
            </w:r>
            <w:r w:rsidR="00C8533D" w:rsidRPr="00E32408">
              <w:rPr>
                <w:color w:val="000000" w:themeColor="text1"/>
              </w:rPr>
              <w:t xml:space="preserve"> (</w:t>
            </w:r>
            <w:r w:rsidRPr="00E32408">
              <w:rPr>
                <w:color w:val="000000" w:themeColor="text1"/>
              </w:rPr>
              <w:t>55.8</w:t>
            </w:r>
            <w:r w:rsidR="00C8533D" w:rsidRPr="00E32408">
              <w:rPr>
                <w:color w:val="000000" w:themeColor="text1"/>
              </w:rPr>
              <w:t>)</w:t>
            </w:r>
          </w:p>
        </w:tc>
        <w:tc>
          <w:tcPr>
            <w:tcW w:w="567" w:type="dxa"/>
            <w:vAlign w:val="center"/>
          </w:tcPr>
          <w:p w14:paraId="7CA597A6" w14:textId="77777777" w:rsidR="00C8533D" w:rsidRPr="00E32408" w:rsidRDefault="00C8533D" w:rsidP="00FA5D63">
            <w:pPr>
              <w:pStyle w:val="Textbody"/>
              <w:jc w:val="both"/>
              <w:rPr>
                <w:color w:val="000000" w:themeColor="text1"/>
              </w:rPr>
            </w:pPr>
          </w:p>
        </w:tc>
        <w:tc>
          <w:tcPr>
            <w:tcW w:w="1276" w:type="dxa"/>
            <w:vAlign w:val="center"/>
          </w:tcPr>
          <w:p w14:paraId="602E22BC" w14:textId="77777777" w:rsidR="0015256C" w:rsidRPr="00E32408" w:rsidRDefault="0015256C" w:rsidP="00FA5D63">
            <w:pPr>
              <w:pStyle w:val="Textbody"/>
              <w:jc w:val="both"/>
              <w:rPr>
                <w:color w:val="000000" w:themeColor="text1"/>
              </w:rPr>
            </w:pPr>
          </w:p>
          <w:p w14:paraId="2ACF0C4A" w14:textId="79C04543" w:rsidR="00C8533D" w:rsidRPr="00E32408" w:rsidRDefault="0015256C" w:rsidP="00FA5D63">
            <w:pPr>
              <w:pStyle w:val="Textbody"/>
              <w:jc w:val="both"/>
              <w:rPr>
                <w:color w:val="000000" w:themeColor="text1"/>
              </w:rPr>
            </w:pPr>
            <w:r w:rsidRPr="00E32408">
              <w:rPr>
                <w:color w:val="000000" w:themeColor="text1"/>
              </w:rPr>
              <w:t>10</w:t>
            </w:r>
            <w:r w:rsidR="00C8533D" w:rsidRPr="00E32408">
              <w:rPr>
                <w:color w:val="000000" w:themeColor="text1"/>
              </w:rPr>
              <w:t xml:space="preserve"> (</w:t>
            </w:r>
            <w:r w:rsidRPr="00E32408">
              <w:rPr>
                <w:color w:val="000000" w:themeColor="text1"/>
              </w:rPr>
              <w:t>23.3</w:t>
            </w:r>
            <w:r w:rsidR="00C8533D" w:rsidRPr="00E32408">
              <w:rPr>
                <w:color w:val="000000" w:themeColor="text1"/>
              </w:rPr>
              <w:t>)</w:t>
            </w:r>
          </w:p>
          <w:p w14:paraId="77B7C6BE" w14:textId="49C1CC7F" w:rsidR="00C8533D" w:rsidRPr="00E32408" w:rsidRDefault="00C8533D" w:rsidP="00FA5D63">
            <w:pPr>
              <w:pStyle w:val="Textbody"/>
              <w:jc w:val="both"/>
              <w:rPr>
                <w:color w:val="000000" w:themeColor="text1"/>
              </w:rPr>
            </w:pPr>
          </w:p>
        </w:tc>
        <w:tc>
          <w:tcPr>
            <w:tcW w:w="567" w:type="dxa"/>
            <w:vAlign w:val="center"/>
          </w:tcPr>
          <w:p w14:paraId="60506893" w14:textId="77777777" w:rsidR="00C8533D" w:rsidRPr="00E32408" w:rsidRDefault="00C8533D" w:rsidP="00FA5D63">
            <w:pPr>
              <w:pStyle w:val="Textbody"/>
              <w:jc w:val="both"/>
              <w:rPr>
                <w:color w:val="000000" w:themeColor="text1"/>
              </w:rPr>
            </w:pPr>
          </w:p>
        </w:tc>
        <w:tc>
          <w:tcPr>
            <w:tcW w:w="1417" w:type="dxa"/>
            <w:vAlign w:val="center"/>
          </w:tcPr>
          <w:p w14:paraId="07C8AB7E" w14:textId="737DF000" w:rsidR="00C8533D" w:rsidRPr="00E32408" w:rsidRDefault="00F75B67" w:rsidP="00FA5D63">
            <w:pPr>
              <w:pStyle w:val="Textbody"/>
              <w:jc w:val="both"/>
              <w:rPr>
                <w:color w:val="000000" w:themeColor="text1"/>
              </w:rPr>
            </w:pPr>
            <w:r w:rsidRPr="00E32408">
              <w:rPr>
                <w:color w:val="000000" w:themeColor="text1"/>
              </w:rPr>
              <w:t>7</w:t>
            </w:r>
            <w:r w:rsidR="00C8533D" w:rsidRPr="00E32408">
              <w:rPr>
                <w:color w:val="000000" w:themeColor="text1"/>
              </w:rPr>
              <w:t xml:space="preserve"> (</w:t>
            </w:r>
            <w:r w:rsidRPr="00E32408">
              <w:rPr>
                <w:color w:val="000000" w:themeColor="text1"/>
              </w:rPr>
              <w:t>16.3</w:t>
            </w:r>
            <w:r w:rsidR="00C8533D" w:rsidRPr="00E32408">
              <w:rPr>
                <w:color w:val="000000" w:themeColor="text1"/>
              </w:rPr>
              <w:t>)</w:t>
            </w:r>
          </w:p>
        </w:tc>
        <w:tc>
          <w:tcPr>
            <w:tcW w:w="709" w:type="dxa"/>
            <w:vAlign w:val="center"/>
          </w:tcPr>
          <w:p w14:paraId="3867BD51" w14:textId="77777777" w:rsidR="00C8533D" w:rsidRPr="00E32408" w:rsidRDefault="00C8533D" w:rsidP="00FA5D63">
            <w:pPr>
              <w:pStyle w:val="Textbody"/>
              <w:jc w:val="both"/>
              <w:rPr>
                <w:color w:val="000000" w:themeColor="text1"/>
              </w:rPr>
            </w:pPr>
          </w:p>
        </w:tc>
      </w:tr>
      <w:tr w:rsidR="00E32408" w:rsidRPr="00E32408" w14:paraId="000267C1" w14:textId="77777777" w:rsidTr="00993ED0">
        <w:trPr>
          <w:trHeight w:val="871"/>
        </w:trPr>
        <w:tc>
          <w:tcPr>
            <w:tcW w:w="1261" w:type="dxa"/>
            <w:vAlign w:val="center"/>
          </w:tcPr>
          <w:p w14:paraId="0A5C5FE6" w14:textId="77777777" w:rsidR="00C8533D" w:rsidRPr="00E32408" w:rsidRDefault="00C8533D" w:rsidP="00FA5D63">
            <w:pPr>
              <w:pStyle w:val="Textbody"/>
              <w:jc w:val="both"/>
              <w:rPr>
                <w:color w:val="000000" w:themeColor="text1"/>
              </w:rPr>
            </w:pPr>
          </w:p>
        </w:tc>
        <w:tc>
          <w:tcPr>
            <w:tcW w:w="1150" w:type="dxa"/>
            <w:vAlign w:val="center"/>
          </w:tcPr>
          <w:p w14:paraId="14D7A98A" w14:textId="79C1ED46" w:rsidR="00C8533D" w:rsidRPr="00E32408" w:rsidRDefault="00C8533D" w:rsidP="00FA5D63">
            <w:pPr>
              <w:pStyle w:val="Textbody"/>
              <w:jc w:val="both"/>
              <w:rPr>
                <w:color w:val="000000" w:themeColor="text1"/>
              </w:rPr>
            </w:pPr>
            <w:r w:rsidRPr="00E32408">
              <w:rPr>
                <w:color w:val="000000" w:themeColor="text1"/>
              </w:rPr>
              <w:t>Basket-ball</w:t>
            </w:r>
          </w:p>
        </w:tc>
        <w:tc>
          <w:tcPr>
            <w:tcW w:w="1417" w:type="dxa"/>
            <w:vAlign w:val="center"/>
          </w:tcPr>
          <w:p w14:paraId="308FC257" w14:textId="3F0B069F" w:rsidR="00C8533D" w:rsidRPr="00E32408" w:rsidRDefault="00B670E3" w:rsidP="00FA5D63">
            <w:pPr>
              <w:pStyle w:val="Textbody"/>
              <w:jc w:val="both"/>
              <w:rPr>
                <w:color w:val="000000" w:themeColor="text1"/>
              </w:rPr>
            </w:pPr>
            <w:r w:rsidRPr="00E32408">
              <w:rPr>
                <w:color w:val="000000" w:themeColor="text1"/>
              </w:rPr>
              <w:t>98</w:t>
            </w:r>
            <w:r w:rsidR="00C8533D" w:rsidRPr="00E32408">
              <w:rPr>
                <w:color w:val="000000" w:themeColor="text1"/>
              </w:rPr>
              <w:t xml:space="preserve"> (98.0)</w:t>
            </w:r>
          </w:p>
        </w:tc>
        <w:tc>
          <w:tcPr>
            <w:tcW w:w="709" w:type="dxa"/>
            <w:vAlign w:val="center"/>
          </w:tcPr>
          <w:p w14:paraId="161F47B8" w14:textId="77777777" w:rsidR="00C8533D" w:rsidRPr="00E32408" w:rsidRDefault="00C8533D" w:rsidP="00FA5D63">
            <w:pPr>
              <w:pStyle w:val="Textbody"/>
              <w:jc w:val="both"/>
              <w:rPr>
                <w:color w:val="000000" w:themeColor="text1"/>
              </w:rPr>
            </w:pPr>
          </w:p>
        </w:tc>
        <w:tc>
          <w:tcPr>
            <w:tcW w:w="1276" w:type="dxa"/>
            <w:vAlign w:val="center"/>
          </w:tcPr>
          <w:p w14:paraId="490F1597" w14:textId="756295ED" w:rsidR="00C8533D" w:rsidRPr="00E32408" w:rsidRDefault="00C8533D" w:rsidP="00FA5D63">
            <w:pPr>
              <w:pStyle w:val="Textbody"/>
              <w:jc w:val="both"/>
              <w:rPr>
                <w:color w:val="000000" w:themeColor="text1"/>
              </w:rPr>
            </w:pPr>
            <w:r w:rsidRPr="00E32408">
              <w:rPr>
                <w:color w:val="000000" w:themeColor="text1"/>
              </w:rPr>
              <w:t>6</w:t>
            </w:r>
            <w:r w:rsidR="006652EB" w:rsidRPr="00E32408">
              <w:rPr>
                <w:color w:val="000000" w:themeColor="text1"/>
              </w:rPr>
              <w:t>1</w:t>
            </w:r>
            <w:r w:rsidRPr="00E32408">
              <w:rPr>
                <w:color w:val="000000" w:themeColor="text1"/>
              </w:rPr>
              <w:t xml:space="preserve"> (6</w:t>
            </w:r>
            <w:r w:rsidR="006652EB" w:rsidRPr="00E32408">
              <w:rPr>
                <w:color w:val="000000" w:themeColor="text1"/>
              </w:rPr>
              <w:t>1.0</w:t>
            </w:r>
            <w:r w:rsidRPr="00E32408">
              <w:rPr>
                <w:color w:val="000000" w:themeColor="text1"/>
              </w:rPr>
              <w:t>)</w:t>
            </w:r>
          </w:p>
        </w:tc>
        <w:tc>
          <w:tcPr>
            <w:tcW w:w="567" w:type="dxa"/>
            <w:vAlign w:val="center"/>
          </w:tcPr>
          <w:p w14:paraId="62BC2116" w14:textId="77777777" w:rsidR="00C8533D" w:rsidRPr="00E32408" w:rsidRDefault="00C8533D" w:rsidP="00FA5D63">
            <w:pPr>
              <w:pStyle w:val="Textbody"/>
              <w:jc w:val="both"/>
              <w:rPr>
                <w:color w:val="000000" w:themeColor="text1"/>
              </w:rPr>
            </w:pPr>
          </w:p>
        </w:tc>
        <w:tc>
          <w:tcPr>
            <w:tcW w:w="1276" w:type="dxa"/>
            <w:vAlign w:val="center"/>
          </w:tcPr>
          <w:p w14:paraId="63947DC2" w14:textId="718ACBCE" w:rsidR="00C8533D" w:rsidRPr="00E32408" w:rsidRDefault="00C8533D" w:rsidP="00FA5D63">
            <w:pPr>
              <w:pStyle w:val="Textbody"/>
              <w:jc w:val="both"/>
              <w:rPr>
                <w:color w:val="000000" w:themeColor="text1"/>
              </w:rPr>
            </w:pPr>
            <w:r w:rsidRPr="00E32408">
              <w:rPr>
                <w:color w:val="000000" w:themeColor="text1"/>
              </w:rPr>
              <w:t>1</w:t>
            </w:r>
            <w:r w:rsidR="0015256C" w:rsidRPr="00E32408">
              <w:rPr>
                <w:color w:val="000000" w:themeColor="text1"/>
              </w:rPr>
              <w:t>7</w:t>
            </w:r>
            <w:r w:rsidRPr="00E32408">
              <w:rPr>
                <w:color w:val="000000" w:themeColor="text1"/>
              </w:rPr>
              <w:t xml:space="preserve"> (17.</w:t>
            </w:r>
            <w:r w:rsidR="0015256C" w:rsidRPr="00E32408">
              <w:rPr>
                <w:color w:val="000000" w:themeColor="text1"/>
              </w:rPr>
              <w:t>0</w:t>
            </w:r>
            <w:r w:rsidRPr="00E32408">
              <w:rPr>
                <w:color w:val="000000" w:themeColor="text1"/>
              </w:rPr>
              <w:t>)</w:t>
            </w:r>
          </w:p>
        </w:tc>
        <w:tc>
          <w:tcPr>
            <w:tcW w:w="567" w:type="dxa"/>
            <w:vAlign w:val="center"/>
          </w:tcPr>
          <w:p w14:paraId="52A964AD" w14:textId="77777777" w:rsidR="00C8533D" w:rsidRPr="00E32408" w:rsidRDefault="00C8533D" w:rsidP="00FA5D63">
            <w:pPr>
              <w:pStyle w:val="Textbody"/>
              <w:jc w:val="both"/>
              <w:rPr>
                <w:color w:val="000000" w:themeColor="text1"/>
              </w:rPr>
            </w:pPr>
          </w:p>
        </w:tc>
        <w:tc>
          <w:tcPr>
            <w:tcW w:w="1417" w:type="dxa"/>
            <w:vAlign w:val="center"/>
          </w:tcPr>
          <w:p w14:paraId="47881B96" w14:textId="1365F26A" w:rsidR="00C8533D" w:rsidRPr="00E32408" w:rsidRDefault="00C8533D" w:rsidP="00FA5D63">
            <w:pPr>
              <w:pStyle w:val="Textbody"/>
              <w:jc w:val="both"/>
              <w:rPr>
                <w:color w:val="000000" w:themeColor="text1"/>
              </w:rPr>
            </w:pPr>
            <w:r w:rsidRPr="00E32408">
              <w:rPr>
                <w:color w:val="000000" w:themeColor="text1"/>
              </w:rPr>
              <w:t>1</w:t>
            </w:r>
            <w:r w:rsidR="00F75B67" w:rsidRPr="00E32408">
              <w:rPr>
                <w:color w:val="000000" w:themeColor="text1"/>
              </w:rPr>
              <w:t>4</w:t>
            </w:r>
            <w:r w:rsidRPr="00E32408">
              <w:rPr>
                <w:color w:val="000000" w:themeColor="text1"/>
              </w:rPr>
              <w:t xml:space="preserve"> (</w:t>
            </w:r>
            <w:r w:rsidR="00F75B67" w:rsidRPr="00E32408">
              <w:rPr>
                <w:color w:val="000000" w:themeColor="text1"/>
              </w:rPr>
              <w:t>14.0</w:t>
            </w:r>
            <w:r w:rsidRPr="00E32408">
              <w:rPr>
                <w:color w:val="000000" w:themeColor="text1"/>
              </w:rPr>
              <w:t>)</w:t>
            </w:r>
          </w:p>
        </w:tc>
        <w:tc>
          <w:tcPr>
            <w:tcW w:w="709" w:type="dxa"/>
            <w:vAlign w:val="center"/>
          </w:tcPr>
          <w:p w14:paraId="4B97220F" w14:textId="77777777" w:rsidR="00C8533D" w:rsidRPr="00E32408" w:rsidRDefault="00C8533D" w:rsidP="00FA5D63">
            <w:pPr>
              <w:pStyle w:val="Textbody"/>
              <w:jc w:val="both"/>
              <w:rPr>
                <w:color w:val="000000" w:themeColor="text1"/>
              </w:rPr>
            </w:pPr>
          </w:p>
        </w:tc>
      </w:tr>
      <w:tr w:rsidR="00E32408" w:rsidRPr="00E32408" w14:paraId="6A7C00C8" w14:textId="77777777" w:rsidTr="00993ED0">
        <w:trPr>
          <w:trHeight w:val="732"/>
        </w:trPr>
        <w:tc>
          <w:tcPr>
            <w:tcW w:w="1261" w:type="dxa"/>
            <w:vAlign w:val="center"/>
          </w:tcPr>
          <w:p w14:paraId="77530378" w14:textId="77777777" w:rsidR="00C8533D" w:rsidRPr="00E32408" w:rsidRDefault="00C8533D" w:rsidP="00FA5D63">
            <w:pPr>
              <w:pStyle w:val="Textbody"/>
              <w:jc w:val="both"/>
              <w:rPr>
                <w:color w:val="000000" w:themeColor="text1"/>
              </w:rPr>
            </w:pPr>
          </w:p>
        </w:tc>
        <w:tc>
          <w:tcPr>
            <w:tcW w:w="1150" w:type="dxa"/>
            <w:vAlign w:val="center"/>
          </w:tcPr>
          <w:p w14:paraId="46B900D1" w14:textId="610B33F9" w:rsidR="00C8533D" w:rsidRPr="00E32408" w:rsidRDefault="00C8533D" w:rsidP="00FA5D63">
            <w:pPr>
              <w:pStyle w:val="Textbody"/>
              <w:jc w:val="both"/>
              <w:rPr>
                <w:color w:val="000000" w:themeColor="text1"/>
              </w:rPr>
            </w:pPr>
            <w:r w:rsidRPr="00E32408">
              <w:rPr>
                <w:color w:val="000000" w:themeColor="text1"/>
              </w:rPr>
              <w:t>Football</w:t>
            </w:r>
          </w:p>
        </w:tc>
        <w:tc>
          <w:tcPr>
            <w:tcW w:w="1417" w:type="dxa"/>
            <w:vAlign w:val="center"/>
          </w:tcPr>
          <w:p w14:paraId="42611AAE" w14:textId="2825CF47" w:rsidR="00C8533D" w:rsidRPr="00E32408" w:rsidRDefault="00C8533D" w:rsidP="00FA5D63">
            <w:pPr>
              <w:pStyle w:val="Textbody"/>
              <w:jc w:val="both"/>
              <w:rPr>
                <w:color w:val="000000" w:themeColor="text1"/>
              </w:rPr>
            </w:pPr>
            <w:r w:rsidRPr="00E32408">
              <w:rPr>
                <w:color w:val="000000" w:themeColor="text1"/>
              </w:rPr>
              <w:t>9</w:t>
            </w:r>
            <w:r w:rsidR="00B670E3" w:rsidRPr="00E32408">
              <w:rPr>
                <w:color w:val="000000" w:themeColor="text1"/>
              </w:rPr>
              <w:t>2</w:t>
            </w:r>
            <w:r w:rsidRPr="00E32408">
              <w:rPr>
                <w:color w:val="000000" w:themeColor="text1"/>
              </w:rPr>
              <w:t xml:space="preserve"> </w:t>
            </w:r>
            <w:r w:rsidR="00B670E3" w:rsidRPr="00E32408">
              <w:rPr>
                <w:color w:val="000000" w:themeColor="text1"/>
              </w:rPr>
              <w:t>(</w:t>
            </w:r>
            <w:r w:rsidR="00C31764" w:rsidRPr="00E32408">
              <w:rPr>
                <w:color w:val="000000" w:themeColor="text1"/>
              </w:rPr>
              <w:t>95.8</w:t>
            </w:r>
            <w:r w:rsidRPr="00E32408">
              <w:rPr>
                <w:color w:val="000000" w:themeColor="text1"/>
              </w:rPr>
              <w:t>)</w:t>
            </w:r>
          </w:p>
        </w:tc>
        <w:tc>
          <w:tcPr>
            <w:tcW w:w="709" w:type="dxa"/>
            <w:vAlign w:val="center"/>
          </w:tcPr>
          <w:p w14:paraId="22496D5D" w14:textId="77777777" w:rsidR="00C8533D" w:rsidRPr="00E32408" w:rsidRDefault="00C8533D" w:rsidP="00FA5D63">
            <w:pPr>
              <w:pStyle w:val="Textbody"/>
              <w:jc w:val="both"/>
              <w:rPr>
                <w:color w:val="000000" w:themeColor="text1"/>
              </w:rPr>
            </w:pPr>
          </w:p>
        </w:tc>
        <w:tc>
          <w:tcPr>
            <w:tcW w:w="1276" w:type="dxa"/>
            <w:vAlign w:val="center"/>
          </w:tcPr>
          <w:p w14:paraId="75F54EB1" w14:textId="271C0B3A" w:rsidR="00C8533D" w:rsidRPr="00E32408" w:rsidRDefault="006652EB" w:rsidP="00FA5D63">
            <w:pPr>
              <w:pStyle w:val="Textbody"/>
              <w:jc w:val="both"/>
              <w:rPr>
                <w:color w:val="000000" w:themeColor="text1"/>
              </w:rPr>
            </w:pPr>
            <w:r w:rsidRPr="00E32408">
              <w:rPr>
                <w:color w:val="000000" w:themeColor="text1"/>
              </w:rPr>
              <w:t>70</w:t>
            </w:r>
            <w:r w:rsidR="00C8533D" w:rsidRPr="00E32408">
              <w:rPr>
                <w:color w:val="000000" w:themeColor="text1"/>
              </w:rPr>
              <w:t xml:space="preserve"> (</w:t>
            </w:r>
            <w:r w:rsidRPr="00E32408">
              <w:rPr>
                <w:color w:val="000000" w:themeColor="text1"/>
              </w:rPr>
              <w:t>72.9</w:t>
            </w:r>
            <w:r w:rsidR="00C8533D" w:rsidRPr="00E32408">
              <w:rPr>
                <w:color w:val="000000" w:themeColor="text1"/>
              </w:rPr>
              <w:t>)</w:t>
            </w:r>
          </w:p>
        </w:tc>
        <w:tc>
          <w:tcPr>
            <w:tcW w:w="567" w:type="dxa"/>
            <w:vAlign w:val="center"/>
          </w:tcPr>
          <w:p w14:paraId="5ED8C832" w14:textId="77777777" w:rsidR="00C8533D" w:rsidRPr="00E32408" w:rsidRDefault="00C8533D" w:rsidP="00FA5D63">
            <w:pPr>
              <w:pStyle w:val="Textbody"/>
              <w:jc w:val="both"/>
              <w:rPr>
                <w:color w:val="000000" w:themeColor="text1"/>
              </w:rPr>
            </w:pPr>
          </w:p>
        </w:tc>
        <w:tc>
          <w:tcPr>
            <w:tcW w:w="1276" w:type="dxa"/>
            <w:vAlign w:val="center"/>
          </w:tcPr>
          <w:p w14:paraId="3D851595" w14:textId="0CBA86B7" w:rsidR="00C8533D" w:rsidRPr="00E32408" w:rsidRDefault="00C8533D" w:rsidP="00FA5D63">
            <w:pPr>
              <w:pStyle w:val="Textbody"/>
              <w:jc w:val="both"/>
              <w:rPr>
                <w:color w:val="000000" w:themeColor="text1"/>
              </w:rPr>
            </w:pPr>
            <w:r w:rsidRPr="00E32408">
              <w:rPr>
                <w:color w:val="000000" w:themeColor="text1"/>
              </w:rPr>
              <w:t>1</w:t>
            </w:r>
            <w:r w:rsidR="0015256C" w:rsidRPr="00E32408">
              <w:rPr>
                <w:color w:val="000000" w:themeColor="text1"/>
              </w:rPr>
              <w:t>5</w:t>
            </w:r>
            <w:r w:rsidRPr="00E32408">
              <w:rPr>
                <w:color w:val="000000" w:themeColor="text1"/>
              </w:rPr>
              <w:t xml:space="preserve"> (1</w:t>
            </w:r>
            <w:r w:rsidR="0015256C" w:rsidRPr="00E32408">
              <w:rPr>
                <w:color w:val="000000" w:themeColor="text1"/>
              </w:rPr>
              <w:t>5.6</w:t>
            </w:r>
            <w:r w:rsidRPr="00E32408">
              <w:rPr>
                <w:color w:val="000000" w:themeColor="text1"/>
              </w:rPr>
              <w:t>)</w:t>
            </w:r>
          </w:p>
        </w:tc>
        <w:tc>
          <w:tcPr>
            <w:tcW w:w="567" w:type="dxa"/>
            <w:vAlign w:val="center"/>
          </w:tcPr>
          <w:p w14:paraId="3599D2CA" w14:textId="77777777" w:rsidR="00C8533D" w:rsidRPr="00E32408" w:rsidRDefault="00C8533D" w:rsidP="00FA5D63">
            <w:pPr>
              <w:pStyle w:val="Textbody"/>
              <w:jc w:val="both"/>
              <w:rPr>
                <w:color w:val="000000" w:themeColor="text1"/>
              </w:rPr>
            </w:pPr>
          </w:p>
        </w:tc>
        <w:tc>
          <w:tcPr>
            <w:tcW w:w="1417" w:type="dxa"/>
            <w:vAlign w:val="center"/>
          </w:tcPr>
          <w:p w14:paraId="69386B2B" w14:textId="17B8AF33" w:rsidR="00C8533D" w:rsidRPr="00E32408" w:rsidRDefault="00ED3480" w:rsidP="00FA5D63">
            <w:pPr>
              <w:pStyle w:val="Textbody"/>
              <w:jc w:val="both"/>
              <w:rPr>
                <w:color w:val="000000" w:themeColor="text1"/>
              </w:rPr>
            </w:pPr>
            <w:r w:rsidRPr="00E32408">
              <w:rPr>
                <w:color w:val="000000" w:themeColor="text1"/>
              </w:rPr>
              <w:t>13</w:t>
            </w:r>
            <w:r w:rsidR="00C8533D" w:rsidRPr="00E32408">
              <w:rPr>
                <w:color w:val="000000" w:themeColor="text1"/>
              </w:rPr>
              <w:t xml:space="preserve"> (</w:t>
            </w:r>
            <w:r w:rsidRPr="00E32408">
              <w:rPr>
                <w:color w:val="000000" w:themeColor="text1"/>
              </w:rPr>
              <w:t>13.5</w:t>
            </w:r>
            <w:r w:rsidR="00C8533D" w:rsidRPr="00E32408">
              <w:rPr>
                <w:color w:val="000000" w:themeColor="text1"/>
              </w:rPr>
              <w:t>)</w:t>
            </w:r>
          </w:p>
        </w:tc>
        <w:tc>
          <w:tcPr>
            <w:tcW w:w="709" w:type="dxa"/>
            <w:vAlign w:val="center"/>
          </w:tcPr>
          <w:p w14:paraId="34743E04" w14:textId="77777777" w:rsidR="00C8533D" w:rsidRPr="00E32408" w:rsidRDefault="00C8533D" w:rsidP="00FA5D63">
            <w:pPr>
              <w:pStyle w:val="Textbody"/>
              <w:jc w:val="both"/>
              <w:rPr>
                <w:color w:val="000000" w:themeColor="text1"/>
              </w:rPr>
            </w:pPr>
          </w:p>
        </w:tc>
      </w:tr>
      <w:tr w:rsidR="00E32408" w:rsidRPr="00E32408" w14:paraId="28D07686" w14:textId="77777777" w:rsidTr="00993ED0">
        <w:trPr>
          <w:trHeight w:val="732"/>
        </w:trPr>
        <w:tc>
          <w:tcPr>
            <w:tcW w:w="1261" w:type="dxa"/>
            <w:vAlign w:val="center"/>
          </w:tcPr>
          <w:p w14:paraId="3236F6FD" w14:textId="77777777" w:rsidR="00C8533D" w:rsidRPr="00E32408" w:rsidRDefault="00C8533D" w:rsidP="00FA5D63">
            <w:pPr>
              <w:pStyle w:val="Textbody"/>
              <w:jc w:val="both"/>
              <w:rPr>
                <w:color w:val="000000" w:themeColor="text1"/>
              </w:rPr>
            </w:pPr>
          </w:p>
        </w:tc>
        <w:tc>
          <w:tcPr>
            <w:tcW w:w="1150" w:type="dxa"/>
            <w:vAlign w:val="center"/>
          </w:tcPr>
          <w:p w14:paraId="01AE04D5" w14:textId="5B8D3163" w:rsidR="00C8533D" w:rsidRPr="00E32408" w:rsidRDefault="00C8533D" w:rsidP="00FA5D63">
            <w:pPr>
              <w:pStyle w:val="Textbody"/>
              <w:jc w:val="both"/>
              <w:rPr>
                <w:color w:val="000000" w:themeColor="text1"/>
              </w:rPr>
            </w:pPr>
            <w:r w:rsidRPr="00E32408">
              <w:rPr>
                <w:color w:val="000000" w:themeColor="text1"/>
              </w:rPr>
              <w:t>Autres</w:t>
            </w:r>
          </w:p>
        </w:tc>
        <w:tc>
          <w:tcPr>
            <w:tcW w:w="1417" w:type="dxa"/>
            <w:vAlign w:val="center"/>
          </w:tcPr>
          <w:p w14:paraId="0BFC0658" w14:textId="0AD4DCAF" w:rsidR="00C8533D" w:rsidRPr="00E32408" w:rsidRDefault="00C8533D" w:rsidP="00FA5D63">
            <w:pPr>
              <w:pStyle w:val="Textbody"/>
              <w:jc w:val="both"/>
              <w:rPr>
                <w:color w:val="000000" w:themeColor="text1"/>
              </w:rPr>
            </w:pPr>
            <w:r w:rsidRPr="00E32408">
              <w:rPr>
                <w:color w:val="000000" w:themeColor="text1"/>
              </w:rPr>
              <w:t>37 (92</w:t>
            </w:r>
            <w:r w:rsidR="00C31764" w:rsidRPr="00E32408">
              <w:rPr>
                <w:color w:val="000000" w:themeColor="text1"/>
              </w:rPr>
              <w:t>.5</w:t>
            </w:r>
            <w:r w:rsidRPr="00E32408">
              <w:rPr>
                <w:color w:val="000000" w:themeColor="text1"/>
              </w:rPr>
              <w:t>)</w:t>
            </w:r>
          </w:p>
        </w:tc>
        <w:tc>
          <w:tcPr>
            <w:tcW w:w="709" w:type="dxa"/>
            <w:vAlign w:val="center"/>
          </w:tcPr>
          <w:p w14:paraId="5E8C22D4" w14:textId="77777777" w:rsidR="00C8533D" w:rsidRPr="00E32408" w:rsidRDefault="00C8533D" w:rsidP="00FA5D63">
            <w:pPr>
              <w:pStyle w:val="Textbody"/>
              <w:jc w:val="both"/>
              <w:rPr>
                <w:color w:val="000000" w:themeColor="text1"/>
              </w:rPr>
            </w:pPr>
          </w:p>
        </w:tc>
        <w:tc>
          <w:tcPr>
            <w:tcW w:w="1276" w:type="dxa"/>
            <w:vAlign w:val="center"/>
          </w:tcPr>
          <w:p w14:paraId="41210D13" w14:textId="68D25773" w:rsidR="00C8533D" w:rsidRPr="00E32408" w:rsidRDefault="00C8533D" w:rsidP="00FA5D63">
            <w:pPr>
              <w:pStyle w:val="Textbody"/>
              <w:jc w:val="both"/>
              <w:rPr>
                <w:color w:val="000000" w:themeColor="text1"/>
              </w:rPr>
            </w:pPr>
            <w:r w:rsidRPr="00E32408">
              <w:rPr>
                <w:color w:val="000000" w:themeColor="text1"/>
              </w:rPr>
              <w:t>14 (3</w:t>
            </w:r>
            <w:r w:rsidR="006652EB" w:rsidRPr="00E32408">
              <w:rPr>
                <w:color w:val="000000" w:themeColor="text1"/>
              </w:rPr>
              <w:t>5.0</w:t>
            </w:r>
            <w:r w:rsidRPr="00E32408">
              <w:rPr>
                <w:color w:val="000000" w:themeColor="text1"/>
              </w:rPr>
              <w:t>)</w:t>
            </w:r>
          </w:p>
        </w:tc>
        <w:tc>
          <w:tcPr>
            <w:tcW w:w="567" w:type="dxa"/>
            <w:vAlign w:val="center"/>
          </w:tcPr>
          <w:p w14:paraId="2BFF7C4D" w14:textId="77777777" w:rsidR="00C8533D" w:rsidRPr="00E32408" w:rsidRDefault="00C8533D" w:rsidP="00FA5D63">
            <w:pPr>
              <w:pStyle w:val="Textbody"/>
              <w:jc w:val="both"/>
              <w:rPr>
                <w:color w:val="000000" w:themeColor="text1"/>
              </w:rPr>
            </w:pPr>
          </w:p>
        </w:tc>
        <w:tc>
          <w:tcPr>
            <w:tcW w:w="1276" w:type="dxa"/>
            <w:vAlign w:val="center"/>
          </w:tcPr>
          <w:p w14:paraId="03506D1E" w14:textId="7F2E04F3" w:rsidR="00C8533D" w:rsidRPr="00E32408" w:rsidRDefault="00C8533D" w:rsidP="00FA5D63">
            <w:pPr>
              <w:pStyle w:val="Textbody"/>
              <w:jc w:val="both"/>
              <w:rPr>
                <w:color w:val="000000" w:themeColor="text1"/>
              </w:rPr>
            </w:pPr>
            <w:r w:rsidRPr="00E32408">
              <w:rPr>
                <w:color w:val="000000" w:themeColor="text1"/>
              </w:rPr>
              <w:t>1</w:t>
            </w:r>
            <w:r w:rsidR="0015256C" w:rsidRPr="00E32408">
              <w:rPr>
                <w:color w:val="000000" w:themeColor="text1"/>
              </w:rPr>
              <w:t>1</w:t>
            </w:r>
            <w:r w:rsidRPr="00E32408">
              <w:rPr>
                <w:color w:val="000000" w:themeColor="text1"/>
              </w:rPr>
              <w:t xml:space="preserve"> (</w:t>
            </w:r>
            <w:r w:rsidR="0015256C" w:rsidRPr="00E32408">
              <w:rPr>
                <w:color w:val="000000" w:themeColor="text1"/>
              </w:rPr>
              <w:t>27.5</w:t>
            </w:r>
            <w:r w:rsidRPr="00E32408">
              <w:rPr>
                <w:color w:val="000000" w:themeColor="text1"/>
              </w:rPr>
              <w:t>)</w:t>
            </w:r>
          </w:p>
        </w:tc>
        <w:tc>
          <w:tcPr>
            <w:tcW w:w="567" w:type="dxa"/>
            <w:vAlign w:val="center"/>
          </w:tcPr>
          <w:p w14:paraId="3F76D4E4" w14:textId="77777777" w:rsidR="00C8533D" w:rsidRPr="00E32408" w:rsidRDefault="00C8533D" w:rsidP="00FA5D63">
            <w:pPr>
              <w:pStyle w:val="Textbody"/>
              <w:jc w:val="both"/>
              <w:rPr>
                <w:color w:val="000000" w:themeColor="text1"/>
              </w:rPr>
            </w:pPr>
          </w:p>
        </w:tc>
        <w:tc>
          <w:tcPr>
            <w:tcW w:w="1417" w:type="dxa"/>
            <w:vAlign w:val="center"/>
          </w:tcPr>
          <w:p w14:paraId="4CD20320" w14:textId="2CEA69B0" w:rsidR="00C8533D" w:rsidRPr="00E32408" w:rsidRDefault="00ED3480" w:rsidP="00FA5D63">
            <w:pPr>
              <w:pStyle w:val="Textbody"/>
              <w:jc w:val="both"/>
              <w:rPr>
                <w:color w:val="000000" w:themeColor="text1"/>
              </w:rPr>
            </w:pPr>
            <w:r w:rsidRPr="00E32408">
              <w:rPr>
                <w:color w:val="000000" w:themeColor="text1"/>
              </w:rPr>
              <w:t>7</w:t>
            </w:r>
            <w:r w:rsidR="00C8533D" w:rsidRPr="00E32408">
              <w:rPr>
                <w:color w:val="000000" w:themeColor="text1"/>
              </w:rPr>
              <w:t xml:space="preserve"> (</w:t>
            </w:r>
            <w:r w:rsidRPr="00E32408">
              <w:rPr>
                <w:color w:val="000000" w:themeColor="text1"/>
              </w:rPr>
              <w:t>17.5</w:t>
            </w:r>
            <w:r w:rsidR="00C8533D" w:rsidRPr="00E32408">
              <w:rPr>
                <w:color w:val="000000" w:themeColor="text1"/>
              </w:rPr>
              <w:t>)</w:t>
            </w:r>
          </w:p>
        </w:tc>
        <w:tc>
          <w:tcPr>
            <w:tcW w:w="709" w:type="dxa"/>
            <w:vAlign w:val="center"/>
          </w:tcPr>
          <w:p w14:paraId="2FCEBA5E" w14:textId="77777777" w:rsidR="00C8533D" w:rsidRPr="00E32408" w:rsidRDefault="00C8533D" w:rsidP="00FA5D63">
            <w:pPr>
              <w:pStyle w:val="Textbody"/>
              <w:jc w:val="both"/>
              <w:rPr>
                <w:color w:val="000000" w:themeColor="text1"/>
              </w:rPr>
            </w:pPr>
          </w:p>
        </w:tc>
      </w:tr>
      <w:tr w:rsidR="00E32408" w:rsidRPr="00E32408" w14:paraId="06A1BA61" w14:textId="77777777" w:rsidTr="00993ED0">
        <w:trPr>
          <w:trHeight w:val="732"/>
        </w:trPr>
        <w:tc>
          <w:tcPr>
            <w:tcW w:w="1261" w:type="dxa"/>
            <w:vAlign w:val="center"/>
          </w:tcPr>
          <w:p w14:paraId="605FCC5E" w14:textId="77777777" w:rsidR="00C8533D" w:rsidRPr="00E32408" w:rsidRDefault="00C8533D" w:rsidP="00FA5D63">
            <w:pPr>
              <w:pStyle w:val="Textbody"/>
              <w:jc w:val="both"/>
              <w:rPr>
                <w:color w:val="000000" w:themeColor="text1"/>
              </w:rPr>
            </w:pPr>
          </w:p>
        </w:tc>
        <w:tc>
          <w:tcPr>
            <w:tcW w:w="1150" w:type="dxa"/>
            <w:vAlign w:val="center"/>
          </w:tcPr>
          <w:p w14:paraId="56301C3F" w14:textId="19BC2A4C" w:rsidR="00C8533D" w:rsidRPr="00E32408" w:rsidRDefault="00C8533D" w:rsidP="00FA5D63">
            <w:pPr>
              <w:pStyle w:val="Textbody"/>
              <w:jc w:val="both"/>
              <w:rPr>
                <w:color w:val="000000" w:themeColor="text1"/>
              </w:rPr>
            </w:pPr>
          </w:p>
        </w:tc>
        <w:tc>
          <w:tcPr>
            <w:tcW w:w="1417" w:type="dxa"/>
            <w:vAlign w:val="center"/>
          </w:tcPr>
          <w:p w14:paraId="0EB87E86" w14:textId="62AF5A48" w:rsidR="00C8533D" w:rsidRPr="00E32408" w:rsidRDefault="00C8533D" w:rsidP="00FA5D63">
            <w:pPr>
              <w:pStyle w:val="Textbody"/>
              <w:jc w:val="both"/>
              <w:rPr>
                <w:color w:val="000000" w:themeColor="text1"/>
              </w:rPr>
            </w:pPr>
          </w:p>
        </w:tc>
        <w:tc>
          <w:tcPr>
            <w:tcW w:w="709" w:type="dxa"/>
            <w:vAlign w:val="center"/>
          </w:tcPr>
          <w:p w14:paraId="7C277097" w14:textId="5037604D" w:rsidR="00C8533D" w:rsidRPr="00E32408" w:rsidRDefault="00C31764" w:rsidP="00FA5D63">
            <w:pPr>
              <w:pStyle w:val="Textbody"/>
              <w:jc w:val="both"/>
              <w:rPr>
                <w:color w:val="000000" w:themeColor="text1"/>
              </w:rPr>
            </w:pPr>
            <w:commentRangeStart w:id="50"/>
            <w:r w:rsidRPr="00E32408">
              <w:rPr>
                <w:color w:val="000000" w:themeColor="text1"/>
              </w:rPr>
              <w:t>7.012</w:t>
            </w:r>
          </w:p>
          <w:p w14:paraId="56DA81CB" w14:textId="1068FC33" w:rsidR="00C8533D" w:rsidRPr="00E32408" w:rsidRDefault="00C8533D" w:rsidP="00FA5D63">
            <w:pPr>
              <w:pStyle w:val="Textbody"/>
              <w:jc w:val="both"/>
              <w:rPr>
                <w:color w:val="000000" w:themeColor="text1"/>
              </w:rPr>
            </w:pPr>
            <w:r w:rsidRPr="00E32408">
              <w:rPr>
                <w:color w:val="000000" w:themeColor="text1"/>
              </w:rPr>
              <w:t>(</w:t>
            </w:r>
            <w:r w:rsidR="00C31764" w:rsidRPr="00E32408">
              <w:rPr>
                <w:color w:val="000000" w:themeColor="text1"/>
              </w:rPr>
              <w:t>0.220</w:t>
            </w:r>
            <w:r w:rsidRPr="00E32408">
              <w:rPr>
                <w:color w:val="000000" w:themeColor="text1"/>
              </w:rPr>
              <w:t>)</w:t>
            </w:r>
          </w:p>
        </w:tc>
        <w:tc>
          <w:tcPr>
            <w:tcW w:w="1276" w:type="dxa"/>
            <w:vAlign w:val="center"/>
          </w:tcPr>
          <w:p w14:paraId="17B21B8B" w14:textId="6B1A2C59" w:rsidR="00C8533D" w:rsidRPr="00E32408" w:rsidRDefault="00C8533D" w:rsidP="00FA5D63">
            <w:pPr>
              <w:pStyle w:val="Textbody"/>
              <w:jc w:val="both"/>
              <w:rPr>
                <w:color w:val="000000" w:themeColor="text1"/>
              </w:rPr>
            </w:pPr>
          </w:p>
        </w:tc>
        <w:tc>
          <w:tcPr>
            <w:tcW w:w="567" w:type="dxa"/>
            <w:vAlign w:val="center"/>
          </w:tcPr>
          <w:p w14:paraId="6624396E" w14:textId="14C649E0" w:rsidR="00C8533D" w:rsidRPr="00E32408" w:rsidRDefault="006652EB" w:rsidP="00FA5D63">
            <w:pPr>
              <w:pStyle w:val="Textbody"/>
              <w:jc w:val="both"/>
              <w:rPr>
                <w:color w:val="000000" w:themeColor="text1"/>
              </w:rPr>
            </w:pPr>
            <w:r w:rsidRPr="00E32408">
              <w:rPr>
                <w:color w:val="000000" w:themeColor="text1"/>
              </w:rPr>
              <w:t>8.408</w:t>
            </w:r>
          </w:p>
          <w:p w14:paraId="26D77253" w14:textId="1E9FF391" w:rsidR="00C8533D" w:rsidRPr="00E32408" w:rsidRDefault="00C8533D" w:rsidP="00FA5D63">
            <w:pPr>
              <w:pStyle w:val="Textbody"/>
              <w:jc w:val="both"/>
              <w:rPr>
                <w:color w:val="000000" w:themeColor="text1"/>
              </w:rPr>
            </w:pPr>
            <w:r w:rsidRPr="00E32408">
              <w:rPr>
                <w:color w:val="000000" w:themeColor="text1"/>
              </w:rPr>
              <w:t>(</w:t>
            </w:r>
            <w:r w:rsidR="006652EB" w:rsidRPr="00E32408">
              <w:rPr>
                <w:color w:val="000000" w:themeColor="text1"/>
              </w:rPr>
              <w:t>0.135</w:t>
            </w:r>
            <w:r w:rsidRPr="00E32408">
              <w:rPr>
                <w:color w:val="000000" w:themeColor="text1"/>
              </w:rPr>
              <w:t>)</w:t>
            </w:r>
          </w:p>
        </w:tc>
        <w:tc>
          <w:tcPr>
            <w:tcW w:w="1276" w:type="dxa"/>
            <w:vAlign w:val="center"/>
          </w:tcPr>
          <w:p w14:paraId="324990ED" w14:textId="4C5AEE11" w:rsidR="00C8533D" w:rsidRPr="00E32408" w:rsidRDefault="00C8533D" w:rsidP="00FA5D63">
            <w:pPr>
              <w:pStyle w:val="Textbody"/>
              <w:jc w:val="both"/>
              <w:rPr>
                <w:color w:val="000000" w:themeColor="text1"/>
              </w:rPr>
            </w:pPr>
          </w:p>
        </w:tc>
        <w:tc>
          <w:tcPr>
            <w:tcW w:w="567" w:type="dxa"/>
            <w:vAlign w:val="center"/>
          </w:tcPr>
          <w:p w14:paraId="4B49A578" w14:textId="2E5F8138" w:rsidR="00C8533D" w:rsidRPr="00E32408" w:rsidRDefault="00C8533D" w:rsidP="00FA5D63">
            <w:pPr>
              <w:pStyle w:val="Textbody"/>
              <w:jc w:val="both"/>
              <w:rPr>
                <w:color w:val="000000" w:themeColor="text1"/>
              </w:rPr>
            </w:pPr>
            <w:r w:rsidRPr="00E32408">
              <w:rPr>
                <w:color w:val="000000" w:themeColor="text1"/>
              </w:rPr>
              <w:t>1</w:t>
            </w:r>
            <w:r w:rsidR="0015529B" w:rsidRPr="00E32408">
              <w:rPr>
                <w:color w:val="000000" w:themeColor="text1"/>
              </w:rPr>
              <w:t>3.608</w:t>
            </w:r>
            <w:r w:rsidRPr="00E32408">
              <w:rPr>
                <w:color w:val="000000" w:themeColor="text1"/>
              </w:rPr>
              <w:t xml:space="preserve"> (0.0</w:t>
            </w:r>
            <w:r w:rsidR="0015529B" w:rsidRPr="00E32408">
              <w:rPr>
                <w:color w:val="000000" w:themeColor="text1"/>
              </w:rPr>
              <w:t>2</w:t>
            </w:r>
            <w:r w:rsidRPr="00E32408">
              <w:rPr>
                <w:color w:val="000000" w:themeColor="text1"/>
              </w:rPr>
              <w:t>)</w:t>
            </w:r>
          </w:p>
        </w:tc>
        <w:tc>
          <w:tcPr>
            <w:tcW w:w="1417" w:type="dxa"/>
            <w:vAlign w:val="center"/>
          </w:tcPr>
          <w:p w14:paraId="635DD079" w14:textId="6256FAEE" w:rsidR="00C8533D" w:rsidRPr="00E32408" w:rsidRDefault="00C8533D" w:rsidP="00FA5D63">
            <w:pPr>
              <w:pStyle w:val="Textbody"/>
              <w:jc w:val="both"/>
              <w:rPr>
                <w:color w:val="000000" w:themeColor="text1"/>
              </w:rPr>
            </w:pPr>
          </w:p>
        </w:tc>
        <w:tc>
          <w:tcPr>
            <w:tcW w:w="709" w:type="dxa"/>
            <w:vAlign w:val="center"/>
          </w:tcPr>
          <w:p w14:paraId="211390AB" w14:textId="0024ADA6" w:rsidR="00C8533D" w:rsidRPr="00E32408" w:rsidRDefault="00ED3480" w:rsidP="00FA5D63">
            <w:pPr>
              <w:pStyle w:val="Textbody"/>
              <w:jc w:val="both"/>
              <w:rPr>
                <w:color w:val="000000" w:themeColor="text1"/>
              </w:rPr>
            </w:pPr>
            <w:r w:rsidRPr="00E32408">
              <w:rPr>
                <w:color w:val="000000" w:themeColor="text1"/>
              </w:rPr>
              <w:t>23.187 (&lt;0.01)</w:t>
            </w:r>
            <w:commentRangeEnd w:id="50"/>
            <w:r w:rsidR="00B70E62">
              <w:rPr>
                <w:rStyle w:val="Marquedecommentaire"/>
                <w:rFonts w:asciiTheme="minorHAnsi" w:eastAsiaTheme="minorHAnsi" w:hAnsiTheme="minorHAnsi" w:cstheme="minorBidi"/>
                <w:kern w:val="0"/>
                <w:lang w:eastAsia="en-US"/>
              </w:rPr>
              <w:commentReference w:id="50"/>
            </w:r>
          </w:p>
        </w:tc>
      </w:tr>
      <w:tr w:rsidR="00E32408" w:rsidRPr="00E32408" w14:paraId="623A8C4C" w14:textId="77777777" w:rsidTr="00993ED0">
        <w:trPr>
          <w:trHeight w:val="1030"/>
        </w:trPr>
        <w:tc>
          <w:tcPr>
            <w:tcW w:w="1261" w:type="dxa"/>
            <w:vAlign w:val="center"/>
          </w:tcPr>
          <w:p w14:paraId="0577CEF1" w14:textId="77777777" w:rsidR="00C8533D" w:rsidRPr="00E32408" w:rsidRDefault="00C8533D" w:rsidP="00FA5D63">
            <w:pPr>
              <w:pStyle w:val="Textbody"/>
              <w:jc w:val="both"/>
              <w:rPr>
                <w:color w:val="000000" w:themeColor="text1"/>
              </w:rPr>
            </w:pPr>
            <w:r w:rsidRPr="00E32408">
              <w:rPr>
                <w:color w:val="000000" w:themeColor="text1"/>
              </w:rPr>
              <w:t>Niveau de pratique</w:t>
            </w:r>
          </w:p>
        </w:tc>
        <w:tc>
          <w:tcPr>
            <w:tcW w:w="1150" w:type="dxa"/>
            <w:vAlign w:val="center"/>
          </w:tcPr>
          <w:p w14:paraId="604AB3C3" w14:textId="3DE56C2E" w:rsidR="00C8533D" w:rsidRPr="00E32408" w:rsidRDefault="00C8533D" w:rsidP="00FA5D63">
            <w:pPr>
              <w:pStyle w:val="Textbody"/>
              <w:jc w:val="both"/>
              <w:rPr>
                <w:color w:val="000000" w:themeColor="text1"/>
              </w:rPr>
            </w:pPr>
            <w:r w:rsidRPr="00E32408">
              <w:rPr>
                <w:color w:val="000000" w:themeColor="text1"/>
              </w:rPr>
              <w:t>Régional</w:t>
            </w:r>
          </w:p>
        </w:tc>
        <w:tc>
          <w:tcPr>
            <w:tcW w:w="1417" w:type="dxa"/>
            <w:vAlign w:val="center"/>
          </w:tcPr>
          <w:p w14:paraId="2CDF333B" w14:textId="297744CC" w:rsidR="00C8533D" w:rsidRPr="00E32408" w:rsidRDefault="00C8533D" w:rsidP="00FA5D63">
            <w:pPr>
              <w:pStyle w:val="Textbody"/>
              <w:jc w:val="both"/>
              <w:rPr>
                <w:color w:val="000000" w:themeColor="text1"/>
              </w:rPr>
            </w:pPr>
            <w:r w:rsidRPr="00E32408">
              <w:rPr>
                <w:color w:val="000000" w:themeColor="text1"/>
              </w:rPr>
              <w:t>87 (</w:t>
            </w:r>
            <w:r w:rsidR="00C31764" w:rsidRPr="00E32408">
              <w:rPr>
                <w:color w:val="000000" w:themeColor="text1"/>
              </w:rPr>
              <w:t>89.7</w:t>
            </w:r>
            <w:r w:rsidRPr="00E32408">
              <w:rPr>
                <w:color w:val="000000" w:themeColor="text1"/>
              </w:rPr>
              <w:t>)</w:t>
            </w:r>
          </w:p>
        </w:tc>
        <w:tc>
          <w:tcPr>
            <w:tcW w:w="709" w:type="dxa"/>
            <w:vAlign w:val="center"/>
          </w:tcPr>
          <w:p w14:paraId="39923935" w14:textId="6C5FF067" w:rsidR="00C8533D" w:rsidRPr="00E32408" w:rsidRDefault="00C8533D" w:rsidP="00FA5D63">
            <w:pPr>
              <w:pStyle w:val="Textbody"/>
              <w:jc w:val="both"/>
              <w:rPr>
                <w:color w:val="000000" w:themeColor="text1"/>
              </w:rPr>
            </w:pPr>
          </w:p>
        </w:tc>
        <w:tc>
          <w:tcPr>
            <w:tcW w:w="1276" w:type="dxa"/>
            <w:vAlign w:val="center"/>
          </w:tcPr>
          <w:p w14:paraId="39A98125" w14:textId="157A6ECD" w:rsidR="00C8533D" w:rsidRPr="00E32408" w:rsidRDefault="00BD0333" w:rsidP="00FA5D63">
            <w:pPr>
              <w:pStyle w:val="Textbody"/>
              <w:jc w:val="both"/>
              <w:rPr>
                <w:color w:val="000000" w:themeColor="text1"/>
              </w:rPr>
            </w:pPr>
            <w:r w:rsidRPr="00E32408">
              <w:rPr>
                <w:color w:val="000000" w:themeColor="text1"/>
              </w:rPr>
              <w:t>36</w:t>
            </w:r>
            <w:r w:rsidR="00C8533D" w:rsidRPr="00E32408">
              <w:rPr>
                <w:color w:val="000000" w:themeColor="text1"/>
              </w:rPr>
              <w:t xml:space="preserve"> (3</w:t>
            </w:r>
            <w:r w:rsidR="006652EB" w:rsidRPr="00E32408">
              <w:rPr>
                <w:color w:val="000000" w:themeColor="text1"/>
              </w:rPr>
              <w:t>7.1</w:t>
            </w:r>
            <w:r w:rsidR="00C8533D" w:rsidRPr="00E32408">
              <w:rPr>
                <w:color w:val="000000" w:themeColor="text1"/>
              </w:rPr>
              <w:t>)</w:t>
            </w:r>
          </w:p>
        </w:tc>
        <w:tc>
          <w:tcPr>
            <w:tcW w:w="567" w:type="dxa"/>
            <w:vAlign w:val="center"/>
          </w:tcPr>
          <w:p w14:paraId="513DA230" w14:textId="25DE664F" w:rsidR="00C8533D" w:rsidRPr="00E32408" w:rsidRDefault="00C8533D" w:rsidP="00FA5D63">
            <w:pPr>
              <w:pStyle w:val="Textbody"/>
              <w:jc w:val="both"/>
              <w:rPr>
                <w:color w:val="000000" w:themeColor="text1"/>
              </w:rPr>
            </w:pPr>
          </w:p>
        </w:tc>
        <w:tc>
          <w:tcPr>
            <w:tcW w:w="1276" w:type="dxa"/>
            <w:vAlign w:val="center"/>
          </w:tcPr>
          <w:p w14:paraId="4483DEE8" w14:textId="6EEA432C" w:rsidR="00C8533D" w:rsidRPr="00E32408" w:rsidRDefault="002E2707" w:rsidP="00FA5D63">
            <w:pPr>
              <w:pStyle w:val="Textbody"/>
              <w:jc w:val="both"/>
              <w:rPr>
                <w:color w:val="000000" w:themeColor="text1"/>
              </w:rPr>
            </w:pPr>
            <w:r w:rsidRPr="00E32408">
              <w:rPr>
                <w:color w:val="000000" w:themeColor="text1"/>
              </w:rPr>
              <w:t>15</w:t>
            </w:r>
            <w:r w:rsidR="00C8533D" w:rsidRPr="00E32408">
              <w:rPr>
                <w:color w:val="000000" w:themeColor="text1"/>
              </w:rPr>
              <w:t xml:space="preserve"> (15.</w:t>
            </w:r>
            <w:r w:rsidRPr="00E32408">
              <w:rPr>
                <w:color w:val="000000" w:themeColor="text1"/>
              </w:rPr>
              <w:t>5</w:t>
            </w:r>
            <w:r w:rsidR="00C8533D" w:rsidRPr="00E32408">
              <w:rPr>
                <w:color w:val="000000" w:themeColor="text1"/>
              </w:rPr>
              <w:t>)</w:t>
            </w:r>
          </w:p>
        </w:tc>
        <w:tc>
          <w:tcPr>
            <w:tcW w:w="567" w:type="dxa"/>
            <w:vAlign w:val="center"/>
          </w:tcPr>
          <w:p w14:paraId="120B5176" w14:textId="230332DE" w:rsidR="00C8533D" w:rsidRPr="00E32408" w:rsidRDefault="00C8533D" w:rsidP="00FA5D63">
            <w:pPr>
              <w:pStyle w:val="Textbody"/>
              <w:jc w:val="both"/>
              <w:rPr>
                <w:color w:val="000000" w:themeColor="text1"/>
              </w:rPr>
            </w:pPr>
          </w:p>
        </w:tc>
        <w:tc>
          <w:tcPr>
            <w:tcW w:w="1417" w:type="dxa"/>
            <w:vAlign w:val="center"/>
          </w:tcPr>
          <w:p w14:paraId="5740D3EA" w14:textId="67F99D95" w:rsidR="00C8533D" w:rsidRPr="00E32408" w:rsidRDefault="00C8533D" w:rsidP="00FA5D63">
            <w:pPr>
              <w:pStyle w:val="Textbody"/>
              <w:jc w:val="both"/>
              <w:rPr>
                <w:color w:val="000000" w:themeColor="text1"/>
              </w:rPr>
            </w:pPr>
            <w:r w:rsidRPr="00E32408">
              <w:rPr>
                <w:color w:val="000000" w:themeColor="text1"/>
              </w:rPr>
              <w:t>9 (</w:t>
            </w:r>
            <w:r w:rsidR="00ED3480" w:rsidRPr="00E32408">
              <w:rPr>
                <w:color w:val="000000" w:themeColor="text1"/>
              </w:rPr>
              <w:t>9.3</w:t>
            </w:r>
            <w:r w:rsidRPr="00E32408">
              <w:rPr>
                <w:color w:val="000000" w:themeColor="text1"/>
              </w:rPr>
              <w:t>)</w:t>
            </w:r>
          </w:p>
        </w:tc>
        <w:tc>
          <w:tcPr>
            <w:tcW w:w="709" w:type="dxa"/>
            <w:vAlign w:val="center"/>
          </w:tcPr>
          <w:p w14:paraId="6D0E8CC0" w14:textId="6DA57920" w:rsidR="00C8533D" w:rsidRPr="00E32408" w:rsidRDefault="00C8533D" w:rsidP="00FA5D63">
            <w:pPr>
              <w:pStyle w:val="Textbody"/>
              <w:jc w:val="both"/>
              <w:rPr>
                <w:color w:val="000000" w:themeColor="text1"/>
              </w:rPr>
            </w:pPr>
          </w:p>
        </w:tc>
      </w:tr>
      <w:tr w:rsidR="00E32408" w:rsidRPr="00E32408" w14:paraId="5E818888" w14:textId="77777777" w:rsidTr="00993ED0">
        <w:trPr>
          <w:trHeight w:val="732"/>
        </w:trPr>
        <w:tc>
          <w:tcPr>
            <w:tcW w:w="1261" w:type="dxa"/>
            <w:vAlign w:val="center"/>
          </w:tcPr>
          <w:p w14:paraId="7B2524D6" w14:textId="77777777" w:rsidR="00C8533D" w:rsidRPr="00E32408" w:rsidRDefault="00C8533D" w:rsidP="00FA5D63">
            <w:pPr>
              <w:pStyle w:val="Textbody"/>
              <w:jc w:val="both"/>
              <w:rPr>
                <w:color w:val="000000" w:themeColor="text1"/>
              </w:rPr>
            </w:pPr>
          </w:p>
        </w:tc>
        <w:tc>
          <w:tcPr>
            <w:tcW w:w="1150" w:type="dxa"/>
            <w:vAlign w:val="center"/>
          </w:tcPr>
          <w:p w14:paraId="5B030ECA" w14:textId="0D1B6B19" w:rsidR="00C8533D" w:rsidRPr="00E32408" w:rsidRDefault="00C8533D" w:rsidP="00FA5D63">
            <w:pPr>
              <w:pStyle w:val="Textbody"/>
              <w:jc w:val="both"/>
              <w:rPr>
                <w:color w:val="000000" w:themeColor="text1"/>
              </w:rPr>
            </w:pPr>
            <w:r w:rsidRPr="00E32408">
              <w:rPr>
                <w:color w:val="000000" w:themeColor="text1"/>
              </w:rPr>
              <w:t>Régional (cantonal)</w:t>
            </w:r>
          </w:p>
        </w:tc>
        <w:tc>
          <w:tcPr>
            <w:tcW w:w="1417" w:type="dxa"/>
            <w:vAlign w:val="center"/>
          </w:tcPr>
          <w:p w14:paraId="1F5B4EB3" w14:textId="22A6CAD2" w:rsidR="00C8533D" w:rsidRPr="00E32408" w:rsidRDefault="00C8533D" w:rsidP="00FA5D63">
            <w:pPr>
              <w:pStyle w:val="Textbody"/>
              <w:jc w:val="both"/>
              <w:rPr>
                <w:color w:val="000000" w:themeColor="text1"/>
              </w:rPr>
            </w:pPr>
            <w:r w:rsidRPr="00E32408">
              <w:rPr>
                <w:color w:val="000000" w:themeColor="text1"/>
              </w:rPr>
              <w:t>10</w:t>
            </w:r>
            <w:r w:rsidR="00C31764" w:rsidRPr="00E32408">
              <w:rPr>
                <w:color w:val="000000" w:themeColor="text1"/>
              </w:rPr>
              <w:t>6</w:t>
            </w:r>
            <w:r w:rsidRPr="00E32408">
              <w:rPr>
                <w:color w:val="000000" w:themeColor="text1"/>
              </w:rPr>
              <w:t xml:space="preserve"> (</w:t>
            </w:r>
            <w:r w:rsidR="00C31764" w:rsidRPr="00E32408">
              <w:rPr>
                <w:color w:val="000000" w:themeColor="text1"/>
              </w:rPr>
              <w:t>88.3</w:t>
            </w:r>
            <w:r w:rsidRPr="00E32408">
              <w:rPr>
                <w:color w:val="000000" w:themeColor="text1"/>
              </w:rPr>
              <w:t>)</w:t>
            </w:r>
          </w:p>
        </w:tc>
        <w:tc>
          <w:tcPr>
            <w:tcW w:w="709" w:type="dxa"/>
            <w:vAlign w:val="center"/>
          </w:tcPr>
          <w:p w14:paraId="0CE6F169" w14:textId="77777777" w:rsidR="00C8533D" w:rsidRPr="00E32408" w:rsidRDefault="00C8533D" w:rsidP="00FA5D63">
            <w:pPr>
              <w:pStyle w:val="Textbody"/>
              <w:jc w:val="both"/>
              <w:rPr>
                <w:color w:val="000000" w:themeColor="text1"/>
              </w:rPr>
            </w:pPr>
          </w:p>
        </w:tc>
        <w:tc>
          <w:tcPr>
            <w:tcW w:w="1276" w:type="dxa"/>
            <w:vAlign w:val="center"/>
          </w:tcPr>
          <w:p w14:paraId="12C80E75" w14:textId="40406127" w:rsidR="00C8533D" w:rsidRPr="00E32408" w:rsidRDefault="00C8533D" w:rsidP="00FA5D63">
            <w:pPr>
              <w:pStyle w:val="Textbody"/>
              <w:jc w:val="both"/>
              <w:rPr>
                <w:color w:val="000000" w:themeColor="text1"/>
              </w:rPr>
            </w:pPr>
            <w:r w:rsidRPr="00E32408">
              <w:rPr>
                <w:color w:val="000000" w:themeColor="text1"/>
              </w:rPr>
              <w:t>54 (45.</w:t>
            </w:r>
            <w:r w:rsidR="00BD0333" w:rsidRPr="00E32408">
              <w:rPr>
                <w:color w:val="000000" w:themeColor="text1"/>
              </w:rPr>
              <w:t>0</w:t>
            </w:r>
            <w:r w:rsidRPr="00E32408">
              <w:rPr>
                <w:color w:val="000000" w:themeColor="text1"/>
              </w:rPr>
              <w:t>)</w:t>
            </w:r>
          </w:p>
        </w:tc>
        <w:tc>
          <w:tcPr>
            <w:tcW w:w="567" w:type="dxa"/>
            <w:vAlign w:val="center"/>
          </w:tcPr>
          <w:p w14:paraId="1FDF52A8" w14:textId="77777777" w:rsidR="00C8533D" w:rsidRPr="00E32408" w:rsidRDefault="00C8533D" w:rsidP="00FA5D63">
            <w:pPr>
              <w:pStyle w:val="Textbody"/>
              <w:jc w:val="both"/>
              <w:rPr>
                <w:color w:val="000000" w:themeColor="text1"/>
              </w:rPr>
            </w:pPr>
          </w:p>
        </w:tc>
        <w:tc>
          <w:tcPr>
            <w:tcW w:w="1276" w:type="dxa"/>
            <w:vAlign w:val="center"/>
          </w:tcPr>
          <w:p w14:paraId="5572BAB1" w14:textId="5D64B5FF" w:rsidR="00C8533D" w:rsidRPr="00E32408" w:rsidRDefault="00C8533D" w:rsidP="00FA5D63">
            <w:pPr>
              <w:pStyle w:val="Textbody"/>
              <w:jc w:val="both"/>
              <w:rPr>
                <w:color w:val="000000" w:themeColor="text1"/>
              </w:rPr>
            </w:pPr>
            <w:r w:rsidRPr="00E32408">
              <w:rPr>
                <w:color w:val="000000" w:themeColor="text1"/>
              </w:rPr>
              <w:t>24 (20.</w:t>
            </w:r>
            <w:r w:rsidR="002E2707" w:rsidRPr="00E32408">
              <w:rPr>
                <w:color w:val="000000" w:themeColor="text1"/>
              </w:rPr>
              <w:t>0</w:t>
            </w:r>
            <w:r w:rsidRPr="00E32408">
              <w:rPr>
                <w:color w:val="000000" w:themeColor="text1"/>
              </w:rPr>
              <w:t>)</w:t>
            </w:r>
          </w:p>
        </w:tc>
        <w:tc>
          <w:tcPr>
            <w:tcW w:w="567" w:type="dxa"/>
            <w:vAlign w:val="center"/>
          </w:tcPr>
          <w:p w14:paraId="2D70F2F7" w14:textId="77777777" w:rsidR="00C8533D" w:rsidRPr="00E32408" w:rsidRDefault="00C8533D" w:rsidP="00FA5D63">
            <w:pPr>
              <w:pStyle w:val="Textbody"/>
              <w:jc w:val="both"/>
              <w:rPr>
                <w:color w:val="000000" w:themeColor="text1"/>
              </w:rPr>
            </w:pPr>
          </w:p>
        </w:tc>
        <w:tc>
          <w:tcPr>
            <w:tcW w:w="1417" w:type="dxa"/>
            <w:vAlign w:val="center"/>
          </w:tcPr>
          <w:p w14:paraId="6125BF53" w14:textId="642F71AE" w:rsidR="00C8533D" w:rsidRPr="00E32408" w:rsidRDefault="00ED3480" w:rsidP="00FA5D63">
            <w:pPr>
              <w:pStyle w:val="Textbody"/>
              <w:jc w:val="both"/>
              <w:rPr>
                <w:color w:val="000000" w:themeColor="text1"/>
              </w:rPr>
            </w:pPr>
            <w:r w:rsidRPr="00E32408">
              <w:rPr>
                <w:color w:val="000000" w:themeColor="text1"/>
              </w:rPr>
              <w:t>9</w:t>
            </w:r>
            <w:r w:rsidR="00C8533D" w:rsidRPr="00E32408">
              <w:rPr>
                <w:color w:val="000000" w:themeColor="text1"/>
              </w:rPr>
              <w:t xml:space="preserve"> (</w:t>
            </w:r>
            <w:r w:rsidRPr="00E32408">
              <w:rPr>
                <w:color w:val="000000" w:themeColor="text1"/>
              </w:rPr>
              <w:t>7.5</w:t>
            </w:r>
            <w:r w:rsidR="00C8533D" w:rsidRPr="00E32408">
              <w:rPr>
                <w:color w:val="000000" w:themeColor="text1"/>
              </w:rPr>
              <w:t>)</w:t>
            </w:r>
          </w:p>
        </w:tc>
        <w:tc>
          <w:tcPr>
            <w:tcW w:w="709" w:type="dxa"/>
            <w:vAlign w:val="center"/>
          </w:tcPr>
          <w:p w14:paraId="0029CBF1" w14:textId="77777777" w:rsidR="00C8533D" w:rsidRPr="00E32408" w:rsidRDefault="00C8533D" w:rsidP="00FA5D63">
            <w:pPr>
              <w:pStyle w:val="Textbody"/>
              <w:jc w:val="both"/>
              <w:rPr>
                <w:color w:val="000000" w:themeColor="text1"/>
              </w:rPr>
            </w:pPr>
          </w:p>
        </w:tc>
      </w:tr>
      <w:tr w:rsidR="00E32408" w:rsidRPr="00E32408" w14:paraId="3A0F50EA" w14:textId="77777777" w:rsidTr="00993ED0">
        <w:trPr>
          <w:trHeight w:val="732"/>
        </w:trPr>
        <w:tc>
          <w:tcPr>
            <w:tcW w:w="1261" w:type="dxa"/>
            <w:vAlign w:val="center"/>
          </w:tcPr>
          <w:p w14:paraId="2A5FBB27" w14:textId="77777777" w:rsidR="00C8533D" w:rsidRPr="00E32408" w:rsidRDefault="00C8533D" w:rsidP="00FA5D63">
            <w:pPr>
              <w:pStyle w:val="Textbody"/>
              <w:jc w:val="both"/>
              <w:rPr>
                <w:color w:val="000000" w:themeColor="text1"/>
              </w:rPr>
            </w:pPr>
          </w:p>
        </w:tc>
        <w:tc>
          <w:tcPr>
            <w:tcW w:w="1150" w:type="dxa"/>
            <w:vAlign w:val="center"/>
          </w:tcPr>
          <w:p w14:paraId="359B7EB1" w14:textId="07DD2706" w:rsidR="00C8533D" w:rsidRPr="00E32408" w:rsidRDefault="00C8533D" w:rsidP="00FA5D63">
            <w:pPr>
              <w:pStyle w:val="Textbody"/>
              <w:jc w:val="both"/>
              <w:rPr>
                <w:color w:val="000000" w:themeColor="text1"/>
              </w:rPr>
            </w:pPr>
            <w:r w:rsidRPr="00E32408">
              <w:rPr>
                <w:color w:val="000000" w:themeColor="text1"/>
              </w:rPr>
              <w:t>Inter-régional et inter-cantonal</w:t>
            </w:r>
          </w:p>
        </w:tc>
        <w:tc>
          <w:tcPr>
            <w:tcW w:w="1417" w:type="dxa"/>
            <w:vAlign w:val="center"/>
          </w:tcPr>
          <w:p w14:paraId="295816A2" w14:textId="743FD3EC" w:rsidR="00C8533D" w:rsidRPr="00E32408" w:rsidRDefault="00C8533D" w:rsidP="00FA5D63">
            <w:pPr>
              <w:pStyle w:val="Textbody"/>
              <w:jc w:val="both"/>
              <w:rPr>
                <w:color w:val="000000" w:themeColor="text1"/>
              </w:rPr>
            </w:pPr>
            <w:r w:rsidRPr="00E32408">
              <w:rPr>
                <w:color w:val="000000" w:themeColor="text1"/>
              </w:rPr>
              <w:t>7</w:t>
            </w:r>
            <w:r w:rsidR="00C31764" w:rsidRPr="00E32408">
              <w:rPr>
                <w:color w:val="000000" w:themeColor="text1"/>
              </w:rPr>
              <w:t>7</w:t>
            </w:r>
            <w:r w:rsidRPr="00E32408">
              <w:rPr>
                <w:color w:val="000000" w:themeColor="text1"/>
              </w:rPr>
              <w:t xml:space="preserve"> (</w:t>
            </w:r>
            <w:r w:rsidR="00C31764" w:rsidRPr="00E32408">
              <w:rPr>
                <w:color w:val="000000" w:themeColor="text1"/>
              </w:rPr>
              <w:t>97.5</w:t>
            </w:r>
            <w:r w:rsidRPr="00E32408">
              <w:rPr>
                <w:color w:val="000000" w:themeColor="text1"/>
              </w:rPr>
              <w:t>)</w:t>
            </w:r>
          </w:p>
        </w:tc>
        <w:tc>
          <w:tcPr>
            <w:tcW w:w="709" w:type="dxa"/>
            <w:vAlign w:val="center"/>
          </w:tcPr>
          <w:p w14:paraId="3368FF86" w14:textId="77777777" w:rsidR="00C8533D" w:rsidRPr="00E32408" w:rsidRDefault="00C8533D" w:rsidP="00FA5D63">
            <w:pPr>
              <w:pStyle w:val="Textbody"/>
              <w:jc w:val="both"/>
              <w:rPr>
                <w:color w:val="000000" w:themeColor="text1"/>
              </w:rPr>
            </w:pPr>
          </w:p>
        </w:tc>
        <w:tc>
          <w:tcPr>
            <w:tcW w:w="1276" w:type="dxa"/>
            <w:vAlign w:val="center"/>
          </w:tcPr>
          <w:p w14:paraId="5E1F73C5" w14:textId="252D30E3" w:rsidR="00C8533D" w:rsidRPr="00E32408" w:rsidRDefault="00C8533D" w:rsidP="00FA5D63">
            <w:pPr>
              <w:pStyle w:val="Textbody"/>
              <w:jc w:val="both"/>
              <w:rPr>
                <w:color w:val="000000" w:themeColor="text1"/>
              </w:rPr>
            </w:pPr>
            <w:r w:rsidRPr="00E32408">
              <w:rPr>
                <w:color w:val="000000" w:themeColor="text1"/>
              </w:rPr>
              <w:t>4</w:t>
            </w:r>
            <w:r w:rsidR="00BD0333" w:rsidRPr="00E32408">
              <w:rPr>
                <w:color w:val="000000" w:themeColor="text1"/>
              </w:rPr>
              <w:t>3</w:t>
            </w:r>
            <w:r w:rsidRPr="00E32408">
              <w:rPr>
                <w:color w:val="000000" w:themeColor="text1"/>
              </w:rPr>
              <w:t xml:space="preserve"> (</w:t>
            </w:r>
            <w:r w:rsidR="00BD0333" w:rsidRPr="00E32408">
              <w:rPr>
                <w:color w:val="000000" w:themeColor="text1"/>
              </w:rPr>
              <w:t>54.4</w:t>
            </w:r>
            <w:r w:rsidRPr="00E32408">
              <w:rPr>
                <w:color w:val="000000" w:themeColor="text1"/>
              </w:rPr>
              <w:t>)</w:t>
            </w:r>
          </w:p>
        </w:tc>
        <w:tc>
          <w:tcPr>
            <w:tcW w:w="567" w:type="dxa"/>
            <w:vAlign w:val="center"/>
          </w:tcPr>
          <w:p w14:paraId="77A94054" w14:textId="77777777" w:rsidR="00C8533D" w:rsidRPr="00E32408" w:rsidRDefault="00C8533D" w:rsidP="00FA5D63">
            <w:pPr>
              <w:pStyle w:val="Textbody"/>
              <w:jc w:val="both"/>
              <w:rPr>
                <w:color w:val="000000" w:themeColor="text1"/>
              </w:rPr>
            </w:pPr>
          </w:p>
        </w:tc>
        <w:tc>
          <w:tcPr>
            <w:tcW w:w="1276" w:type="dxa"/>
            <w:vAlign w:val="center"/>
          </w:tcPr>
          <w:p w14:paraId="3315C8B5" w14:textId="52E5CED9" w:rsidR="00C8533D" w:rsidRPr="00E32408" w:rsidRDefault="00C8533D" w:rsidP="00FA5D63">
            <w:pPr>
              <w:pStyle w:val="Textbody"/>
              <w:jc w:val="both"/>
              <w:rPr>
                <w:color w:val="000000" w:themeColor="text1"/>
              </w:rPr>
            </w:pPr>
            <w:r w:rsidRPr="00E32408">
              <w:rPr>
                <w:color w:val="000000" w:themeColor="text1"/>
              </w:rPr>
              <w:t>1</w:t>
            </w:r>
            <w:r w:rsidR="002E2707" w:rsidRPr="00E32408">
              <w:rPr>
                <w:color w:val="000000" w:themeColor="text1"/>
              </w:rPr>
              <w:t>9</w:t>
            </w:r>
            <w:r w:rsidRPr="00E32408">
              <w:rPr>
                <w:color w:val="000000" w:themeColor="text1"/>
              </w:rPr>
              <w:t xml:space="preserve"> (</w:t>
            </w:r>
            <w:r w:rsidR="002E2707" w:rsidRPr="00E32408">
              <w:rPr>
                <w:color w:val="000000" w:themeColor="text1"/>
              </w:rPr>
              <w:t>24.1</w:t>
            </w:r>
            <w:r w:rsidRPr="00E32408">
              <w:rPr>
                <w:color w:val="000000" w:themeColor="text1"/>
              </w:rPr>
              <w:t>)</w:t>
            </w:r>
          </w:p>
        </w:tc>
        <w:tc>
          <w:tcPr>
            <w:tcW w:w="567" w:type="dxa"/>
            <w:vAlign w:val="center"/>
          </w:tcPr>
          <w:p w14:paraId="65C19AB3" w14:textId="77777777" w:rsidR="00C8533D" w:rsidRPr="00E32408" w:rsidRDefault="00C8533D" w:rsidP="00FA5D63">
            <w:pPr>
              <w:pStyle w:val="Textbody"/>
              <w:jc w:val="both"/>
              <w:rPr>
                <w:color w:val="000000" w:themeColor="text1"/>
              </w:rPr>
            </w:pPr>
          </w:p>
        </w:tc>
        <w:tc>
          <w:tcPr>
            <w:tcW w:w="1417" w:type="dxa"/>
            <w:vAlign w:val="center"/>
          </w:tcPr>
          <w:p w14:paraId="4F58A1CA" w14:textId="3C512845" w:rsidR="00C8533D" w:rsidRPr="00E32408" w:rsidRDefault="00ED3480" w:rsidP="00FA5D63">
            <w:pPr>
              <w:pStyle w:val="Textbody"/>
              <w:jc w:val="both"/>
              <w:rPr>
                <w:color w:val="000000" w:themeColor="text1"/>
              </w:rPr>
            </w:pPr>
            <w:r w:rsidRPr="00E32408">
              <w:rPr>
                <w:color w:val="000000" w:themeColor="text1"/>
              </w:rPr>
              <w:t>7</w:t>
            </w:r>
            <w:r w:rsidR="00C8533D" w:rsidRPr="00E32408">
              <w:rPr>
                <w:color w:val="000000" w:themeColor="text1"/>
              </w:rPr>
              <w:t xml:space="preserve"> (</w:t>
            </w:r>
            <w:r w:rsidRPr="00E32408">
              <w:rPr>
                <w:color w:val="000000" w:themeColor="text1"/>
              </w:rPr>
              <w:t>8.9</w:t>
            </w:r>
            <w:r w:rsidR="00C8533D" w:rsidRPr="00E32408">
              <w:rPr>
                <w:color w:val="000000" w:themeColor="text1"/>
              </w:rPr>
              <w:t>)</w:t>
            </w:r>
          </w:p>
        </w:tc>
        <w:tc>
          <w:tcPr>
            <w:tcW w:w="709" w:type="dxa"/>
            <w:vAlign w:val="center"/>
          </w:tcPr>
          <w:p w14:paraId="16439748" w14:textId="77777777" w:rsidR="00C8533D" w:rsidRPr="00E32408" w:rsidRDefault="00C8533D" w:rsidP="00FA5D63">
            <w:pPr>
              <w:pStyle w:val="Textbody"/>
              <w:jc w:val="both"/>
              <w:rPr>
                <w:color w:val="000000" w:themeColor="text1"/>
              </w:rPr>
            </w:pPr>
          </w:p>
        </w:tc>
      </w:tr>
      <w:tr w:rsidR="00E32408" w:rsidRPr="00E32408" w14:paraId="038796C7" w14:textId="77777777" w:rsidTr="00993ED0">
        <w:trPr>
          <w:trHeight w:val="732"/>
        </w:trPr>
        <w:tc>
          <w:tcPr>
            <w:tcW w:w="1261" w:type="dxa"/>
            <w:vAlign w:val="center"/>
          </w:tcPr>
          <w:p w14:paraId="789FFDD7" w14:textId="77777777" w:rsidR="00C8533D" w:rsidRPr="00E32408" w:rsidRDefault="00C8533D" w:rsidP="00FA5D63">
            <w:pPr>
              <w:pStyle w:val="Textbody"/>
              <w:jc w:val="both"/>
              <w:rPr>
                <w:color w:val="000000" w:themeColor="text1"/>
              </w:rPr>
            </w:pPr>
          </w:p>
        </w:tc>
        <w:tc>
          <w:tcPr>
            <w:tcW w:w="1150" w:type="dxa"/>
            <w:vAlign w:val="center"/>
          </w:tcPr>
          <w:p w14:paraId="2CDA2355" w14:textId="777C0B9F" w:rsidR="00C8533D" w:rsidRPr="00E32408" w:rsidRDefault="00C8533D" w:rsidP="00FA5D63">
            <w:pPr>
              <w:pStyle w:val="Textbody"/>
              <w:jc w:val="both"/>
              <w:rPr>
                <w:color w:val="000000" w:themeColor="text1"/>
              </w:rPr>
            </w:pPr>
            <w:r w:rsidRPr="00E32408">
              <w:rPr>
                <w:color w:val="000000" w:themeColor="text1"/>
              </w:rPr>
              <w:t>National</w:t>
            </w:r>
          </w:p>
        </w:tc>
        <w:tc>
          <w:tcPr>
            <w:tcW w:w="1417" w:type="dxa"/>
            <w:vAlign w:val="center"/>
          </w:tcPr>
          <w:p w14:paraId="478A4207" w14:textId="200C5014" w:rsidR="00C8533D" w:rsidRPr="00E32408" w:rsidRDefault="00C8533D" w:rsidP="00FA5D63">
            <w:pPr>
              <w:pStyle w:val="Textbody"/>
              <w:jc w:val="both"/>
              <w:rPr>
                <w:color w:val="000000" w:themeColor="text1"/>
              </w:rPr>
            </w:pPr>
            <w:r w:rsidRPr="00E32408">
              <w:rPr>
                <w:color w:val="000000" w:themeColor="text1"/>
              </w:rPr>
              <w:t>2</w:t>
            </w:r>
            <w:r w:rsidR="00C31764" w:rsidRPr="00E32408">
              <w:rPr>
                <w:color w:val="000000" w:themeColor="text1"/>
              </w:rPr>
              <w:t>20</w:t>
            </w:r>
            <w:r w:rsidRPr="00E32408">
              <w:rPr>
                <w:color w:val="000000" w:themeColor="text1"/>
              </w:rPr>
              <w:t xml:space="preserve"> (</w:t>
            </w:r>
            <w:r w:rsidR="00C31764" w:rsidRPr="00E32408">
              <w:rPr>
                <w:color w:val="000000" w:themeColor="text1"/>
              </w:rPr>
              <w:t>92.4</w:t>
            </w:r>
            <w:r w:rsidRPr="00E32408">
              <w:rPr>
                <w:color w:val="000000" w:themeColor="text1"/>
              </w:rPr>
              <w:t>)</w:t>
            </w:r>
          </w:p>
        </w:tc>
        <w:tc>
          <w:tcPr>
            <w:tcW w:w="709" w:type="dxa"/>
            <w:vAlign w:val="center"/>
          </w:tcPr>
          <w:p w14:paraId="1E13F1B1" w14:textId="77777777" w:rsidR="00C8533D" w:rsidRPr="00E32408" w:rsidRDefault="00C8533D" w:rsidP="00FA5D63">
            <w:pPr>
              <w:pStyle w:val="Textbody"/>
              <w:jc w:val="both"/>
              <w:rPr>
                <w:color w:val="000000" w:themeColor="text1"/>
              </w:rPr>
            </w:pPr>
          </w:p>
        </w:tc>
        <w:tc>
          <w:tcPr>
            <w:tcW w:w="1276" w:type="dxa"/>
            <w:vAlign w:val="center"/>
          </w:tcPr>
          <w:p w14:paraId="7E2BE365" w14:textId="63DBFD33" w:rsidR="00C8533D" w:rsidRPr="00E32408" w:rsidRDefault="00C8533D" w:rsidP="00FA5D63">
            <w:pPr>
              <w:pStyle w:val="Textbody"/>
              <w:jc w:val="both"/>
              <w:rPr>
                <w:color w:val="000000" w:themeColor="text1"/>
              </w:rPr>
            </w:pPr>
            <w:r w:rsidRPr="00E32408">
              <w:rPr>
                <w:color w:val="000000" w:themeColor="text1"/>
              </w:rPr>
              <w:t>1</w:t>
            </w:r>
            <w:r w:rsidR="00BD0333" w:rsidRPr="00E32408">
              <w:rPr>
                <w:color w:val="000000" w:themeColor="text1"/>
              </w:rPr>
              <w:t>12</w:t>
            </w:r>
            <w:r w:rsidRPr="00E32408">
              <w:rPr>
                <w:color w:val="000000" w:themeColor="text1"/>
              </w:rPr>
              <w:t xml:space="preserve"> (</w:t>
            </w:r>
            <w:r w:rsidR="00BD0333" w:rsidRPr="00E32408">
              <w:rPr>
                <w:color w:val="000000" w:themeColor="text1"/>
              </w:rPr>
              <w:t>47.1)</w:t>
            </w:r>
          </w:p>
        </w:tc>
        <w:tc>
          <w:tcPr>
            <w:tcW w:w="567" w:type="dxa"/>
            <w:vAlign w:val="center"/>
          </w:tcPr>
          <w:p w14:paraId="74BFA08F" w14:textId="77777777" w:rsidR="00C8533D" w:rsidRPr="00E32408" w:rsidRDefault="00C8533D" w:rsidP="00FA5D63">
            <w:pPr>
              <w:pStyle w:val="Textbody"/>
              <w:jc w:val="both"/>
              <w:rPr>
                <w:color w:val="000000" w:themeColor="text1"/>
              </w:rPr>
            </w:pPr>
          </w:p>
        </w:tc>
        <w:tc>
          <w:tcPr>
            <w:tcW w:w="1276" w:type="dxa"/>
            <w:vAlign w:val="center"/>
          </w:tcPr>
          <w:p w14:paraId="767F8C5A" w14:textId="64BCA082" w:rsidR="00C8533D" w:rsidRPr="00E32408" w:rsidRDefault="00C8533D" w:rsidP="00FA5D63">
            <w:pPr>
              <w:pStyle w:val="Textbody"/>
              <w:jc w:val="both"/>
              <w:rPr>
                <w:color w:val="000000" w:themeColor="text1"/>
              </w:rPr>
            </w:pPr>
            <w:r w:rsidRPr="00E32408">
              <w:rPr>
                <w:color w:val="000000" w:themeColor="text1"/>
              </w:rPr>
              <w:t>63 (26.5)</w:t>
            </w:r>
          </w:p>
        </w:tc>
        <w:tc>
          <w:tcPr>
            <w:tcW w:w="567" w:type="dxa"/>
            <w:vAlign w:val="center"/>
          </w:tcPr>
          <w:p w14:paraId="16384305" w14:textId="77777777" w:rsidR="00C8533D" w:rsidRPr="00E32408" w:rsidRDefault="00C8533D" w:rsidP="00FA5D63">
            <w:pPr>
              <w:pStyle w:val="Textbody"/>
              <w:jc w:val="both"/>
              <w:rPr>
                <w:color w:val="000000" w:themeColor="text1"/>
              </w:rPr>
            </w:pPr>
          </w:p>
        </w:tc>
        <w:tc>
          <w:tcPr>
            <w:tcW w:w="1417" w:type="dxa"/>
            <w:vAlign w:val="center"/>
          </w:tcPr>
          <w:p w14:paraId="076FE712" w14:textId="3D967F91" w:rsidR="00C8533D" w:rsidRPr="00E32408" w:rsidRDefault="005D75B9" w:rsidP="00FA5D63">
            <w:pPr>
              <w:pStyle w:val="Textbody"/>
              <w:jc w:val="both"/>
              <w:rPr>
                <w:color w:val="000000" w:themeColor="text1"/>
              </w:rPr>
            </w:pPr>
            <w:r w:rsidRPr="00E32408">
              <w:rPr>
                <w:color w:val="000000" w:themeColor="text1"/>
              </w:rPr>
              <w:t>54</w:t>
            </w:r>
            <w:r w:rsidR="00C8533D" w:rsidRPr="00E32408">
              <w:rPr>
                <w:color w:val="000000" w:themeColor="text1"/>
              </w:rPr>
              <w:t xml:space="preserve"> (</w:t>
            </w:r>
            <w:r w:rsidRPr="00E32408">
              <w:rPr>
                <w:color w:val="000000" w:themeColor="text1"/>
              </w:rPr>
              <w:t>22.7</w:t>
            </w:r>
            <w:r w:rsidR="00C8533D" w:rsidRPr="00E32408">
              <w:rPr>
                <w:color w:val="000000" w:themeColor="text1"/>
              </w:rPr>
              <w:t>)</w:t>
            </w:r>
          </w:p>
        </w:tc>
        <w:tc>
          <w:tcPr>
            <w:tcW w:w="709" w:type="dxa"/>
            <w:vAlign w:val="center"/>
          </w:tcPr>
          <w:p w14:paraId="6B003F41" w14:textId="77777777" w:rsidR="00C8533D" w:rsidRPr="00E32408" w:rsidRDefault="00C8533D" w:rsidP="00FA5D63">
            <w:pPr>
              <w:pStyle w:val="Textbody"/>
              <w:jc w:val="both"/>
              <w:rPr>
                <w:color w:val="000000" w:themeColor="text1"/>
              </w:rPr>
            </w:pPr>
          </w:p>
        </w:tc>
      </w:tr>
      <w:tr w:rsidR="00E32408" w:rsidRPr="00E32408" w14:paraId="3B82CD0D" w14:textId="77777777" w:rsidTr="00993ED0">
        <w:trPr>
          <w:trHeight w:val="713"/>
        </w:trPr>
        <w:tc>
          <w:tcPr>
            <w:tcW w:w="1261" w:type="dxa"/>
            <w:vAlign w:val="center"/>
          </w:tcPr>
          <w:p w14:paraId="03B01502" w14:textId="77777777" w:rsidR="00C8533D" w:rsidRPr="00E32408" w:rsidRDefault="00C8533D" w:rsidP="00FA5D63">
            <w:pPr>
              <w:pStyle w:val="Textbody"/>
              <w:jc w:val="both"/>
              <w:rPr>
                <w:color w:val="000000" w:themeColor="text1"/>
              </w:rPr>
            </w:pPr>
          </w:p>
        </w:tc>
        <w:tc>
          <w:tcPr>
            <w:tcW w:w="1150" w:type="dxa"/>
            <w:vAlign w:val="center"/>
          </w:tcPr>
          <w:p w14:paraId="1522907F" w14:textId="2261144F" w:rsidR="00C8533D" w:rsidRPr="00E32408" w:rsidRDefault="00C8533D" w:rsidP="00FA5D63">
            <w:pPr>
              <w:pStyle w:val="Textbody"/>
              <w:jc w:val="both"/>
              <w:rPr>
                <w:color w:val="000000" w:themeColor="text1"/>
              </w:rPr>
            </w:pPr>
            <w:r w:rsidRPr="00E32408">
              <w:rPr>
                <w:color w:val="000000" w:themeColor="text1"/>
              </w:rPr>
              <w:t>International</w:t>
            </w:r>
          </w:p>
        </w:tc>
        <w:tc>
          <w:tcPr>
            <w:tcW w:w="1417" w:type="dxa"/>
            <w:vAlign w:val="center"/>
          </w:tcPr>
          <w:p w14:paraId="6A0E1666" w14:textId="63675B02" w:rsidR="00C8533D" w:rsidRPr="00E32408" w:rsidRDefault="00C8533D" w:rsidP="00FA5D63">
            <w:pPr>
              <w:pStyle w:val="Textbody"/>
              <w:jc w:val="both"/>
              <w:rPr>
                <w:color w:val="000000" w:themeColor="text1"/>
              </w:rPr>
            </w:pPr>
            <w:r w:rsidRPr="00E32408">
              <w:rPr>
                <w:color w:val="000000" w:themeColor="text1"/>
              </w:rPr>
              <w:t>12</w:t>
            </w:r>
            <w:r w:rsidR="00C31764" w:rsidRPr="00E32408">
              <w:rPr>
                <w:color w:val="000000" w:themeColor="text1"/>
              </w:rPr>
              <w:t>4</w:t>
            </w:r>
            <w:r w:rsidRPr="00E32408">
              <w:rPr>
                <w:color w:val="000000" w:themeColor="text1"/>
              </w:rPr>
              <w:t xml:space="preserve"> (</w:t>
            </w:r>
            <w:r w:rsidR="00C31764" w:rsidRPr="00E32408">
              <w:rPr>
                <w:color w:val="000000" w:themeColor="text1"/>
              </w:rPr>
              <w:t>90.5</w:t>
            </w:r>
            <w:r w:rsidRPr="00E32408">
              <w:rPr>
                <w:color w:val="000000" w:themeColor="text1"/>
              </w:rPr>
              <w:t>)</w:t>
            </w:r>
          </w:p>
        </w:tc>
        <w:tc>
          <w:tcPr>
            <w:tcW w:w="709" w:type="dxa"/>
            <w:vAlign w:val="center"/>
          </w:tcPr>
          <w:p w14:paraId="397E4516" w14:textId="77777777" w:rsidR="00C8533D" w:rsidRPr="00E32408" w:rsidRDefault="00C8533D" w:rsidP="00FA5D63">
            <w:pPr>
              <w:pStyle w:val="Textbody"/>
              <w:jc w:val="both"/>
              <w:rPr>
                <w:color w:val="000000" w:themeColor="text1"/>
              </w:rPr>
            </w:pPr>
          </w:p>
        </w:tc>
        <w:tc>
          <w:tcPr>
            <w:tcW w:w="1276" w:type="dxa"/>
            <w:vAlign w:val="center"/>
          </w:tcPr>
          <w:p w14:paraId="3C2D2466" w14:textId="05100D03" w:rsidR="00C8533D" w:rsidRPr="00E32408" w:rsidRDefault="00C8533D" w:rsidP="00FA5D63">
            <w:pPr>
              <w:pStyle w:val="Textbody"/>
              <w:jc w:val="both"/>
              <w:rPr>
                <w:color w:val="000000" w:themeColor="text1"/>
              </w:rPr>
            </w:pPr>
            <w:r w:rsidRPr="00E32408">
              <w:rPr>
                <w:color w:val="000000" w:themeColor="text1"/>
              </w:rPr>
              <w:t>5</w:t>
            </w:r>
            <w:r w:rsidR="00BD0333" w:rsidRPr="00E32408">
              <w:rPr>
                <w:color w:val="000000" w:themeColor="text1"/>
              </w:rPr>
              <w:t>2</w:t>
            </w:r>
            <w:r w:rsidRPr="00E32408">
              <w:rPr>
                <w:color w:val="000000" w:themeColor="text1"/>
              </w:rPr>
              <w:t xml:space="preserve"> (</w:t>
            </w:r>
            <w:r w:rsidR="00BD0333" w:rsidRPr="00E32408">
              <w:rPr>
                <w:color w:val="000000" w:themeColor="text1"/>
              </w:rPr>
              <w:t>38.0</w:t>
            </w:r>
            <w:r w:rsidRPr="00E32408">
              <w:rPr>
                <w:color w:val="000000" w:themeColor="text1"/>
              </w:rPr>
              <w:t>)</w:t>
            </w:r>
          </w:p>
        </w:tc>
        <w:tc>
          <w:tcPr>
            <w:tcW w:w="567" w:type="dxa"/>
            <w:vAlign w:val="center"/>
          </w:tcPr>
          <w:p w14:paraId="2ADA3ADE" w14:textId="77777777" w:rsidR="00C8533D" w:rsidRPr="00E32408" w:rsidRDefault="00C8533D" w:rsidP="00FA5D63">
            <w:pPr>
              <w:pStyle w:val="Textbody"/>
              <w:jc w:val="both"/>
              <w:rPr>
                <w:color w:val="000000" w:themeColor="text1"/>
              </w:rPr>
            </w:pPr>
          </w:p>
        </w:tc>
        <w:tc>
          <w:tcPr>
            <w:tcW w:w="1276" w:type="dxa"/>
            <w:vAlign w:val="center"/>
          </w:tcPr>
          <w:p w14:paraId="11111A03" w14:textId="33B3EAD8" w:rsidR="00C8533D" w:rsidRPr="00E32408" w:rsidRDefault="00C8533D" w:rsidP="00FA5D63">
            <w:pPr>
              <w:pStyle w:val="Textbody"/>
              <w:jc w:val="both"/>
              <w:rPr>
                <w:color w:val="000000" w:themeColor="text1"/>
              </w:rPr>
            </w:pPr>
            <w:r w:rsidRPr="00E32408">
              <w:rPr>
                <w:color w:val="000000" w:themeColor="text1"/>
              </w:rPr>
              <w:t>41 (</w:t>
            </w:r>
            <w:r w:rsidR="00461176" w:rsidRPr="00E32408">
              <w:rPr>
                <w:color w:val="000000" w:themeColor="text1"/>
              </w:rPr>
              <w:t>30.1</w:t>
            </w:r>
            <w:r w:rsidRPr="00E32408">
              <w:rPr>
                <w:color w:val="000000" w:themeColor="text1"/>
              </w:rPr>
              <w:t>)</w:t>
            </w:r>
          </w:p>
        </w:tc>
        <w:tc>
          <w:tcPr>
            <w:tcW w:w="567" w:type="dxa"/>
            <w:vAlign w:val="center"/>
          </w:tcPr>
          <w:p w14:paraId="581FA3E1" w14:textId="77777777" w:rsidR="00C8533D" w:rsidRPr="00E32408" w:rsidRDefault="00C8533D" w:rsidP="00FA5D63">
            <w:pPr>
              <w:pStyle w:val="Textbody"/>
              <w:jc w:val="both"/>
              <w:rPr>
                <w:color w:val="000000" w:themeColor="text1"/>
              </w:rPr>
            </w:pPr>
          </w:p>
        </w:tc>
        <w:tc>
          <w:tcPr>
            <w:tcW w:w="1417" w:type="dxa"/>
            <w:vAlign w:val="center"/>
          </w:tcPr>
          <w:p w14:paraId="50DED0D2" w14:textId="00C9D9FA" w:rsidR="00C8533D" w:rsidRPr="00E32408" w:rsidRDefault="005D75B9" w:rsidP="00FA5D63">
            <w:pPr>
              <w:pStyle w:val="Textbody"/>
              <w:jc w:val="both"/>
              <w:rPr>
                <w:color w:val="000000" w:themeColor="text1"/>
              </w:rPr>
            </w:pPr>
            <w:r w:rsidRPr="00E32408">
              <w:rPr>
                <w:color w:val="000000" w:themeColor="text1"/>
              </w:rPr>
              <w:t>25</w:t>
            </w:r>
            <w:r w:rsidR="00C8533D" w:rsidRPr="00E32408">
              <w:rPr>
                <w:color w:val="000000" w:themeColor="text1"/>
              </w:rPr>
              <w:t xml:space="preserve"> (</w:t>
            </w:r>
            <w:r w:rsidRPr="00E32408">
              <w:rPr>
                <w:color w:val="000000" w:themeColor="text1"/>
              </w:rPr>
              <w:t>18.2</w:t>
            </w:r>
            <w:r w:rsidR="00C8533D" w:rsidRPr="00E32408">
              <w:rPr>
                <w:color w:val="000000" w:themeColor="text1"/>
              </w:rPr>
              <w:t>)</w:t>
            </w:r>
          </w:p>
        </w:tc>
        <w:tc>
          <w:tcPr>
            <w:tcW w:w="709" w:type="dxa"/>
            <w:vAlign w:val="center"/>
          </w:tcPr>
          <w:p w14:paraId="0EFDD937" w14:textId="77777777" w:rsidR="00C8533D" w:rsidRPr="00E32408" w:rsidRDefault="00C8533D" w:rsidP="00FA5D63">
            <w:pPr>
              <w:pStyle w:val="Textbody"/>
              <w:jc w:val="both"/>
              <w:rPr>
                <w:color w:val="000000" w:themeColor="text1"/>
              </w:rPr>
            </w:pPr>
          </w:p>
        </w:tc>
      </w:tr>
      <w:tr w:rsidR="00E32408" w:rsidRPr="00E32408" w14:paraId="2FD9AC8D" w14:textId="77777777" w:rsidTr="00993ED0">
        <w:trPr>
          <w:trHeight w:val="732"/>
        </w:trPr>
        <w:tc>
          <w:tcPr>
            <w:tcW w:w="1261" w:type="dxa"/>
            <w:vAlign w:val="center"/>
          </w:tcPr>
          <w:p w14:paraId="24013CCC" w14:textId="77777777" w:rsidR="00C8533D" w:rsidRPr="00E32408" w:rsidRDefault="00C8533D" w:rsidP="00FA5D63">
            <w:pPr>
              <w:pStyle w:val="Textbody"/>
              <w:jc w:val="both"/>
              <w:rPr>
                <w:color w:val="000000" w:themeColor="text1"/>
              </w:rPr>
            </w:pPr>
          </w:p>
        </w:tc>
        <w:tc>
          <w:tcPr>
            <w:tcW w:w="1150" w:type="dxa"/>
            <w:vAlign w:val="center"/>
          </w:tcPr>
          <w:p w14:paraId="5E86261D" w14:textId="56863391" w:rsidR="00C8533D" w:rsidRPr="00E32408" w:rsidRDefault="00C8533D" w:rsidP="00FA5D63">
            <w:pPr>
              <w:pStyle w:val="Textbody"/>
              <w:jc w:val="both"/>
              <w:rPr>
                <w:color w:val="000000" w:themeColor="text1"/>
              </w:rPr>
            </w:pPr>
            <w:commentRangeStart w:id="51"/>
            <w:r w:rsidRPr="00E32408">
              <w:rPr>
                <w:color w:val="000000" w:themeColor="text1"/>
              </w:rPr>
              <w:t>Autre</w:t>
            </w:r>
            <w:commentRangeEnd w:id="51"/>
            <w:r w:rsidR="00B70E62">
              <w:rPr>
                <w:rStyle w:val="Marquedecommentaire"/>
                <w:rFonts w:asciiTheme="minorHAnsi" w:eastAsiaTheme="minorHAnsi" w:hAnsiTheme="minorHAnsi" w:cstheme="minorBidi"/>
                <w:kern w:val="0"/>
                <w:lang w:eastAsia="en-US"/>
              </w:rPr>
              <w:commentReference w:id="51"/>
            </w:r>
          </w:p>
        </w:tc>
        <w:tc>
          <w:tcPr>
            <w:tcW w:w="1417" w:type="dxa"/>
            <w:vAlign w:val="center"/>
          </w:tcPr>
          <w:p w14:paraId="5B7115BA" w14:textId="2D0016D6" w:rsidR="00C8533D" w:rsidRPr="00E32408" w:rsidRDefault="00C8533D" w:rsidP="00FA5D63">
            <w:pPr>
              <w:pStyle w:val="Textbody"/>
              <w:jc w:val="both"/>
              <w:rPr>
                <w:color w:val="000000" w:themeColor="text1"/>
              </w:rPr>
            </w:pPr>
            <w:r w:rsidRPr="00E32408">
              <w:rPr>
                <w:color w:val="000000" w:themeColor="text1"/>
              </w:rPr>
              <w:t>97 (88.2)</w:t>
            </w:r>
          </w:p>
        </w:tc>
        <w:tc>
          <w:tcPr>
            <w:tcW w:w="709" w:type="dxa"/>
            <w:vAlign w:val="center"/>
          </w:tcPr>
          <w:p w14:paraId="1C5B6FB1" w14:textId="77777777" w:rsidR="00C8533D" w:rsidRPr="00E32408" w:rsidRDefault="00C8533D" w:rsidP="00FA5D63">
            <w:pPr>
              <w:pStyle w:val="Textbody"/>
              <w:jc w:val="both"/>
              <w:rPr>
                <w:color w:val="000000" w:themeColor="text1"/>
              </w:rPr>
            </w:pPr>
          </w:p>
        </w:tc>
        <w:tc>
          <w:tcPr>
            <w:tcW w:w="1276" w:type="dxa"/>
            <w:vAlign w:val="center"/>
          </w:tcPr>
          <w:p w14:paraId="7AD89B16" w14:textId="22AD050C" w:rsidR="00C8533D" w:rsidRPr="00E32408" w:rsidRDefault="00C8533D" w:rsidP="00FA5D63">
            <w:pPr>
              <w:pStyle w:val="Textbody"/>
              <w:jc w:val="both"/>
              <w:rPr>
                <w:color w:val="000000" w:themeColor="text1"/>
              </w:rPr>
            </w:pPr>
            <w:r w:rsidRPr="00E32408">
              <w:rPr>
                <w:color w:val="000000" w:themeColor="text1"/>
              </w:rPr>
              <w:t>4</w:t>
            </w:r>
            <w:r w:rsidR="00BD0333" w:rsidRPr="00E32408">
              <w:rPr>
                <w:color w:val="000000" w:themeColor="text1"/>
              </w:rPr>
              <w:t>7</w:t>
            </w:r>
            <w:r w:rsidRPr="00E32408">
              <w:rPr>
                <w:color w:val="000000" w:themeColor="text1"/>
              </w:rPr>
              <w:t xml:space="preserve"> (42.</w:t>
            </w:r>
            <w:r w:rsidR="00BD0333" w:rsidRPr="00E32408">
              <w:rPr>
                <w:color w:val="000000" w:themeColor="text1"/>
              </w:rPr>
              <w:t>7</w:t>
            </w:r>
            <w:r w:rsidRPr="00E32408">
              <w:rPr>
                <w:color w:val="000000" w:themeColor="text1"/>
              </w:rPr>
              <w:t>)</w:t>
            </w:r>
          </w:p>
        </w:tc>
        <w:tc>
          <w:tcPr>
            <w:tcW w:w="567" w:type="dxa"/>
            <w:vAlign w:val="center"/>
          </w:tcPr>
          <w:p w14:paraId="62C28743" w14:textId="77777777" w:rsidR="00C8533D" w:rsidRPr="00E32408" w:rsidRDefault="00C8533D" w:rsidP="00FA5D63">
            <w:pPr>
              <w:pStyle w:val="Textbody"/>
              <w:jc w:val="both"/>
              <w:rPr>
                <w:color w:val="000000" w:themeColor="text1"/>
              </w:rPr>
            </w:pPr>
          </w:p>
        </w:tc>
        <w:tc>
          <w:tcPr>
            <w:tcW w:w="1276" w:type="dxa"/>
            <w:vAlign w:val="center"/>
          </w:tcPr>
          <w:p w14:paraId="5BCC014F" w14:textId="458F481E" w:rsidR="00C8533D" w:rsidRPr="00E32408" w:rsidRDefault="00C8533D" w:rsidP="00FA5D63">
            <w:pPr>
              <w:pStyle w:val="Textbody"/>
              <w:jc w:val="both"/>
              <w:rPr>
                <w:color w:val="000000" w:themeColor="text1"/>
              </w:rPr>
            </w:pPr>
            <w:r w:rsidRPr="00E32408">
              <w:rPr>
                <w:color w:val="000000" w:themeColor="text1"/>
              </w:rPr>
              <w:t>1</w:t>
            </w:r>
            <w:r w:rsidR="00461176" w:rsidRPr="00E32408">
              <w:rPr>
                <w:color w:val="000000" w:themeColor="text1"/>
              </w:rPr>
              <w:t>6</w:t>
            </w:r>
            <w:r w:rsidRPr="00E32408">
              <w:rPr>
                <w:color w:val="000000" w:themeColor="text1"/>
              </w:rPr>
              <w:t xml:space="preserve"> (</w:t>
            </w:r>
            <w:r w:rsidR="00461176" w:rsidRPr="00E32408">
              <w:rPr>
                <w:color w:val="000000" w:themeColor="text1"/>
              </w:rPr>
              <w:t>14.5</w:t>
            </w:r>
            <w:r w:rsidRPr="00E32408">
              <w:rPr>
                <w:color w:val="000000" w:themeColor="text1"/>
              </w:rPr>
              <w:t>)</w:t>
            </w:r>
          </w:p>
        </w:tc>
        <w:tc>
          <w:tcPr>
            <w:tcW w:w="567" w:type="dxa"/>
            <w:vAlign w:val="center"/>
          </w:tcPr>
          <w:p w14:paraId="3C5B2A16" w14:textId="77777777" w:rsidR="00C8533D" w:rsidRPr="00E32408" w:rsidRDefault="00C8533D" w:rsidP="00FA5D63">
            <w:pPr>
              <w:pStyle w:val="Textbody"/>
              <w:jc w:val="both"/>
              <w:rPr>
                <w:color w:val="000000" w:themeColor="text1"/>
              </w:rPr>
            </w:pPr>
          </w:p>
        </w:tc>
        <w:tc>
          <w:tcPr>
            <w:tcW w:w="1417" w:type="dxa"/>
            <w:vAlign w:val="center"/>
          </w:tcPr>
          <w:p w14:paraId="106A6789" w14:textId="1403429F" w:rsidR="00C8533D" w:rsidRPr="00E32408" w:rsidRDefault="005D75B9" w:rsidP="00FA5D63">
            <w:pPr>
              <w:pStyle w:val="Textbody"/>
              <w:jc w:val="both"/>
              <w:rPr>
                <w:color w:val="000000" w:themeColor="text1"/>
              </w:rPr>
            </w:pPr>
            <w:r w:rsidRPr="00E32408">
              <w:rPr>
                <w:color w:val="000000" w:themeColor="text1"/>
              </w:rPr>
              <w:t>13</w:t>
            </w:r>
            <w:r w:rsidR="00C8533D" w:rsidRPr="00E32408">
              <w:rPr>
                <w:color w:val="000000" w:themeColor="text1"/>
              </w:rPr>
              <w:t xml:space="preserve"> (</w:t>
            </w:r>
            <w:r w:rsidRPr="00E32408">
              <w:rPr>
                <w:color w:val="000000" w:themeColor="text1"/>
              </w:rPr>
              <w:t>11.8</w:t>
            </w:r>
            <w:r w:rsidR="00C8533D" w:rsidRPr="00E32408">
              <w:rPr>
                <w:color w:val="000000" w:themeColor="text1"/>
              </w:rPr>
              <w:t>)</w:t>
            </w:r>
          </w:p>
        </w:tc>
        <w:tc>
          <w:tcPr>
            <w:tcW w:w="709" w:type="dxa"/>
            <w:vAlign w:val="center"/>
          </w:tcPr>
          <w:p w14:paraId="5D12A891" w14:textId="77777777" w:rsidR="00C8533D" w:rsidRPr="00E32408" w:rsidRDefault="00C8533D" w:rsidP="00FA5D63">
            <w:pPr>
              <w:pStyle w:val="Textbody"/>
              <w:jc w:val="both"/>
              <w:rPr>
                <w:color w:val="000000" w:themeColor="text1"/>
              </w:rPr>
            </w:pPr>
          </w:p>
        </w:tc>
      </w:tr>
      <w:tr w:rsidR="00E32408" w:rsidRPr="00E32408" w14:paraId="03C37854" w14:textId="77777777" w:rsidTr="00993ED0">
        <w:trPr>
          <w:trHeight w:val="732"/>
        </w:trPr>
        <w:tc>
          <w:tcPr>
            <w:tcW w:w="1261" w:type="dxa"/>
            <w:vAlign w:val="center"/>
          </w:tcPr>
          <w:p w14:paraId="4CBD69F3" w14:textId="77777777" w:rsidR="00C8533D" w:rsidRPr="00E32408" w:rsidRDefault="00C8533D" w:rsidP="00FA5D63">
            <w:pPr>
              <w:pStyle w:val="Textbody"/>
              <w:jc w:val="both"/>
              <w:rPr>
                <w:color w:val="000000" w:themeColor="text1"/>
              </w:rPr>
            </w:pPr>
          </w:p>
        </w:tc>
        <w:tc>
          <w:tcPr>
            <w:tcW w:w="1150" w:type="dxa"/>
            <w:vAlign w:val="center"/>
          </w:tcPr>
          <w:p w14:paraId="1996691E" w14:textId="5824C9B3" w:rsidR="00C8533D" w:rsidRPr="00E32408" w:rsidRDefault="00C8533D" w:rsidP="00FA5D63">
            <w:pPr>
              <w:pStyle w:val="Textbody"/>
              <w:jc w:val="both"/>
              <w:rPr>
                <w:color w:val="000000" w:themeColor="text1"/>
              </w:rPr>
            </w:pPr>
          </w:p>
        </w:tc>
        <w:tc>
          <w:tcPr>
            <w:tcW w:w="1417" w:type="dxa"/>
            <w:vAlign w:val="center"/>
          </w:tcPr>
          <w:p w14:paraId="3A4B7592" w14:textId="165AB145" w:rsidR="00C8533D" w:rsidRPr="00E32408" w:rsidRDefault="00C8533D" w:rsidP="00FA5D63">
            <w:pPr>
              <w:pStyle w:val="Textbody"/>
              <w:jc w:val="both"/>
              <w:rPr>
                <w:color w:val="000000" w:themeColor="text1"/>
              </w:rPr>
            </w:pPr>
          </w:p>
        </w:tc>
        <w:tc>
          <w:tcPr>
            <w:tcW w:w="709" w:type="dxa"/>
            <w:vAlign w:val="center"/>
          </w:tcPr>
          <w:p w14:paraId="304F645B" w14:textId="77FC3682" w:rsidR="00C8533D" w:rsidRPr="00E32408" w:rsidRDefault="00C8533D" w:rsidP="00FA5D63">
            <w:pPr>
              <w:pStyle w:val="Textbody"/>
              <w:jc w:val="both"/>
              <w:rPr>
                <w:color w:val="000000" w:themeColor="text1"/>
              </w:rPr>
            </w:pPr>
            <w:commentRangeStart w:id="52"/>
            <w:r w:rsidRPr="00E32408">
              <w:rPr>
                <w:color w:val="000000" w:themeColor="text1"/>
              </w:rPr>
              <w:t>0.</w:t>
            </w:r>
            <w:r w:rsidR="00C31764" w:rsidRPr="00E32408">
              <w:rPr>
                <w:color w:val="000000" w:themeColor="text1"/>
              </w:rPr>
              <w:t>469</w:t>
            </w:r>
          </w:p>
          <w:p w14:paraId="7BEA3B6D" w14:textId="4583049E" w:rsidR="00C8533D" w:rsidRPr="00E32408" w:rsidRDefault="00C8533D" w:rsidP="00FA5D63">
            <w:pPr>
              <w:pStyle w:val="Textbody"/>
              <w:jc w:val="both"/>
              <w:rPr>
                <w:color w:val="000000" w:themeColor="text1"/>
              </w:rPr>
            </w:pPr>
            <w:r w:rsidRPr="00E32408">
              <w:rPr>
                <w:color w:val="000000" w:themeColor="text1"/>
              </w:rPr>
              <w:t>(0.</w:t>
            </w:r>
            <w:r w:rsidR="00C31764" w:rsidRPr="00E32408">
              <w:rPr>
                <w:color w:val="000000" w:themeColor="text1"/>
              </w:rPr>
              <w:t>493</w:t>
            </w:r>
            <w:r w:rsidRPr="00E32408">
              <w:rPr>
                <w:color w:val="000000" w:themeColor="text1"/>
              </w:rPr>
              <w:t>)</w:t>
            </w:r>
          </w:p>
        </w:tc>
        <w:tc>
          <w:tcPr>
            <w:tcW w:w="1276" w:type="dxa"/>
            <w:vAlign w:val="center"/>
          </w:tcPr>
          <w:p w14:paraId="63F6B92F" w14:textId="087FA351" w:rsidR="00C8533D" w:rsidRPr="00E32408" w:rsidRDefault="00C8533D" w:rsidP="00FA5D63">
            <w:pPr>
              <w:pStyle w:val="Textbody"/>
              <w:jc w:val="both"/>
              <w:rPr>
                <w:color w:val="000000" w:themeColor="text1"/>
              </w:rPr>
            </w:pPr>
          </w:p>
        </w:tc>
        <w:tc>
          <w:tcPr>
            <w:tcW w:w="567" w:type="dxa"/>
            <w:vAlign w:val="center"/>
          </w:tcPr>
          <w:p w14:paraId="23A91BFD" w14:textId="54E8B211" w:rsidR="00C8533D" w:rsidRPr="00E32408" w:rsidRDefault="00C8533D" w:rsidP="00FA5D63">
            <w:pPr>
              <w:pStyle w:val="Textbody"/>
              <w:jc w:val="both"/>
              <w:rPr>
                <w:color w:val="000000" w:themeColor="text1"/>
              </w:rPr>
            </w:pPr>
            <w:r w:rsidRPr="00E32408">
              <w:rPr>
                <w:color w:val="000000" w:themeColor="text1"/>
              </w:rPr>
              <w:t>1.9</w:t>
            </w:r>
            <w:r w:rsidR="00BD0333" w:rsidRPr="00E32408">
              <w:rPr>
                <w:color w:val="000000" w:themeColor="text1"/>
              </w:rPr>
              <w:t>45</w:t>
            </w:r>
          </w:p>
          <w:p w14:paraId="0B2B3232" w14:textId="29A39047" w:rsidR="00C8533D" w:rsidRPr="00E32408" w:rsidRDefault="00C8533D" w:rsidP="00FA5D63">
            <w:pPr>
              <w:pStyle w:val="Textbody"/>
              <w:jc w:val="both"/>
              <w:rPr>
                <w:color w:val="000000" w:themeColor="text1"/>
              </w:rPr>
            </w:pPr>
            <w:r w:rsidRPr="00E32408">
              <w:rPr>
                <w:color w:val="000000" w:themeColor="text1"/>
              </w:rPr>
              <w:t>(0.163)</w:t>
            </w:r>
          </w:p>
        </w:tc>
        <w:tc>
          <w:tcPr>
            <w:tcW w:w="1276" w:type="dxa"/>
            <w:vAlign w:val="center"/>
          </w:tcPr>
          <w:p w14:paraId="13314DC8" w14:textId="02E2C5B2" w:rsidR="00C8533D" w:rsidRPr="00E32408" w:rsidRDefault="00C8533D" w:rsidP="00FA5D63">
            <w:pPr>
              <w:pStyle w:val="Textbody"/>
              <w:jc w:val="both"/>
              <w:rPr>
                <w:color w:val="000000" w:themeColor="text1"/>
              </w:rPr>
            </w:pPr>
          </w:p>
        </w:tc>
        <w:tc>
          <w:tcPr>
            <w:tcW w:w="567" w:type="dxa"/>
            <w:vAlign w:val="center"/>
          </w:tcPr>
          <w:p w14:paraId="50C6DF3B" w14:textId="43A76718" w:rsidR="00C8533D" w:rsidRPr="00E32408" w:rsidRDefault="00C8533D" w:rsidP="00FA5D63">
            <w:pPr>
              <w:pStyle w:val="Textbody"/>
              <w:jc w:val="both"/>
              <w:rPr>
                <w:color w:val="000000" w:themeColor="text1"/>
              </w:rPr>
            </w:pPr>
            <w:r w:rsidRPr="00E32408">
              <w:rPr>
                <w:color w:val="000000" w:themeColor="text1"/>
              </w:rPr>
              <w:t>0.</w:t>
            </w:r>
            <w:r w:rsidR="00461176" w:rsidRPr="00E32408">
              <w:rPr>
                <w:color w:val="000000" w:themeColor="text1"/>
              </w:rPr>
              <w:t>280</w:t>
            </w:r>
          </w:p>
          <w:p w14:paraId="6581AC2C" w14:textId="7D205AF7" w:rsidR="00C8533D" w:rsidRPr="00E32408" w:rsidRDefault="00C8533D" w:rsidP="00FA5D63">
            <w:pPr>
              <w:pStyle w:val="Textbody"/>
              <w:jc w:val="both"/>
              <w:rPr>
                <w:color w:val="000000" w:themeColor="text1"/>
              </w:rPr>
            </w:pPr>
            <w:r w:rsidRPr="00E32408">
              <w:rPr>
                <w:color w:val="000000" w:themeColor="text1"/>
              </w:rPr>
              <w:t>(</w:t>
            </w:r>
            <w:r w:rsidR="00461176" w:rsidRPr="00E32408">
              <w:rPr>
                <w:color w:val="000000" w:themeColor="text1"/>
              </w:rPr>
              <w:t>0.631</w:t>
            </w:r>
            <w:r w:rsidRPr="00E32408">
              <w:rPr>
                <w:color w:val="000000" w:themeColor="text1"/>
              </w:rPr>
              <w:t>)</w:t>
            </w:r>
          </w:p>
        </w:tc>
        <w:tc>
          <w:tcPr>
            <w:tcW w:w="1417" w:type="dxa"/>
            <w:vAlign w:val="center"/>
          </w:tcPr>
          <w:p w14:paraId="3AB70EDE" w14:textId="4C2EB146" w:rsidR="00C8533D" w:rsidRPr="00E32408" w:rsidRDefault="00C8533D" w:rsidP="00FA5D63">
            <w:pPr>
              <w:pStyle w:val="Textbody"/>
              <w:jc w:val="both"/>
              <w:rPr>
                <w:color w:val="000000" w:themeColor="text1"/>
              </w:rPr>
            </w:pPr>
          </w:p>
        </w:tc>
        <w:tc>
          <w:tcPr>
            <w:tcW w:w="709" w:type="dxa"/>
            <w:vAlign w:val="center"/>
          </w:tcPr>
          <w:p w14:paraId="066A12DD" w14:textId="77764D06" w:rsidR="005D75B9" w:rsidRPr="00E32408" w:rsidRDefault="005D75B9" w:rsidP="005D75B9">
            <w:pPr>
              <w:pStyle w:val="Textbody"/>
              <w:jc w:val="both"/>
              <w:rPr>
                <w:color w:val="000000" w:themeColor="text1"/>
              </w:rPr>
            </w:pPr>
            <w:r w:rsidRPr="00E32408">
              <w:rPr>
                <w:color w:val="000000" w:themeColor="text1"/>
              </w:rPr>
              <w:t>0.030</w:t>
            </w:r>
          </w:p>
          <w:p w14:paraId="1BC2304B" w14:textId="4D1050A5" w:rsidR="00C8533D" w:rsidRPr="00E32408" w:rsidRDefault="005D75B9" w:rsidP="005D75B9">
            <w:pPr>
              <w:pStyle w:val="Textbody"/>
              <w:jc w:val="both"/>
              <w:rPr>
                <w:color w:val="000000" w:themeColor="text1"/>
              </w:rPr>
            </w:pPr>
            <w:r w:rsidRPr="00E32408">
              <w:rPr>
                <w:color w:val="000000" w:themeColor="text1"/>
              </w:rPr>
              <w:t>(0.861)</w:t>
            </w:r>
            <w:commentRangeEnd w:id="52"/>
            <w:r w:rsidR="00B70E62">
              <w:rPr>
                <w:rStyle w:val="Marquedecommentaire"/>
                <w:rFonts w:asciiTheme="minorHAnsi" w:eastAsiaTheme="minorHAnsi" w:hAnsiTheme="minorHAnsi" w:cstheme="minorBidi"/>
                <w:kern w:val="0"/>
                <w:lang w:eastAsia="en-US"/>
              </w:rPr>
              <w:commentReference w:id="52"/>
            </w:r>
          </w:p>
        </w:tc>
      </w:tr>
      <w:tr w:rsidR="00E32408" w:rsidRPr="00E32408" w14:paraId="77ACEDB5" w14:textId="77777777" w:rsidTr="00993ED0">
        <w:trPr>
          <w:trHeight w:val="1030"/>
        </w:trPr>
        <w:tc>
          <w:tcPr>
            <w:tcW w:w="1261" w:type="dxa"/>
            <w:vAlign w:val="center"/>
          </w:tcPr>
          <w:p w14:paraId="7CEBE223" w14:textId="77777777" w:rsidR="00C8533D" w:rsidRPr="00E32408" w:rsidRDefault="00C8533D" w:rsidP="00FA5D63">
            <w:pPr>
              <w:pStyle w:val="Textbody"/>
              <w:jc w:val="both"/>
              <w:rPr>
                <w:color w:val="000000" w:themeColor="text1"/>
              </w:rPr>
            </w:pPr>
            <w:r w:rsidRPr="00E32408">
              <w:rPr>
                <w:color w:val="000000" w:themeColor="text1"/>
              </w:rPr>
              <w:t>Implication dans le sport avant 12 ans</w:t>
            </w:r>
          </w:p>
        </w:tc>
        <w:tc>
          <w:tcPr>
            <w:tcW w:w="1150" w:type="dxa"/>
            <w:vAlign w:val="center"/>
          </w:tcPr>
          <w:p w14:paraId="004F5EB1" w14:textId="3653A937" w:rsidR="00C8533D" w:rsidRPr="00E32408" w:rsidRDefault="00C8533D" w:rsidP="00FA5D63">
            <w:pPr>
              <w:pStyle w:val="Textbody"/>
              <w:jc w:val="both"/>
              <w:rPr>
                <w:color w:val="000000" w:themeColor="text1"/>
              </w:rPr>
            </w:pPr>
            <w:r w:rsidRPr="00E32408">
              <w:rPr>
                <w:color w:val="000000" w:themeColor="text1"/>
              </w:rPr>
              <w:t>Oui</w:t>
            </w:r>
          </w:p>
        </w:tc>
        <w:tc>
          <w:tcPr>
            <w:tcW w:w="1417" w:type="dxa"/>
            <w:vAlign w:val="center"/>
          </w:tcPr>
          <w:p w14:paraId="7FF05715" w14:textId="3239EB9E" w:rsidR="00C8533D" w:rsidRPr="00E32408" w:rsidRDefault="00BC38EC" w:rsidP="00FA5D63">
            <w:pPr>
              <w:pStyle w:val="Textbody"/>
              <w:jc w:val="both"/>
              <w:rPr>
                <w:color w:val="000000" w:themeColor="text1"/>
              </w:rPr>
            </w:pPr>
            <w:r w:rsidRPr="00E32408">
              <w:rPr>
                <w:color w:val="000000" w:themeColor="text1"/>
              </w:rPr>
              <w:t>530</w:t>
            </w:r>
            <w:r w:rsidR="00C8533D" w:rsidRPr="00E32408">
              <w:rPr>
                <w:color w:val="000000" w:themeColor="text1"/>
              </w:rPr>
              <w:t xml:space="preserve"> (</w:t>
            </w:r>
            <w:r w:rsidRPr="00E32408">
              <w:rPr>
                <w:color w:val="000000" w:themeColor="text1"/>
              </w:rPr>
              <w:t>91.5</w:t>
            </w:r>
            <w:r w:rsidR="00C8533D" w:rsidRPr="00E32408">
              <w:rPr>
                <w:color w:val="000000" w:themeColor="text1"/>
              </w:rPr>
              <w:t>)</w:t>
            </w:r>
          </w:p>
        </w:tc>
        <w:tc>
          <w:tcPr>
            <w:tcW w:w="709" w:type="dxa"/>
            <w:vAlign w:val="center"/>
          </w:tcPr>
          <w:p w14:paraId="20D6BE31" w14:textId="1469C4D6" w:rsidR="00C8533D" w:rsidRPr="00E32408" w:rsidRDefault="00C8533D" w:rsidP="00FA5D63">
            <w:pPr>
              <w:pStyle w:val="Textbody"/>
              <w:jc w:val="both"/>
              <w:rPr>
                <w:color w:val="000000" w:themeColor="text1"/>
              </w:rPr>
            </w:pPr>
          </w:p>
        </w:tc>
        <w:tc>
          <w:tcPr>
            <w:tcW w:w="1276" w:type="dxa"/>
            <w:vAlign w:val="center"/>
          </w:tcPr>
          <w:p w14:paraId="694B2222" w14:textId="28021D31" w:rsidR="00C8533D" w:rsidRPr="00E32408" w:rsidRDefault="00BD0333" w:rsidP="00FA5D63">
            <w:pPr>
              <w:pStyle w:val="Textbody"/>
              <w:jc w:val="both"/>
              <w:rPr>
                <w:color w:val="000000" w:themeColor="text1"/>
              </w:rPr>
            </w:pPr>
            <w:r w:rsidRPr="00E32408">
              <w:rPr>
                <w:color w:val="000000" w:themeColor="text1"/>
              </w:rPr>
              <w:t>264</w:t>
            </w:r>
            <w:r w:rsidR="00C8533D" w:rsidRPr="00E32408">
              <w:rPr>
                <w:color w:val="000000" w:themeColor="text1"/>
              </w:rPr>
              <w:t xml:space="preserve"> (</w:t>
            </w:r>
            <w:r w:rsidRPr="00E32408">
              <w:rPr>
                <w:color w:val="000000" w:themeColor="text1"/>
              </w:rPr>
              <w:t>45.6</w:t>
            </w:r>
            <w:r w:rsidR="00C8533D" w:rsidRPr="00E32408">
              <w:rPr>
                <w:color w:val="000000" w:themeColor="text1"/>
              </w:rPr>
              <w:t>)</w:t>
            </w:r>
          </w:p>
        </w:tc>
        <w:tc>
          <w:tcPr>
            <w:tcW w:w="567" w:type="dxa"/>
            <w:vAlign w:val="center"/>
          </w:tcPr>
          <w:p w14:paraId="20629A05" w14:textId="7A4CB461" w:rsidR="00C8533D" w:rsidRPr="00E32408" w:rsidRDefault="00C8533D" w:rsidP="00FA5D63">
            <w:pPr>
              <w:pStyle w:val="Textbody"/>
              <w:jc w:val="both"/>
              <w:rPr>
                <w:color w:val="000000" w:themeColor="text1"/>
              </w:rPr>
            </w:pPr>
          </w:p>
        </w:tc>
        <w:tc>
          <w:tcPr>
            <w:tcW w:w="1276" w:type="dxa"/>
            <w:vAlign w:val="center"/>
          </w:tcPr>
          <w:p w14:paraId="01BB879E" w14:textId="1D6F15C6" w:rsidR="00C8533D" w:rsidRPr="00E32408" w:rsidRDefault="00461176" w:rsidP="00FA5D63">
            <w:pPr>
              <w:pStyle w:val="Textbody"/>
              <w:jc w:val="both"/>
              <w:rPr>
                <w:color w:val="000000" w:themeColor="text1"/>
              </w:rPr>
            </w:pPr>
            <w:r w:rsidRPr="00E32408">
              <w:rPr>
                <w:color w:val="000000" w:themeColor="text1"/>
              </w:rPr>
              <w:t>129</w:t>
            </w:r>
            <w:r w:rsidR="00C8533D" w:rsidRPr="00E32408">
              <w:rPr>
                <w:color w:val="000000" w:themeColor="text1"/>
              </w:rPr>
              <w:t xml:space="preserve"> (</w:t>
            </w:r>
            <w:r w:rsidRPr="00E32408">
              <w:rPr>
                <w:color w:val="000000" w:themeColor="text1"/>
              </w:rPr>
              <w:t>22.3</w:t>
            </w:r>
            <w:r w:rsidR="00C8533D" w:rsidRPr="00E32408">
              <w:rPr>
                <w:color w:val="000000" w:themeColor="text1"/>
              </w:rPr>
              <w:t>)</w:t>
            </w:r>
          </w:p>
        </w:tc>
        <w:tc>
          <w:tcPr>
            <w:tcW w:w="567" w:type="dxa"/>
            <w:vAlign w:val="center"/>
          </w:tcPr>
          <w:p w14:paraId="63205DFB" w14:textId="7EA8AD2D" w:rsidR="00C8533D" w:rsidRPr="00E32408" w:rsidRDefault="00C8533D" w:rsidP="00FA5D63">
            <w:pPr>
              <w:pStyle w:val="Textbody"/>
              <w:jc w:val="both"/>
              <w:rPr>
                <w:color w:val="000000" w:themeColor="text1"/>
              </w:rPr>
            </w:pPr>
          </w:p>
        </w:tc>
        <w:tc>
          <w:tcPr>
            <w:tcW w:w="1417" w:type="dxa"/>
            <w:vAlign w:val="center"/>
          </w:tcPr>
          <w:p w14:paraId="6BC25E5E" w14:textId="0D6AAA9E" w:rsidR="00C8533D" w:rsidRPr="00E32408" w:rsidRDefault="00C8533D" w:rsidP="00FA5D63">
            <w:pPr>
              <w:pStyle w:val="Textbody"/>
              <w:jc w:val="both"/>
              <w:rPr>
                <w:color w:val="000000" w:themeColor="text1"/>
              </w:rPr>
            </w:pPr>
            <w:r w:rsidRPr="00E32408">
              <w:rPr>
                <w:color w:val="000000" w:themeColor="text1"/>
              </w:rPr>
              <w:t>8</w:t>
            </w:r>
            <w:r w:rsidR="00E32408" w:rsidRPr="00E32408">
              <w:rPr>
                <w:color w:val="000000" w:themeColor="text1"/>
              </w:rPr>
              <w:t>8</w:t>
            </w:r>
            <w:r w:rsidRPr="00E32408">
              <w:rPr>
                <w:color w:val="000000" w:themeColor="text1"/>
              </w:rPr>
              <w:t xml:space="preserve"> (</w:t>
            </w:r>
            <w:r w:rsidR="00E32408" w:rsidRPr="00E32408">
              <w:rPr>
                <w:color w:val="000000" w:themeColor="text1"/>
              </w:rPr>
              <w:t>15.2</w:t>
            </w:r>
            <w:r w:rsidRPr="00E32408">
              <w:rPr>
                <w:color w:val="000000" w:themeColor="text1"/>
              </w:rPr>
              <w:t>)</w:t>
            </w:r>
          </w:p>
        </w:tc>
        <w:tc>
          <w:tcPr>
            <w:tcW w:w="709" w:type="dxa"/>
            <w:vAlign w:val="center"/>
          </w:tcPr>
          <w:p w14:paraId="327CC561" w14:textId="53C34CE7" w:rsidR="00C8533D" w:rsidRPr="00E32408" w:rsidRDefault="00C8533D" w:rsidP="00FA5D63">
            <w:pPr>
              <w:pStyle w:val="Textbody"/>
              <w:jc w:val="both"/>
              <w:rPr>
                <w:color w:val="000000" w:themeColor="text1"/>
              </w:rPr>
            </w:pPr>
          </w:p>
        </w:tc>
      </w:tr>
      <w:tr w:rsidR="00E32408" w:rsidRPr="00E32408" w14:paraId="4E88E2C0" w14:textId="77777777" w:rsidTr="00993ED0">
        <w:trPr>
          <w:trHeight w:val="732"/>
        </w:trPr>
        <w:tc>
          <w:tcPr>
            <w:tcW w:w="1261" w:type="dxa"/>
            <w:vAlign w:val="center"/>
          </w:tcPr>
          <w:p w14:paraId="40281FEE" w14:textId="77777777" w:rsidR="00C8533D" w:rsidRPr="00E32408" w:rsidRDefault="00C8533D" w:rsidP="00FA5D63">
            <w:pPr>
              <w:pStyle w:val="Textbody"/>
              <w:jc w:val="both"/>
              <w:rPr>
                <w:color w:val="000000" w:themeColor="text1"/>
              </w:rPr>
            </w:pPr>
          </w:p>
        </w:tc>
        <w:tc>
          <w:tcPr>
            <w:tcW w:w="1150" w:type="dxa"/>
            <w:vAlign w:val="center"/>
          </w:tcPr>
          <w:p w14:paraId="5E5DCBF2" w14:textId="2B298382" w:rsidR="00C8533D" w:rsidRPr="00E32408" w:rsidRDefault="00C8533D" w:rsidP="00FA5D63">
            <w:pPr>
              <w:pStyle w:val="Textbody"/>
              <w:jc w:val="both"/>
              <w:rPr>
                <w:color w:val="000000" w:themeColor="text1"/>
              </w:rPr>
            </w:pPr>
            <w:r w:rsidRPr="00E32408">
              <w:rPr>
                <w:color w:val="000000" w:themeColor="text1"/>
              </w:rPr>
              <w:t>Non</w:t>
            </w:r>
          </w:p>
        </w:tc>
        <w:tc>
          <w:tcPr>
            <w:tcW w:w="1417" w:type="dxa"/>
            <w:vAlign w:val="center"/>
          </w:tcPr>
          <w:p w14:paraId="4F65DEA0" w14:textId="3B1118B9" w:rsidR="00C8533D" w:rsidRPr="00E32408" w:rsidRDefault="00BC38EC" w:rsidP="00FA5D63">
            <w:pPr>
              <w:pStyle w:val="Textbody"/>
              <w:jc w:val="both"/>
              <w:rPr>
                <w:color w:val="000000" w:themeColor="text1"/>
              </w:rPr>
            </w:pPr>
            <w:r w:rsidRPr="00E32408">
              <w:rPr>
                <w:color w:val="000000" w:themeColor="text1"/>
              </w:rPr>
              <w:t>181</w:t>
            </w:r>
            <w:r w:rsidR="00C8533D" w:rsidRPr="00E32408">
              <w:rPr>
                <w:color w:val="000000" w:themeColor="text1"/>
              </w:rPr>
              <w:t xml:space="preserve"> (</w:t>
            </w:r>
            <w:r w:rsidRPr="00E32408">
              <w:rPr>
                <w:color w:val="000000" w:themeColor="text1"/>
              </w:rPr>
              <w:t>89.6</w:t>
            </w:r>
            <w:r w:rsidR="00C8533D" w:rsidRPr="00E32408">
              <w:rPr>
                <w:color w:val="000000" w:themeColor="text1"/>
              </w:rPr>
              <w:t>)</w:t>
            </w:r>
          </w:p>
        </w:tc>
        <w:tc>
          <w:tcPr>
            <w:tcW w:w="709" w:type="dxa"/>
            <w:vAlign w:val="center"/>
          </w:tcPr>
          <w:p w14:paraId="121A868E" w14:textId="77777777" w:rsidR="00C8533D" w:rsidRPr="00E32408" w:rsidRDefault="00C8533D" w:rsidP="00FA5D63">
            <w:pPr>
              <w:pStyle w:val="Textbody"/>
              <w:jc w:val="both"/>
              <w:rPr>
                <w:color w:val="000000" w:themeColor="text1"/>
              </w:rPr>
            </w:pPr>
          </w:p>
        </w:tc>
        <w:tc>
          <w:tcPr>
            <w:tcW w:w="1276" w:type="dxa"/>
            <w:vAlign w:val="center"/>
          </w:tcPr>
          <w:p w14:paraId="1EA8B4AE" w14:textId="160B648D" w:rsidR="00C8533D" w:rsidRPr="00E32408" w:rsidRDefault="00BD0333" w:rsidP="00FA5D63">
            <w:pPr>
              <w:pStyle w:val="Textbody"/>
              <w:jc w:val="both"/>
              <w:rPr>
                <w:color w:val="000000" w:themeColor="text1"/>
              </w:rPr>
            </w:pPr>
            <w:r w:rsidRPr="00E32408">
              <w:rPr>
                <w:color w:val="000000" w:themeColor="text1"/>
              </w:rPr>
              <w:t>315</w:t>
            </w:r>
            <w:r w:rsidR="00C8533D" w:rsidRPr="00E32408">
              <w:rPr>
                <w:color w:val="000000" w:themeColor="text1"/>
              </w:rPr>
              <w:t xml:space="preserve"> (</w:t>
            </w:r>
            <w:r w:rsidRPr="00E32408">
              <w:rPr>
                <w:color w:val="000000" w:themeColor="text1"/>
              </w:rPr>
              <w:t>39.6</w:t>
            </w:r>
            <w:r w:rsidR="00C8533D" w:rsidRPr="00E32408">
              <w:rPr>
                <w:color w:val="000000" w:themeColor="text1"/>
              </w:rPr>
              <w:t>)</w:t>
            </w:r>
          </w:p>
        </w:tc>
        <w:tc>
          <w:tcPr>
            <w:tcW w:w="567" w:type="dxa"/>
            <w:vAlign w:val="center"/>
          </w:tcPr>
          <w:p w14:paraId="49282870" w14:textId="77777777" w:rsidR="00C8533D" w:rsidRPr="00E32408" w:rsidRDefault="00C8533D" w:rsidP="00FA5D63">
            <w:pPr>
              <w:pStyle w:val="Textbody"/>
              <w:jc w:val="both"/>
              <w:rPr>
                <w:color w:val="000000" w:themeColor="text1"/>
              </w:rPr>
            </w:pPr>
          </w:p>
        </w:tc>
        <w:tc>
          <w:tcPr>
            <w:tcW w:w="1276" w:type="dxa"/>
            <w:vAlign w:val="center"/>
          </w:tcPr>
          <w:p w14:paraId="24A4377E" w14:textId="22E58235" w:rsidR="00C8533D" w:rsidRPr="00E32408" w:rsidRDefault="00461176" w:rsidP="00FA5D63">
            <w:pPr>
              <w:pStyle w:val="Textbody"/>
              <w:jc w:val="both"/>
              <w:rPr>
                <w:color w:val="000000" w:themeColor="text1"/>
              </w:rPr>
            </w:pPr>
            <w:r w:rsidRPr="00E32408">
              <w:rPr>
                <w:color w:val="000000" w:themeColor="text1"/>
              </w:rPr>
              <w:t>49</w:t>
            </w:r>
            <w:r w:rsidR="00C8533D" w:rsidRPr="00E32408">
              <w:rPr>
                <w:color w:val="000000" w:themeColor="text1"/>
              </w:rPr>
              <w:t xml:space="preserve"> (2</w:t>
            </w:r>
            <w:r w:rsidRPr="00E32408">
              <w:rPr>
                <w:color w:val="000000" w:themeColor="text1"/>
              </w:rPr>
              <w:t>4.3</w:t>
            </w:r>
            <w:r w:rsidR="00C8533D" w:rsidRPr="00E32408">
              <w:rPr>
                <w:color w:val="000000" w:themeColor="text1"/>
              </w:rPr>
              <w:t>)</w:t>
            </w:r>
          </w:p>
        </w:tc>
        <w:tc>
          <w:tcPr>
            <w:tcW w:w="567" w:type="dxa"/>
            <w:vAlign w:val="center"/>
          </w:tcPr>
          <w:p w14:paraId="4AF19857" w14:textId="77777777" w:rsidR="00C8533D" w:rsidRPr="00E32408" w:rsidRDefault="00C8533D" w:rsidP="00FA5D63">
            <w:pPr>
              <w:pStyle w:val="Textbody"/>
              <w:jc w:val="both"/>
              <w:rPr>
                <w:color w:val="000000" w:themeColor="text1"/>
              </w:rPr>
            </w:pPr>
          </w:p>
        </w:tc>
        <w:tc>
          <w:tcPr>
            <w:tcW w:w="1417" w:type="dxa"/>
            <w:vAlign w:val="center"/>
          </w:tcPr>
          <w:p w14:paraId="316E2AF5" w14:textId="3DCD2975" w:rsidR="00C8533D" w:rsidRPr="00E32408" w:rsidRDefault="00E32408" w:rsidP="00FA5D63">
            <w:pPr>
              <w:pStyle w:val="Textbody"/>
              <w:jc w:val="both"/>
              <w:rPr>
                <w:color w:val="000000" w:themeColor="text1"/>
              </w:rPr>
            </w:pPr>
            <w:r w:rsidRPr="00E32408">
              <w:rPr>
                <w:color w:val="000000" w:themeColor="text1"/>
              </w:rPr>
              <w:t>29</w:t>
            </w:r>
            <w:r w:rsidR="00C8533D" w:rsidRPr="00E32408">
              <w:rPr>
                <w:color w:val="000000" w:themeColor="text1"/>
              </w:rPr>
              <w:t xml:space="preserve"> (</w:t>
            </w:r>
            <w:r w:rsidRPr="00E32408">
              <w:rPr>
                <w:color w:val="000000" w:themeColor="text1"/>
              </w:rPr>
              <w:t>14.4</w:t>
            </w:r>
            <w:r w:rsidR="00C8533D" w:rsidRPr="00E32408">
              <w:rPr>
                <w:color w:val="000000" w:themeColor="text1"/>
              </w:rPr>
              <w:t>)</w:t>
            </w:r>
          </w:p>
        </w:tc>
        <w:tc>
          <w:tcPr>
            <w:tcW w:w="709" w:type="dxa"/>
            <w:vAlign w:val="center"/>
          </w:tcPr>
          <w:p w14:paraId="6A72BB50" w14:textId="77777777" w:rsidR="00C8533D" w:rsidRPr="00E32408" w:rsidRDefault="00C8533D" w:rsidP="00FA5D63">
            <w:pPr>
              <w:pStyle w:val="Textbody"/>
              <w:jc w:val="both"/>
              <w:rPr>
                <w:color w:val="000000" w:themeColor="text1"/>
              </w:rPr>
            </w:pPr>
          </w:p>
        </w:tc>
      </w:tr>
      <w:tr w:rsidR="00C8533D" w:rsidRPr="004B382D" w14:paraId="471D4DFA" w14:textId="77777777" w:rsidTr="00993ED0">
        <w:trPr>
          <w:trHeight w:val="732"/>
        </w:trPr>
        <w:tc>
          <w:tcPr>
            <w:tcW w:w="1261" w:type="dxa"/>
            <w:vAlign w:val="center"/>
          </w:tcPr>
          <w:p w14:paraId="746FAECC" w14:textId="77777777" w:rsidR="00C8533D" w:rsidRPr="004B382D" w:rsidRDefault="00C8533D" w:rsidP="00FA5D63">
            <w:pPr>
              <w:pStyle w:val="Textbody"/>
              <w:jc w:val="both"/>
              <w:rPr>
                <w:color w:val="000000" w:themeColor="text1"/>
              </w:rPr>
            </w:pPr>
          </w:p>
        </w:tc>
        <w:tc>
          <w:tcPr>
            <w:tcW w:w="1150" w:type="dxa"/>
            <w:vAlign w:val="center"/>
          </w:tcPr>
          <w:p w14:paraId="7B91BA26" w14:textId="36B3E7AD" w:rsidR="00C8533D" w:rsidRPr="004B382D" w:rsidRDefault="00C8533D" w:rsidP="00FA5D63">
            <w:pPr>
              <w:pStyle w:val="Textbody"/>
              <w:jc w:val="both"/>
              <w:rPr>
                <w:color w:val="000000" w:themeColor="text1"/>
              </w:rPr>
            </w:pPr>
          </w:p>
        </w:tc>
        <w:tc>
          <w:tcPr>
            <w:tcW w:w="1417" w:type="dxa"/>
            <w:vAlign w:val="center"/>
          </w:tcPr>
          <w:p w14:paraId="209F2F54" w14:textId="42F11B5F" w:rsidR="00C8533D" w:rsidRPr="004B382D" w:rsidRDefault="00C8533D" w:rsidP="00FA5D63">
            <w:pPr>
              <w:pStyle w:val="Textbody"/>
              <w:jc w:val="both"/>
              <w:rPr>
                <w:color w:val="000000" w:themeColor="text1"/>
              </w:rPr>
            </w:pPr>
          </w:p>
        </w:tc>
        <w:tc>
          <w:tcPr>
            <w:tcW w:w="709" w:type="dxa"/>
            <w:vAlign w:val="center"/>
          </w:tcPr>
          <w:p w14:paraId="15E7762C" w14:textId="77777777" w:rsidR="00C8533D" w:rsidRPr="004B382D" w:rsidRDefault="00C8533D" w:rsidP="00FA5D63">
            <w:pPr>
              <w:pStyle w:val="Textbody"/>
              <w:jc w:val="both"/>
              <w:rPr>
                <w:color w:val="000000" w:themeColor="text1"/>
              </w:rPr>
            </w:pPr>
          </w:p>
        </w:tc>
        <w:tc>
          <w:tcPr>
            <w:tcW w:w="1276" w:type="dxa"/>
            <w:vAlign w:val="center"/>
          </w:tcPr>
          <w:p w14:paraId="6BAD227D" w14:textId="257CE1D9" w:rsidR="00C8533D" w:rsidRPr="004B382D" w:rsidRDefault="00C8533D" w:rsidP="00FA5D63">
            <w:pPr>
              <w:pStyle w:val="Textbody"/>
              <w:jc w:val="both"/>
              <w:rPr>
                <w:color w:val="000000" w:themeColor="text1"/>
              </w:rPr>
            </w:pPr>
          </w:p>
        </w:tc>
        <w:tc>
          <w:tcPr>
            <w:tcW w:w="567" w:type="dxa"/>
            <w:vAlign w:val="center"/>
          </w:tcPr>
          <w:p w14:paraId="6C111190" w14:textId="77777777" w:rsidR="00C8533D" w:rsidRPr="004B382D" w:rsidRDefault="00C8533D" w:rsidP="00FA5D63">
            <w:pPr>
              <w:pStyle w:val="Textbody"/>
              <w:jc w:val="both"/>
              <w:rPr>
                <w:color w:val="000000" w:themeColor="text1"/>
              </w:rPr>
            </w:pPr>
          </w:p>
        </w:tc>
        <w:tc>
          <w:tcPr>
            <w:tcW w:w="1276" w:type="dxa"/>
            <w:vAlign w:val="center"/>
          </w:tcPr>
          <w:p w14:paraId="65DBC0C3" w14:textId="501735EF" w:rsidR="00C8533D" w:rsidRPr="004B382D" w:rsidRDefault="00C8533D" w:rsidP="00FA5D63">
            <w:pPr>
              <w:pStyle w:val="Textbody"/>
              <w:jc w:val="both"/>
              <w:rPr>
                <w:color w:val="000000" w:themeColor="text1"/>
              </w:rPr>
            </w:pPr>
          </w:p>
        </w:tc>
        <w:tc>
          <w:tcPr>
            <w:tcW w:w="567" w:type="dxa"/>
            <w:vAlign w:val="center"/>
          </w:tcPr>
          <w:p w14:paraId="3A7EF7FE" w14:textId="77777777" w:rsidR="00C8533D" w:rsidRPr="004B382D" w:rsidRDefault="00C8533D" w:rsidP="00FA5D63">
            <w:pPr>
              <w:pStyle w:val="Textbody"/>
              <w:jc w:val="both"/>
              <w:rPr>
                <w:color w:val="000000" w:themeColor="text1"/>
              </w:rPr>
            </w:pPr>
          </w:p>
        </w:tc>
        <w:tc>
          <w:tcPr>
            <w:tcW w:w="1417" w:type="dxa"/>
            <w:vAlign w:val="center"/>
          </w:tcPr>
          <w:p w14:paraId="33FCAE7B" w14:textId="67E8266E" w:rsidR="00C8533D" w:rsidRPr="004B382D" w:rsidRDefault="00C8533D" w:rsidP="00FA5D63">
            <w:pPr>
              <w:pStyle w:val="Textbody"/>
              <w:jc w:val="both"/>
              <w:rPr>
                <w:color w:val="000000" w:themeColor="text1"/>
              </w:rPr>
            </w:pPr>
          </w:p>
        </w:tc>
        <w:tc>
          <w:tcPr>
            <w:tcW w:w="709" w:type="dxa"/>
            <w:vAlign w:val="center"/>
          </w:tcPr>
          <w:p w14:paraId="7FBE6B0A" w14:textId="77777777" w:rsidR="00C8533D" w:rsidRPr="004B382D" w:rsidRDefault="00C8533D" w:rsidP="00FA5D63">
            <w:pPr>
              <w:pStyle w:val="Textbody"/>
              <w:jc w:val="both"/>
              <w:rPr>
                <w:color w:val="000000" w:themeColor="text1"/>
              </w:rPr>
            </w:pPr>
          </w:p>
        </w:tc>
      </w:tr>
    </w:tbl>
    <w:p w14:paraId="4A4546A9" w14:textId="77777777" w:rsidR="004B382D" w:rsidRPr="004B382D" w:rsidRDefault="004B382D" w:rsidP="004B382D">
      <w:pPr>
        <w:rPr>
          <w:color w:val="000000" w:themeColor="text1"/>
        </w:rPr>
      </w:pPr>
    </w:p>
    <w:p w14:paraId="5EB4AF3D" w14:textId="4BAA1386" w:rsidR="004B382D" w:rsidRDefault="004B382D" w:rsidP="004B382D">
      <w:pPr>
        <w:rPr>
          <w:color w:val="000000" w:themeColor="text1"/>
        </w:rPr>
      </w:pPr>
    </w:p>
    <w:p w14:paraId="1D36813D" w14:textId="4F08C8A4" w:rsidR="0021367E" w:rsidRDefault="0021367E" w:rsidP="004B382D">
      <w:pPr>
        <w:rPr>
          <w:color w:val="000000" w:themeColor="text1"/>
        </w:rPr>
      </w:pPr>
    </w:p>
    <w:p w14:paraId="1F06205C" w14:textId="491428A9" w:rsidR="0021367E" w:rsidRDefault="0021367E" w:rsidP="004B382D">
      <w:pPr>
        <w:rPr>
          <w:color w:val="000000" w:themeColor="text1"/>
        </w:rPr>
      </w:pPr>
    </w:p>
    <w:p w14:paraId="76773CBC" w14:textId="77777777" w:rsidR="009A31E1" w:rsidRDefault="009A31E1" w:rsidP="009A31E1">
      <w:pPr>
        <w:rPr>
          <w:color w:val="000000" w:themeColor="text1"/>
        </w:rPr>
      </w:pPr>
    </w:p>
    <w:p w14:paraId="090741E2" w14:textId="77777777" w:rsidR="009A31E1" w:rsidRDefault="009A31E1" w:rsidP="0087525F">
      <w:pPr>
        <w:spacing w:line="360" w:lineRule="auto"/>
        <w:jc w:val="both"/>
        <w:rPr>
          <w:rFonts w:ascii="Times" w:hAnsi="Times"/>
          <w:color w:val="000000" w:themeColor="text1"/>
        </w:rPr>
      </w:pPr>
    </w:p>
    <w:p w14:paraId="21498FB0" w14:textId="77777777" w:rsidR="00795358" w:rsidRDefault="00106415" w:rsidP="0087525F">
      <w:pPr>
        <w:spacing w:line="360" w:lineRule="auto"/>
        <w:jc w:val="both"/>
        <w:rPr>
          <w:rFonts w:ascii="Times" w:hAnsi="Times"/>
          <w:color w:val="000000" w:themeColor="text1"/>
        </w:rPr>
      </w:pPr>
      <w:r w:rsidRPr="00F36FE3">
        <w:rPr>
          <w:rFonts w:ascii="Times" w:hAnsi="Times"/>
          <w:color w:val="000000" w:themeColor="text1"/>
        </w:rPr>
        <w:t xml:space="preserve">Le tableau </w:t>
      </w:r>
      <w:r w:rsidR="006546A3">
        <w:rPr>
          <w:rFonts w:ascii="Times" w:hAnsi="Times"/>
          <w:color w:val="000000" w:themeColor="text1"/>
        </w:rPr>
        <w:t>3</w:t>
      </w:r>
      <w:r w:rsidRPr="00F36FE3">
        <w:rPr>
          <w:rFonts w:ascii="Times" w:hAnsi="Times"/>
          <w:color w:val="000000" w:themeColor="text1"/>
        </w:rPr>
        <w:t xml:space="preserve"> </w:t>
      </w:r>
      <w:r w:rsidR="004511F4" w:rsidRPr="00F36FE3">
        <w:rPr>
          <w:rFonts w:ascii="Times" w:hAnsi="Times"/>
          <w:color w:val="000000" w:themeColor="text1"/>
        </w:rPr>
        <w:t>présente les profils des auteurs des différentes formes de maltraitance. Certains athlètes de notre échantillon sont en mesure d</w:t>
      </w:r>
      <w:r w:rsidR="0087525F" w:rsidRPr="00F36FE3">
        <w:rPr>
          <w:rFonts w:ascii="Times" w:hAnsi="Times"/>
          <w:color w:val="000000" w:themeColor="text1"/>
        </w:rPr>
        <w:t xml:space="preserve">’avoir expérimenté une forme de maltraitance engendrée par un ou plusieurs auteurs. Dès lors, le total des pourcentages de chaque forme de maltraitance est possiblement plus </w:t>
      </w:r>
      <w:r w:rsidR="00A0285B">
        <w:rPr>
          <w:rFonts w:ascii="Times" w:hAnsi="Times"/>
          <w:color w:val="000000" w:themeColor="text1"/>
        </w:rPr>
        <w:t>élevé</w:t>
      </w:r>
      <w:r w:rsidR="0087525F" w:rsidRPr="00F36FE3">
        <w:rPr>
          <w:rFonts w:ascii="Times" w:hAnsi="Times"/>
          <w:color w:val="000000" w:themeColor="text1"/>
        </w:rPr>
        <w:t xml:space="preserve"> que 100%. </w:t>
      </w:r>
      <w:r w:rsidR="00F36FE3">
        <w:rPr>
          <w:rFonts w:ascii="Times" w:hAnsi="Times"/>
          <w:color w:val="000000" w:themeColor="text1"/>
        </w:rPr>
        <w:t>Nous nous concentrons sur les athlètes ayant expérimenté au moins une fois une forme de maltraitance</w:t>
      </w:r>
      <w:r w:rsidR="009A31E1">
        <w:rPr>
          <w:rFonts w:ascii="Times" w:hAnsi="Times"/>
          <w:color w:val="000000" w:themeColor="text1"/>
        </w:rPr>
        <w:t xml:space="preserve">. </w:t>
      </w:r>
      <w:commentRangeStart w:id="53"/>
      <w:r w:rsidR="009A31E1">
        <w:rPr>
          <w:rFonts w:ascii="Times" w:hAnsi="Times"/>
          <w:color w:val="000000" w:themeColor="text1"/>
        </w:rPr>
        <w:t xml:space="preserve">Pour cela nous </w:t>
      </w:r>
      <w:r w:rsidR="000008E7">
        <w:rPr>
          <w:rFonts w:ascii="Times" w:hAnsi="Times"/>
          <w:color w:val="000000" w:themeColor="text1"/>
        </w:rPr>
        <w:t>croisons</w:t>
      </w:r>
      <w:r w:rsidR="009A31E1" w:rsidRPr="009A31E1">
        <w:rPr>
          <w:rFonts w:ascii="Times" w:hAnsi="Times"/>
          <w:color w:val="000000" w:themeColor="text1"/>
        </w:rPr>
        <w:t xml:space="preserve"> chaque catégorie d’auteur avec chaque autre</w:t>
      </w:r>
      <w:r w:rsidR="009A31E1">
        <w:rPr>
          <w:rFonts w:ascii="Times" w:hAnsi="Times"/>
          <w:color w:val="000000" w:themeColor="text1"/>
        </w:rPr>
        <w:t xml:space="preserve"> à l’aide d’un test d’indépendance </w:t>
      </w:r>
      <w:r w:rsidR="009A31E1" w:rsidRPr="001D208B">
        <w:rPr>
          <w:rFonts w:ascii="Times" w:hAnsi="Times"/>
          <w:i/>
          <w:iCs/>
          <w:color w:val="282828"/>
        </w:rPr>
        <w:t>χ </w:t>
      </w:r>
      <w:r w:rsidR="009A31E1" w:rsidRPr="001D208B">
        <w:rPr>
          <w:rFonts w:ascii="Times" w:hAnsi="Times"/>
          <w:color w:val="3E3D40"/>
          <w:sz w:val="18"/>
          <w:szCs w:val="18"/>
          <w:vertAlign w:val="superscript"/>
        </w:rPr>
        <w:t>2</w:t>
      </w:r>
      <w:r w:rsidR="009A31E1" w:rsidRPr="001D208B">
        <w:rPr>
          <w:rFonts w:ascii="Times" w:hAnsi="Times"/>
          <w:color w:val="282828"/>
        </w:rPr>
        <w:t> </w:t>
      </w:r>
      <w:r w:rsidR="009A31E1">
        <w:rPr>
          <w:rFonts w:ascii="Times" w:hAnsi="Times"/>
          <w:color w:val="282828"/>
        </w:rPr>
        <w:t xml:space="preserve">sans la somme des pourcentages. </w:t>
      </w:r>
      <w:commentRangeEnd w:id="53"/>
      <w:r w:rsidR="00CC0988">
        <w:rPr>
          <w:rStyle w:val="Marquedecommentaire"/>
        </w:rPr>
        <w:commentReference w:id="53"/>
      </w:r>
    </w:p>
    <w:p w14:paraId="69606C10" w14:textId="77777777" w:rsidR="00795358" w:rsidRDefault="00795358" w:rsidP="0087525F">
      <w:pPr>
        <w:spacing w:line="360" w:lineRule="auto"/>
        <w:jc w:val="both"/>
        <w:rPr>
          <w:rFonts w:ascii="Times" w:hAnsi="Times"/>
          <w:color w:val="000000" w:themeColor="text1"/>
        </w:rPr>
      </w:pPr>
    </w:p>
    <w:p w14:paraId="7127C562" w14:textId="6C78C9BC" w:rsidR="00F84B9F" w:rsidRPr="00F36FE3" w:rsidRDefault="007B64E6" w:rsidP="0087525F">
      <w:pPr>
        <w:spacing w:line="360" w:lineRule="auto"/>
        <w:jc w:val="both"/>
        <w:rPr>
          <w:rFonts w:ascii="Times" w:hAnsi="Times"/>
          <w:color w:val="000000" w:themeColor="text1"/>
        </w:rPr>
      </w:pPr>
      <w:r>
        <w:rPr>
          <w:rFonts w:ascii="Times" w:hAnsi="Times"/>
          <w:color w:val="000000" w:themeColor="text1"/>
        </w:rPr>
        <w:t>L</w:t>
      </w:r>
      <w:r w:rsidR="00795358" w:rsidRPr="00F36FE3">
        <w:rPr>
          <w:rFonts w:ascii="Times" w:hAnsi="Times"/>
          <w:color w:val="000000" w:themeColor="text1"/>
        </w:rPr>
        <w:t>es pairs sont les auteurs les plus prépondérants</w:t>
      </w:r>
      <w:r w:rsidR="00795358">
        <w:rPr>
          <w:rFonts w:ascii="Times" w:hAnsi="Times"/>
          <w:color w:val="000000" w:themeColor="text1"/>
        </w:rPr>
        <w:t xml:space="preserve"> l</w:t>
      </w:r>
      <w:r w:rsidR="000033A7">
        <w:rPr>
          <w:rFonts w:ascii="Times" w:hAnsi="Times"/>
          <w:color w:val="000000" w:themeColor="text1"/>
        </w:rPr>
        <w:t>orsque de la</w:t>
      </w:r>
      <w:r w:rsidR="000033A7" w:rsidRPr="00F36FE3">
        <w:rPr>
          <w:rFonts w:ascii="Times" w:hAnsi="Times"/>
          <w:color w:val="000000" w:themeColor="text1"/>
        </w:rPr>
        <w:t xml:space="preserve"> maltraitance psychologique</w:t>
      </w:r>
      <w:r w:rsidR="000033A7">
        <w:rPr>
          <w:rFonts w:ascii="Times" w:hAnsi="Times"/>
          <w:color w:val="000000" w:themeColor="text1"/>
        </w:rPr>
        <w:t xml:space="preserve">, </w:t>
      </w:r>
      <w:r w:rsidR="00F84B9F" w:rsidRPr="00F36FE3">
        <w:rPr>
          <w:rFonts w:ascii="Times" w:hAnsi="Times"/>
          <w:color w:val="000000" w:themeColor="text1"/>
        </w:rPr>
        <w:t>(</w:t>
      </w:r>
      <w:r w:rsidR="00F84B9F" w:rsidRPr="00637E48">
        <w:rPr>
          <w:rFonts w:ascii="Times" w:hAnsi="Times"/>
          <w:i/>
          <w:iCs/>
          <w:color w:val="000000" w:themeColor="text1"/>
        </w:rPr>
        <w:t>n</w:t>
      </w:r>
      <w:r w:rsidR="00F84B9F" w:rsidRPr="00F36FE3">
        <w:rPr>
          <w:rFonts w:ascii="Times" w:hAnsi="Times"/>
          <w:color w:val="000000" w:themeColor="text1"/>
        </w:rPr>
        <w:t xml:space="preserve"> = 661, 93%</w:t>
      </w:r>
      <w:r w:rsidR="00B755A8">
        <w:rPr>
          <w:rFonts w:ascii="Times" w:hAnsi="Times"/>
          <w:color w:val="000000" w:themeColor="text1"/>
        </w:rPr>
        <w:t xml:space="preserve">, </w:t>
      </w:r>
      <w:r w:rsidR="00B755A8" w:rsidRPr="00B755A8">
        <w:rPr>
          <w:rFonts w:ascii="Times" w:hAnsi="Times"/>
          <w:i/>
          <w:iCs/>
          <w:color w:val="000000" w:themeColor="text1"/>
        </w:rPr>
        <w:t>p</w:t>
      </w:r>
      <w:r w:rsidR="00B755A8">
        <w:rPr>
          <w:rFonts w:ascii="Times" w:hAnsi="Times"/>
          <w:color w:val="000000" w:themeColor="text1"/>
        </w:rPr>
        <w:t xml:space="preserve"> &lt; .01</w:t>
      </w:r>
      <w:r w:rsidR="00F84B9F" w:rsidRPr="00F36FE3">
        <w:rPr>
          <w:rFonts w:ascii="Times" w:hAnsi="Times"/>
          <w:color w:val="000000" w:themeColor="text1"/>
        </w:rPr>
        <w:t>)</w:t>
      </w:r>
      <w:r w:rsidR="00B64E95" w:rsidRPr="00F36FE3">
        <w:rPr>
          <w:rFonts w:ascii="Times" w:hAnsi="Times"/>
          <w:color w:val="000000" w:themeColor="text1"/>
        </w:rPr>
        <w:t>, physique (</w:t>
      </w:r>
      <w:r w:rsidR="00B64E95" w:rsidRPr="00637E48">
        <w:rPr>
          <w:rFonts w:ascii="Times" w:hAnsi="Times"/>
          <w:i/>
          <w:iCs/>
          <w:color w:val="000000" w:themeColor="text1"/>
        </w:rPr>
        <w:t>n</w:t>
      </w:r>
      <w:r w:rsidR="00B64E95" w:rsidRPr="00F36FE3">
        <w:rPr>
          <w:rFonts w:ascii="Times" w:hAnsi="Times"/>
          <w:color w:val="000000" w:themeColor="text1"/>
        </w:rPr>
        <w:t xml:space="preserve"> = 288, </w:t>
      </w:r>
      <w:r w:rsidR="000033A7">
        <w:rPr>
          <w:rFonts w:ascii="Times" w:hAnsi="Times"/>
          <w:color w:val="000000" w:themeColor="text1"/>
        </w:rPr>
        <w:t>83.7</w:t>
      </w:r>
      <w:r w:rsidR="00B64E95" w:rsidRPr="00F36FE3">
        <w:rPr>
          <w:rFonts w:ascii="Times" w:hAnsi="Times"/>
          <w:color w:val="000000" w:themeColor="text1"/>
        </w:rPr>
        <w:t>%</w:t>
      </w:r>
      <w:r w:rsidR="00B755A8">
        <w:rPr>
          <w:rFonts w:ascii="Times" w:hAnsi="Times"/>
          <w:color w:val="000000" w:themeColor="text1"/>
        </w:rPr>
        <w:t>,</w:t>
      </w:r>
      <w:r w:rsidR="00B755A8" w:rsidRPr="00B755A8">
        <w:rPr>
          <w:rFonts w:ascii="Times" w:hAnsi="Times"/>
          <w:i/>
          <w:iCs/>
          <w:color w:val="000000" w:themeColor="text1"/>
        </w:rPr>
        <w:t xml:space="preserve"> p</w:t>
      </w:r>
      <w:r w:rsidR="00B755A8">
        <w:rPr>
          <w:rFonts w:ascii="Times" w:hAnsi="Times"/>
          <w:color w:val="000000" w:themeColor="text1"/>
        </w:rPr>
        <w:t xml:space="preserve"> &lt; .01</w:t>
      </w:r>
      <w:r w:rsidR="00B64E95" w:rsidRPr="00F36FE3">
        <w:rPr>
          <w:rFonts w:ascii="Times" w:hAnsi="Times"/>
          <w:color w:val="000000" w:themeColor="text1"/>
        </w:rPr>
        <w:t>) et sexuelle (</w:t>
      </w:r>
      <w:r w:rsidR="00B64E95" w:rsidRPr="00637E48">
        <w:rPr>
          <w:rFonts w:ascii="Times" w:hAnsi="Times"/>
          <w:i/>
          <w:iCs/>
          <w:color w:val="000000" w:themeColor="text1"/>
        </w:rPr>
        <w:t>n</w:t>
      </w:r>
      <w:r w:rsidR="00B64E95" w:rsidRPr="00F36FE3">
        <w:rPr>
          <w:rFonts w:ascii="Times" w:hAnsi="Times"/>
          <w:color w:val="000000" w:themeColor="text1"/>
        </w:rPr>
        <w:t xml:space="preserve"> = 142, </w:t>
      </w:r>
      <w:r w:rsidR="000033A7">
        <w:rPr>
          <w:rFonts w:ascii="Times" w:hAnsi="Times"/>
          <w:color w:val="000000" w:themeColor="text1"/>
        </w:rPr>
        <w:t>79.8</w:t>
      </w:r>
      <w:r w:rsidR="00B64E95" w:rsidRPr="00F36FE3">
        <w:rPr>
          <w:rFonts w:ascii="Times" w:hAnsi="Times"/>
          <w:color w:val="000000" w:themeColor="text1"/>
        </w:rPr>
        <w:t>%</w:t>
      </w:r>
      <w:r w:rsidR="00B755A8">
        <w:rPr>
          <w:rFonts w:ascii="Times" w:hAnsi="Times"/>
          <w:color w:val="000000" w:themeColor="text1"/>
        </w:rPr>
        <w:t xml:space="preserve">, </w:t>
      </w:r>
      <w:r w:rsidR="00B755A8" w:rsidRPr="00B755A8">
        <w:rPr>
          <w:rFonts w:ascii="Times" w:hAnsi="Times"/>
          <w:color w:val="000000" w:themeColor="text1"/>
        </w:rPr>
        <w:t>p &lt; .01</w:t>
      </w:r>
      <w:r w:rsidR="00B64E95" w:rsidRPr="00F36FE3">
        <w:rPr>
          <w:rFonts w:ascii="Times" w:hAnsi="Times"/>
          <w:color w:val="000000" w:themeColor="text1"/>
        </w:rPr>
        <w:t>)</w:t>
      </w:r>
      <w:r w:rsidR="00795358">
        <w:rPr>
          <w:rFonts w:ascii="Times" w:hAnsi="Times"/>
          <w:color w:val="000000" w:themeColor="text1"/>
        </w:rPr>
        <w:t xml:space="preserve"> ont été commises</w:t>
      </w:r>
      <w:r w:rsidR="00B64E95" w:rsidRPr="00F36FE3">
        <w:rPr>
          <w:rFonts w:ascii="Times" w:hAnsi="Times"/>
          <w:color w:val="000000" w:themeColor="text1"/>
        </w:rPr>
        <w:t xml:space="preserve">. </w:t>
      </w:r>
      <w:r w:rsidR="000033A7">
        <w:rPr>
          <w:rFonts w:ascii="Times" w:hAnsi="Times"/>
          <w:color w:val="000000" w:themeColor="text1"/>
        </w:rPr>
        <w:t>La maltraitance de négligence est quant à elle, administrée en majorité par l</w:t>
      </w:r>
      <w:r w:rsidR="00B64E95" w:rsidRPr="00F36FE3">
        <w:rPr>
          <w:rFonts w:ascii="Times" w:hAnsi="Times"/>
          <w:color w:val="000000" w:themeColor="text1"/>
        </w:rPr>
        <w:t>es entraineurs</w:t>
      </w:r>
      <w:r w:rsidR="00F36FE3" w:rsidRPr="00F36FE3">
        <w:rPr>
          <w:rFonts w:ascii="Times" w:hAnsi="Times"/>
          <w:color w:val="000000" w:themeColor="text1"/>
        </w:rPr>
        <w:sym w:font="Symbol" w:char="F0D7"/>
      </w:r>
      <w:proofErr w:type="spellStart"/>
      <w:r w:rsidR="00F36FE3" w:rsidRPr="00F36FE3">
        <w:rPr>
          <w:rFonts w:ascii="Times" w:hAnsi="Times"/>
          <w:color w:val="000000" w:themeColor="text1"/>
        </w:rPr>
        <w:t>euses</w:t>
      </w:r>
      <w:proofErr w:type="spellEnd"/>
      <w:r w:rsidR="00B64E95" w:rsidRPr="00F36FE3">
        <w:rPr>
          <w:rFonts w:ascii="Times" w:hAnsi="Times"/>
          <w:color w:val="000000" w:themeColor="text1"/>
        </w:rPr>
        <w:t xml:space="preserve"> </w:t>
      </w:r>
      <w:r w:rsidR="00F36FE3" w:rsidRPr="00F36FE3">
        <w:rPr>
          <w:rFonts w:ascii="Times" w:hAnsi="Times"/>
          <w:color w:val="000000" w:themeColor="text1"/>
        </w:rPr>
        <w:t>(</w:t>
      </w:r>
      <w:r w:rsidR="00F36FE3" w:rsidRPr="00637E48">
        <w:rPr>
          <w:rFonts w:ascii="Times" w:hAnsi="Times"/>
          <w:i/>
          <w:iCs/>
          <w:color w:val="000000" w:themeColor="text1"/>
        </w:rPr>
        <w:t>n</w:t>
      </w:r>
      <w:r w:rsidR="00F36FE3" w:rsidRPr="00F36FE3">
        <w:rPr>
          <w:rFonts w:ascii="Times" w:hAnsi="Times"/>
          <w:color w:val="000000" w:themeColor="text1"/>
        </w:rPr>
        <w:t xml:space="preserve"> = 102, </w:t>
      </w:r>
      <w:r w:rsidR="00795358">
        <w:rPr>
          <w:rFonts w:ascii="Times" w:hAnsi="Times"/>
          <w:color w:val="000000" w:themeColor="text1"/>
        </w:rPr>
        <w:t>87.2</w:t>
      </w:r>
      <w:r w:rsidR="00F36FE3" w:rsidRPr="00F36FE3">
        <w:rPr>
          <w:rFonts w:ascii="Times" w:hAnsi="Times"/>
          <w:color w:val="000000" w:themeColor="text1"/>
        </w:rPr>
        <w:t>%</w:t>
      </w:r>
      <w:r w:rsidR="00B755A8">
        <w:rPr>
          <w:rFonts w:ascii="Times" w:hAnsi="Times"/>
          <w:color w:val="000000" w:themeColor="text1"/>
        </w:rPr>
        <w:t xml:space="preserve">, </w:t>
      </w:r>
      <w:r w:rsidR="00B755A8" w:rsidRPr="00B755A8">
        <w:rPr>
          <w:rFonts w:ascii="Times" w:hAnsi="Times"/>
          <w:i/>
          <w:iCs/>
          <w:color w:val="000000" w:themeColor="text1"/>
        </w:rPr>
        <w:t>p</w:t>
      </w:r>
      <w:r w:rsidR="00B755A8">
        <w:rPr>
          <w:rFonts w:ascii="Times" w:hAnsi="Times"/>
          <w:color w:val="000000" w:themeColor="text1"/>
        </w:rPr>
        <w:t xml:space="preserve"> &lt; .01</w:t>
      </w:r>
      <w:r w:rsidR="00F36FE3" w:rsidRPr="00F36FE3">
        <w:rPr>
          <w:rFonts w:ascii="Times" w:hAnsi="Times"/>
          <w:color w:val="000000" w:themeColor="text1"/>
        </w:rPr>
        <w:t>). Ceux</w:t>
      </w:r>
      <w:r w:rsidR="00F36FE3" w:rsidRPr="00F36FE3">
        <w:rPr>
          <w:rFonts w:ascii="Times" w:hAnsi="Times"/>
          <w:color w:val="000000" w:themeColor="text1"/>
        </w:rPr>
        <w:sym w:font="Symbol" w:char="F0D7"/>
      </w:r>
      <w:r w:rsidR="00F36FE3" w:rsidRPr="00F36FE3">
        <w:rPr>
          <w:rFonts w:ascii="Times" w:hAnsi="Times"/>
          <w:color w:val="000000" w:themeColor="text1"/>
        </w:rPr>
        <w:t xml:space="preserve">celles-ci démontrent aussi </w:t>
      </w:r>
      <w:r w:rsidR="00F36FE3">
        <w:rPr>
          <w:rFonts w:ascii="Times" w:hAnsi="Times"/>
          <w:color w:val="000000" w:themeColor="text1"/>
        </w:rPr>
        <w:t>des taux importants pour la maltraitance psychologique (</w:t>
      </w:r>
      <w:r w:rsidR="00F36FE3" w:rsidRPr="00637E48">
        <w:rPr>
          <w:rFonts w:ascii="Times" w:hAnsi="Times"/>
          <w:i/>
          <w:iCs/>
          <w:color w:val="000000" w:themeColor="text1"/>
        </w:rPr>
        <w:t>n</w:t>
      </w:r>
      <w:r w:rsidR="00F36FE3">
        <w:rPr>
          <w:rFonts w:ascii="Times" w:hAnsi="Times"/>
          <w:color w:val="000000" w:themeColor="text1"/>
        </w:rPr>
        <w:t xml:space="preserve"> = 543, 76.4%</w:t>
      </w:r>
      <w:r w:rsidR="00B755A8">
        <w:rPr>
          <w:rFonts w:ascii="Times" w:hAnsi="Times"/>
          <w:color w:val="000000" w:themeColor="text1"/>
        </w:rPr>
        <w:t xml:space="preserve">, </w:t>
      </w:r>
      <w:r w:rsidR="00B755A8" w:rsidRPr="00B755A8">
        <w:rPr>
          <w:rFonts w:ascii="Times" w:hAnsi="Times"/>
          <w:i/>
          <w:iCs/>
          <w:color w:val="000000" w:themeColor="text1"/>
        </w:rPr>
        <w:t>p</w:t>
      </w:r>
      <w:r w:rsidR="00B755A8">
        <w:rPr>
          <w:rFonts w:ascii="Times" w:hAnsi="Times"/>
          <w:color w:val="000000" w:themeColor="text1"/>
        </w:rPr>
        <w:t xml:space="preserve"> &lt; .01</w:t>
      </w:r>
      <w:r w:rsidR="00F36FE3">
        <w:rPr>
          <w:rFonts w:ascii="Times" w:hAnsi="Times"/>
          <w:color w:val="000000" w:themeColor="text1"/>
        </w:rPr>
        <w:t>), la maltraitance physique (</w:t>
      </w:r>
      <w:r w:rsidR="00F36FE3" w:rsidRPr="00637E48">
        <w:rPr>
          <w:rFonts w:ascii="Times" w:hAnsi="Times"/>
          <w:i/>
          <w:iCs/>
          <w:color w:val="000000" w:themeColor="text1"/>
        </w:rPr>
        <w:t>n</w:t>
      </w:r>
      <w:r w:rsidR="00F36FE3">
        <w:rPr>
          <w:rFonts w:ascii="Times" w:hAnsi="Times"/>
          <w:color w:val="000000" w:themeColor="text1"/>
        </w:rPr>
        <w:t xml:space="preserve"> = 100, </w:t>
      </w:r>
      <w:r w:rsidR="00795358">
        <w:rPr>
          <w:rFonts w:ascii="Times" w:hAnsi="Times"/>
          <w:color w:val="000000" w:themeColor="text1"/>
        </w:rPr>
        <w:t>29.1</w:t>
      </w:r>
      <w:r w:rsidR="00F36FE3">
        <w:rPr>
          <w:rFonts w:ascii="Times" w:hAnsi="Times"/>
          <w:color w:val="000000" w:themeColor="text1"/>
        </w:rPr>
        <w:t>%</w:t>
      </w:r>
      <w:r w:rsidR="00795358">
        <w:rPr>
          <w:rFonts w:ascii="Times" w:hAnsi="Times"/>
          <w:color w:val="000000" w:themeColor="text1"/>
        </w:rPr>
        <w:t xml:space="preserve">, </w:t>
      </w:r>
      <w:r w:rsidR="00795358" w:rsidRPr="00B755A8">
        <w:rPr>
          <w:rFonts w:ascii="Times" w:hAnsi="Times"/>
          <w:i/>
          <w:iCs/>
          <w:color w:val="000000" w:themeColor="text1"/>
        </w:rPr>
        <w:t>p</w:t>
      </w:r>
      <w:r w:rsidR="00795358">
        <w:rPr>
          <w:rFonts w:ascii="Times" w:hAnsi="Times"/>
          <w:color w:val="000000" w:themeColor="text1"/>
        </w:rPr>
        <w:t xml:space="preserve"> &lt; .01</w:t>
      </w:r>
      <w:r w:rsidR="00F36FE3">
        <w:rPr>
          <w:rFonts w:ascii="Times" w:hAnsi="Times"/>
          <w:color w:val="000000" w:themeColor="text1"/>
        </w:rPr>
        <w:t>) et la maltraitance sexuelle (</w:t>
      </w:r>
      <w:r w:rsidR="00F36FE3" w:rsidRPr="00637E48">
        <w:rPr>
          <w:rFonts w:ascii="Times" w:hAnsi="Times"/>
          <w:i/>
          <w:iCs/>
          <w:color w:val="000000" w:themeColor="text1"/>
        </w:rPr>
        <w:t>n</w:t>
      </w:r>
      <w:r w:rsidR="00F36FE3">
        <w:rPr>
          <w:rFonts w:ascii="Times" w:hAnsi="Times"/>
          <w:color w:val="000000" w:themeColor="text1"/>
        </w:rPr>
        <w:t xml:space="preserve"> = 89</w:t>
      </w:r>
      <w:r w:rsidR="00395CA7">
        <w:rPr>
          <w:rFonts w:ascii="Times" w:hAnsi="Times"/>
          <w:color w:val="000000" w:themeColor="text1"/>
        </w:rPr>
        <w:t xml:space="preserve">, </w:t>
      </w:r>
      <w:r w:rsidR="00795358">
        <w:rPr>
          <w:rFonts w:ascii="Times" w:hAnsi="Times"/>
          <w:color w:val="000000" w:themeColor="text1"/>
        </w:rPr>
        <w:t>50.0</w:t>
      </w:r>
      <w:r w:rsidR="00395CA7">
        <w:rPr>
          <w:rFonts w:ascii="Times" w:hAnsi="Times"/>
          <w:color w:val="000000" w:themeColor="text1"/>
        </w:rPr>
        <w:t>%). Finalement, les parents et les beaux-parents sont représentés majoritairement comme auteur de la maltraitance psychologique (</w:t>
      </w:r>
      <w:r w:rsidR="00395CA7" w:rsidRPr="00637E48">
        <w:rPr>
          <w:rFonts w:ascii="Times" w:hAnsi="Times"/>
          <w:i/>
          <w:iCs/>
          <w:color w:val="000000" w:themeColor="text1"/>
        </w:rPr>
        <w:t>n</w:t>
      </w:r>
      <w:r w:rsidR="00395CA7">
        <w:rPr>
          <w:rFonts w:ascii="Times" w:hAnsi="Times"/>
          <w:color w:val="000000" w:themeColor="text1"/>
        </w:rPr>
        <w:t xml:space="preserve"> = 308, 43.3%</w:t>
      </w:r>
      <w:r w:rsidR="00795358">
        <w:rPr>
          <w:rFonts w:ascii="Times" w:hAnsi="Times"/>
          <w:color w:val="000000" w:themeColor="text1"/>
        </w:rPr>
        <w:t xml:space="preserve">, </w:t>
      </w:r>
      <w:r w:rsidR="00795358" w:rsidRPr="00B755A8">
        <w:rPr>
          <w:rFonts w:ascii="Times" w:hAnsi="Times"/>
          <w:i/>
          <w:iCs/>
          <w:color w:val="000000" w:themeColor="text1"/>
        </w:rPr>
        <w:t>p</w:t>
      </w:r>
      <w:r w:rsidR="00795358">
        <w:rPr>
          <w:rFonts w:ascii="Times" w:hAnsi="Times"/>
          <w:color w:val="000000" w:themeColor="text1"/>
        </w:rPr>
        <w:t xml:space="preserve"> &lt; .01</w:t>
      </w:r>
      <w:r w:rsidR="00395CA7">
        <w:rPr>
          <w:rFonts w:ascii="Times" w:hAnsi="Times"/>
          <w:color w:val="000000" w:themeColor="text1"/>
        </w:rPr>
        <w:t xml:space="preserve">). </w:t>
      </w:r>
    </w:p>
    <w:p w14:paraId="1984ABEE" w14:textId="11C48568" w:rsidR="0021367E" w:rsidRDefault="0021367E" w:rsidP="004B382D">
      <w:pPr>
        <w:rPr>
          <w:color w:val="000000" w:themeColor="text1"/>
        </w:rPr>
      </w:pPr>
    </w:p>
    <w:p w14:paraId="3B3EA63F" w14:textId="6D7C92F4" w:rsidR="0021367E" w:rsidRDefault="0021367E" w:rsidP="004B382D">
      <w:pPr>
        <w:rPr>
          <w:color w:val="000000" w:themeColor="text1"/>
        </w:rPr>
      </w:pPr>
    </w:p>
    <w:p w14:paraId="5F1E9333" w14:textId="3301EF68" w:rsidR="0021367E" w:rsidRDefault="0021367E" w:rsidP="004B382D">
      <w:pPr>
        <w:rPr>
          <w:color w:val="000000" w:themeColor="text1"/>
        </w:rPr>
      </w:pPr>
    </w:p>
    <w:p w14:paraId="6C4A477D" w14:textId="77777777" w:rsidR="0021367E" w:rsidRPr="004B382D" w:rsidRDefault="0021367E" w:rsidP="004B382D">
      <w:pPr>
        <w:rPr>
          <w:color w:val="000000" w:themeColor="text1"/>
        </w:rPr>
      </w:pPr>
    </w:p>
    <w:p w14:paraId="5B7B9BBE" w14:textId="22130811" w:rsidR="00CF319F" w:rsidRPr="00395CA7" w:rsidRDefault="00CF319F" w:rsidP="00CF319F">
      <w:pPr>
        <w:jc w:val="both"/>
        <w:rPr>
          <w:rFonts w:ascii="Times" w:hAnsi="Times"/>
        </w:rPr>
      </w:pPr>
      <w:commentRangeStart w:id="54"/>
      <w:r w:rsidRPr="00395CA7">
        <w:rPr>
          <w:rFonts w:ascii="Times" w:hAnsi="Times"/>
        </w:rPr>
        <w:t xml:space="preserve">Tableau </w:t>
      </w:r>
      <w:r w:rsidR="006546A3">
        <w:rPr>
          <w:rFonts w:ascii="Times" w:hAnsi="Times"/>
        </w:rPr>
        <w:t>3</w:t>
      </w:r>
      <w:r w:rsidRPr="00395CA7">
        <w:rPr>
          <w:rFonts w:ascii="Times" w:hAnsi="Times"/>
        </w:rPr>
        <w:t xml:space="preserve"> </w:t>
      </w:r>
      <w:commentRangeEnd w:id="54"/>
      <w:r w:rsidR="00B70E62">
        <w:rPr>
          <w:rStyle w:val="Marquedecommentaire"/>
        </w:rPr>
        <w:commentReference w:id="54"/>
      </w:r>
    </w:p>
    <w:p w14:paraId="30129EF1" w14:textId="77777777" w:rsidR="00CF319F" w:rsidRPr="00395CA7" w:rsidRDefault="00CF319F" w:rsidP="00CF319F">
      <w:pPr>
        <w:jc w:val="both"/>
        <w:rPr>
          <w:rFonts w:ascii="Times" w:hAnsi="Times"/>
        </w:rPr>
      </w:pPr>
      <w:r w:rsidRPr="00395CA7">
        <w:rPr>
          <w:rFonts w:ascii="Times" w:hAnsi="Times"/>
        </w:rPr>
        <w:t xml:space="preserve">Profil de l’ensemble des </w:t>
      </w:r>
      <w:commentRangeStart w:id="55"/>
      <w:r w:rsidRPr="00395CA7">
        <w:rPr>
          <w:rFonts w:ascii="Times" w:hAnsi="Times"/>
        </w:rPr>
        <w:t>auteurs détaillé</w:t>
      </w:r>
      <w:commentRangeEnd w:id="55"/>
      <w:r w:rsidR="005F1C4F">
        <w:rPr>
          <w:rStyle w:val="Marquedecommentaire"/>
        </w:rPr>
        <w:commentReference w:id="55"/>
      </w:r>
      <w:r w:rsidRPr="00395CA7">
        <w:rPr>
          <w:rFonts w:ascii="Times" w:hAnsi="Times"/>
        </w:rPr>
        <w:t>.</w:t>
      </w:r>
    </w:p>
    <w:tbl>
      <w:tblPr>
        <w:tblStyle w:val="Grilledutableau"/>
        <w:tblW w:w="9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9"/>
        <w:gridCol w:w="1745"/>
        <w:gridCol w:w="1745"/>
        <w:gridCol w:w="1745"/>
        <w:gridCol w:w="1600"/>
      </w:tblGrid>
      <w:tr w:rsidR="00CF319F" w:rsidRPr="00FD24AE" w14:paraId="74D020CD" w14:textId="77777777" w:rsidTr="004A2E94">
        <w:trPr>
          <w:trHeight w:val="1891"/>
        </w:trPr>
        <w:tc>
          <w:tcPr>
            <w:tcW w:w="2619" w:type="dxa"/>
            <w:tcBorders>
              <w:top w:val="single" w:sz="2" w:space="0" w:color="auto"/>
            </w:tcBorders>
            <w:vAlign w:val="center"/>
          </w:tcPr>
          <w:p w14:paraId="55685200" w14:textId="77777777" w:rsidR="00CF319F" w:rsidRPr="00FD24AE" w:rsidRDefault="00CF319F" w:rsidP="004A2E94">
            <w:pPr>
              <w:jc w:val="both"/>
              <w:rPr>
                <w:rFonts w:ascii="Times" w:hAnsi="Times"/>
              </w:rPr>
            </w:pPr>
          </w:p>
        </w:tc>
        <w:tc>
          <w:tcPr>
            <w:tcW w:w="1745" w:type="dxa"/>
            <w:tcBorders>
              <w:top w:val="single" w:sz="2" w:space="0" w:color="auto"/>
            </w:tcBorders>
            <w:vAlign w:val="center"/>
          </w:tcPr>
          <w:p w14:paraId="1E1EAAA9" w14:textId="77777777" w:rsidR="00CF319F" w:rsidRPr="00FD24AE" w:rsidRDefault="00CF319F" w:rsidP="004A2E94">
            <w:pPr>
              <w:jc w:val="both"/>
              <w:rPr>
                <w:rFonts w:ascii="Times" w:hAnsi="Times"/>
                <w:b/>
                <w:bCs/>
              </w:rPr>
            </w:pPr>
            <w:r w:rsidRPr="00FD24AE">
              <w:rPr>
                <w:rFonts w:ascii="Times" w:hAnsi="Times"/>
                <w:b/>
                <w:bCs/>
              </w:rPr>
              <w:t>Maltraitance Psychologique</w:t>
            </w:r>
          </w:p>
        </w:tc>
        <w:tc>
          <w:tcPr>
            <w:tcW w:w="1745" w:type="dxa"/>
            <w:tcBorders>
              <w:top w:val="single" w:sz="2" w:space="0" w:color="auto"/>
            </w:tcBorders>
            <w:vAlign w:val="center"/>
          </w:tcPr>
          <w:p w14:paraId="1985D503" w14:textId="77777777" w:rsidR="00CF319F" w:rsidRPr="00FD24AE" w:rsidRDefault="00CF319F" w:rsidP="004A2E94">
            <w:pPr>
              <w:jc w:val="both"/>
              <w:rPr>
                <w:rFonts w:ascii="Times" w:hAnsi="Times"/>
                <w:b/>
                <w:bCs/>
              </w:rPr>
            </w:pPr>
            <w:r w:rsidRPr="00FD24AE">
              <w:rPr>
                <w:rFonts w:ascii="Times" w:hAnsi="Times"/>
                <w:b/>
                <w:bCs/>
              </w:rPr>
              <w:t>Maltraitance Physique</w:t>
            </w:r>
          </w:p>
        </w:tc>
        <w:tc>
          <w:tcPr>
            <w:tcW w:w="1745" w:type="dxa"/>
            <w:tcBorders>
              <w:top w:val="single" w:sz="2" w:space="0" w:color="auto"/>
            </w:tcBorders>
            <w:vAlign w:val="center"/>
          </w:tcPr>
          <w:p w14:paraId="3E498FBC" w14:textId="77777777" w:rsidR="00CF319F" w:rsidRPr="00FD24AE" w:rsidRDefault="00CF319F" w:rsidP="004A2E94">
            <w:pPr>
              <w:jc w:val="both"/>
              <w:rPr>
                <w:rFonts w:ascii="Times" w:hAnsi="Times"/>
                <w:b/>
                <w:bCs/>
              </w:rPr>
            </w:pPr>
            <w:r w:rsidRPr="00FD24AE">
              <w:rPr>
                <w:rFonts w:ascii="Times" w:hAnsi="Times"/>
                <w:b/>
                <w:bCs/>
              </w:rPr>
              <w:t>Maltraitance sexuelle</w:t>
            </w:r>
          </w:p>
        </w:tc>
        <w:tc>
          <w:tcPr>
            <w:tcW w:w="1600" w:type="dxa"/>
            <w:tcBorders>
              <w:top w:val="single" w:sz="2" w:space="0" w:color="auto"/>
            </w:tcBorders>
            <w:vAlign w:val="center"/>
          </w:tcPr>
          <w:p w14:paraId="271BE941" w14:textId="77777777" w:rsidR="00CF319F" w:rsidRPr="00FD24AE" w:rsidRDefault="00CF319F" w:rsidP="004A2E94">
            <w:pPr>
              <w:jc w:val="both"/>
              <w:rPr>
                <w:rFonts w:ascii="Times" w:hAnsi="Times"/>
                <w:b/>
                <w:bCs/>
              </w:rPr>
            </w:pPr>
            <w:r w:rsidRPr="00FD24AE">
              <w:rPr>
                <w:rFonts w:ascii="Times" w:hAnsi="Times"/>
                <w:b/>
                <w:bCs/>
              </w:rPr>
              <w:t>Négligence</w:t>
            </w:r>
          </w:p>
        </w:tc>
      </w:tr>
      <w:tr w:rsidR="00CF319F" w:rsidRPr="00FD24AE" w14:paraId="53D69021" w14:textId="77777777" w:rsidTr="004A2E94">
        <w:trPr>
          <w:trHeight w:val="975"/>
        </w:trPr>
        <w:tc>
          <w:tcPr>
            <w:tcW w:w="2619" w:type="dxa"/>
            <w:vAlign w:val="center"/>
          </w:tcPr>
          <w:p w14:paraId="6F874F88" w14:textId="77777777" w:rsidR="00CF319F" w:rsidRPr="00FD24AE" w:rsidRDefault="00CF319F" w:rsidP="004A2E94">
            <w:pPr>
              <w:jc w:val="both"/>
              <w:rPr>
                <w:rFonts w:ascii="Times" w:hAnsi="Times"/>
                <w:b/>
                <w:bCs/>
              </w:rPr>
            </w:pPr>
            <w:r w:rsidRPr="00FD24AE">
              <w:rPr>
                <w:rFonts w:ascii="Times" w:hAnsi="Times"/>
                <w:b/>
                <w:bCs/>
              </w:rPr>
              <w:t>Profil des auteurs</w:t>
            </w:r>
          </w:p>
        </w:tc>
        <w:tc>
          <w:tcPr>
            <w:tcW w:w="1745" w:type="dxa"/>
            <w:tcBorders>
              <w:bottom w:val="single" w:sz="2" w:space="0" w:color="auto"/>
            </w:tcBorders>
            <w:vAlign w:val="center"/>
          </w:tcPr>
          <w:p w14:paraId="35030660" w14:textId="77777777" w:rsidR="00CF319F" w:rsidRPr="00FD24AE" w:rsidRDefault="00CF319F" w:rsidP="004A2E94">
            <w:pPr>
              <w:spacing w:line="360" w:lineRule="auto"/>
              <w:jc w:val="both"/>
              <w:rPr>
                <w:rFonts w:ascii="Times" w:hAnsi="Times"/>
                <w:b/>
                <w:bCs/>
              </w:rPr>
            </w:pPr>
            <w:r w:rsidRPr="00FD24AE">
              <w:rPr>
                <w:rFonts w:ascii="Times" w:hAnsi="Times"/>
                <w:b/>
                <w:bCs/>
              </w:rPr>
              <w:t>(N = 707)</w:t>
            </w:r>
          </w:p>
        </w:tc>
        <w:tc>
          <w:tcPr>
            <w:tcW w:w="1745" w:type="dxa"/>
            <w:tcBorders>
              <w:bottom w:val="single" w:sz="2" w:space="0" w:color="auto"/>
            </w:tcBorders>
            <w:vAlign w:val="center"/>
          </w:tcPr>
          <w:p w14:paraId="50184EFD" w14:textId="77777777" w:rsidR="00CF319F" w:rsidRPr="00FD24AE" w:rsidRDefault="00CF319F" w:rsidP="004A2E94">
            <w:pPr>
              <w:spacing w:line="360" w:lineRule="auto"/>
              <w:jc w:val="both"/>
              <w:rPr>
                <w:rFonts w:ascii="Times" w:hAnsi="Times"/>
                <w:b/>
                <w:bCs/>
              </w:rPr>
            </w:pPr>
          </w:p>
          <w:p w14:paraId="4F9B3001" w14:textId="77777777" w:rsidR="00CF319F" w:rsidRPr="00FD24AE" w:rsidRDefault="00CF319F" w:rsidP="004A2E94">
            <w:pPr>
              <w:spacing w:line="360" w:lineRule="auto"/>
              <w:jc w:val="both"/>
              <w:rPr>
                <w:rFonts w:ascii="Times" w:hAnsi="Times"/>
                <w:b/>
                <w:bCs/>
              </w:rPr>
            </w:pPr>
            <w:r w:rsidRPr="00FD24AE">
              <w:rPr>
                <w:rFonts w:ascii="Times" w:hAnsi="Times"/>
                <w:b/>
                <w:bCs/>
              </w:rPr>
              <w:t>(N =335)</w:t>
            </w:r>
          </w:p>
          <w:p w14:paraId="0F8D6604" w14:textId="77777777" w:rsidR="00CF319F" w:rsidRPr="00FD24AE" w:rsidRDefault="00CF319F" w:rsidP="004A2E94">
            <w:pPr>
              <w:spacing w:line="360" w:lineRule="auto"/>
              <w:jc w:val="both"/>
              <w:rPr>
                <w:rFonts w:ascii="Times" w:hAnsi="Times"/>
                <w:b/>
                <w:bCs/>
              </w:rPr>
            </w:pPr>
          </w:p>
        </w:tc>
        <w:tc>
          <w:tcPr>
            <w:tcW w:w="1745" w:type="dxa"/>
            <w:tcBorders>
              <w:bottom w:val="single" w:sz="2" w:space="0" w:color="auto"/>
            </w:tcBorders>
            <w:vAlign w:val="center"/>
          </w:tcPr>
          <w:p w14:paraId="3E8F5E27" w14:textId="77777777" w:rsidR="00CF319F" w:rsidRPr="00FD24AE" w:rsidRDefault="00CF319F" w:rsidP="004A2E94">
            <w:pPr>
              <w:spacing w:line="360" w:lineRule="auto"/>
              <w:jc w:val="both"/>
              <w:rPr>
                <w:rFonts w:ascii="Times" w:hAnsi="Times"/>
                <w:b/>
                <w:bCs/>
              </w:rPr>
            </w:pPr>
          </w:p>
          <w:p w14:paraId="1D1BC893" w14:textId="77777777" w:rsidR="00CF319F" w:rsidRPr="00FD24AE" w:rsidRDefault="00CF319F" w:rsidP="004A2E94">
            <w:pPr>
              <w:spacing w:line="360" w:lineRule="auto"/>
              <w:jc w:val="both"/>
              <w:rPr>
                <w:rFonts w:ascii="Times" w:hAnsi="Times"/>
                <w:b/>
                <w:bCs/>
              </w:rPr>
            </w:pPr>
            <w:r w:rsidRPr="00FD24AE">
              <w:rPr>
                <w:rFonts w:ascii="Times" w:hAnsi="Times"/>
                <w:b/>
                <w:bCs/>
              </w:rPr>
              <w:t>(N = 175)</w:t>
            </w:r>
          </w:p>
          <w:p w14:paraId="4DEA710A" w14:textId="77777777" w:rsidR="00CF319F" w:rsidRPr="00FD24AE" w:rsidRDefault="00CF319F" w:rsidP="004A2E94">
            <w:pPr>
              <w:spacing w:line="360" w:lineRule="auto"/>
              <w:jc w:val="both"/>
              <w:rPr>
                <w:rFonts w:ascii="Times" w:hAnsi="Times"/>
                <w:b/>
                <w:bCs/>
              </w:rPr>
            </w:pPr>
          </w:p>
        </w:tc>
        <w:tc>
          <w:tcPr>
            <w:tcW w:w="1600" w:type="dxa"/>
            <w:tcBorders>
              <w:bottom w:val="single" w:sz="2" w:space="0" w:color="auto"/>
            </w:tcBorders>
            <w:vAlign w:val="center"/>
          </w:tcPr>
          <w:p w14:paraId="35FF6AF8" w14:textId="77777777" w:rsidR="00CF319F" w:rsidRPr="00FD24AE" w:rsidRDefault="00CF319F" w:rsidP="004A2E94">
            <w:pPr>
              <w:spacing w:line="360" w:lineRule="auto"/>
              <w:jc w:val="both"/>
              <w:rPr>
                <w:rFonts w:ascii="Times" w:hAnsi="Times"/>
                <w:b/>
                <w:bCs/>
              </w:rPr>
            </w:pPr>
          </w:p>
          <w:p w14:paraId="22B779DF" w14:textId="77777777" w:rsidR="00CF319F" w:rsidRPr="00FD24AE" w:rsidRDefault="00CF319F" w:rsidP="004A2E94">
            <w:pPr>
              <w:spacing w:line="360" w:lineRule="auto"/>
              <w:jc w:val="both"/>
              <w:rPr>
                <w:rFonts w:ascii="Times" w:hAnsi="Times"/>
                <w:b/>
                <w:bCs/>
              </w:rPr>
            </w:pPr>
            <w:r w:rsidRPr="00FD24AE">
              <w:rPr>
                <w:rFonts w:ascii="Times" w:hAnsi="Times"/>
                <w:b/>
                <w:bCs/>
              </w:rPr>
              <w:t>(</w:t>
            </w:r>
            <w:commentRangeStart w:id="56"/>
            <w:r w:rsidRPr="00FD24AE">
              <w:rPr>
                <w:rFonts w:ascii="Times" w:hAnsi="Times"/>
                <w:b/>
                <w:bCs/>
              </w:rPr>
              <w:t>N =355)</w:t>
            </w:r>
            <w:commentRangeEnd w:id="56"/>
            <w:r w:rsidR="005F1C4F">
              <w:rPr>
                <w:rStyle w:val="Marquedecommentaire"/>
                <w:rFonts w:asciiTheme="minorHAnsi" w:eastAsiaTheme="minorHAnsi" w:hAnsiTheme="minorHAnsi" w:cstheme="minorBidi"/>
                <w:lang w:eastAsia="en-US"/>
              </w:rPr>
              <w:commentReference w:id="56"/>
            </w:r>
          </w:p>
          <w:p w14:paraId="73CB2851" w14:textId="77777777" w:rsidR="00CF319F" w:rsidRPr="00FD24AE" w:rsidRDefault="00CF319F" w:rsidP="004A2E94">
            <w:pPr>
              <w:spacing w:line="360" w:lineRule="auto"/>
              <w:jc w:val="both"/>
              <w:rPr>
                <w:rFonts w:ascii="Times" w:hAnsi="Times"/>
                <w:b/>
                <w:bCs/>
              </w:rPr>
            </w:pPr>
          </w:p>
        </w:tc>
      </w:tr>
      <w:tr w:rsidR="00CF319F" w:rsidRPr="00FD24AE" w14:paraId="05A81CE1" w14:textId="77777777" w:rsidTr="004A2E94">
        <w:trPr>
          <w:trHeight w:val="1165"/>
        </w:trPr>
        <w:tc>
          <w:tcPr>
            <w:tcW w:w="2619" w:type="dxa"/>
            <w:tcBorders>
              <w:bottom w:val="single" w:sz="2" w:space="0" w:color="auto"/>
            </w:tcBorders>
            <w:vAlign w:val="center"/>
          </w:tcPr>
          <w:p w14:paraId="6964209F" w14:textId="77777777" w:rsidR="00CF319F" w:rsidRPr="00FD24AE" w:rsidRDefault="00CF319F" w:rsidP="004A2E94">
            <w:pPr>
              <w:jc w:val="both"/>
              <w:rPr>
                <w:rFonts w:ascii="Times" w:hAnsi="Times"/>
              </w:rPr>
            </w:pPr>
          </w:p>
        </w:tc>
        <w:tc>
          <w:tcPr>
            <w:tcW w:w="1745" w:type="dxa"/>
            <w:tcBorders>
              <w:top w:val="single" w:sz="2" w:space="0" w:color="auto"/>
              <w:bottom w:val="single" w:sz="2" w:space="0" w:color="auto"/>
            </w:tcBorders>
            <w:vAlign w:val="center"/>
          </w:tcPr>
          <w:p w14:paraId="76C06354" w14:textId="77777777" w:rsidR="00CF319F" w:rsidRPr="00FD24AE" w:rsidRDefault="00CF319F" w:rsidP="004A2E94">
            <w:pPr>
              <w:jc w:val="both"/>
              <w:rPr>
                <w:rFonts w:ascii="Times" w:hAnsi="Times"/>
                <w:b/>
                <w:bCs/>
              </w:rPr>
            </w:pPr>
            <w:r w:rsidRPr="00FD24AE">
              <w:rPr>
                <w:rFonts w:ascii="Times" w:hAnsi="Times"/>
                <w:b/>
                <w:bCs/>
              </w:rPr>
              <w:t>N (%)</w:t>
            </w:r>
          </w:p>
          <w:p w14:paraId="4DAF73B8" w14:textId="65F147A8" w:rsidR="00CF319F" w:rsidRPr="00E4191A" w:rsidRDefault="00E4191A" w:rsidP="004A2E94">
            <w:pPr>
              <w:jc w:val="both"/>
              <w:rPr>
                <w:rFonts w:ascii="Times" w:hAnsi="Times"/>
                <w:i/>
                <w:iCs/>
              </w:rPr>
            </w:pPr>
            <w:r w:rsidRPr="00E4191A">
              <w:rPr>
                <w:rFonts w:ascii="Times" w:hAnsi="Times"/>
                <w:i/>
                <w:iCs/>
                <w:sz w:val="24"/>
                <w:szCs w:val="26"/>
              </w:rPr>
              <w:t>(</w:t>
            </w:r>
            <w:proofErr w:type="gramStart"/>
            <w:r w:rsidRPr="00E4191A">
              <w:rPr>
                <w:rFonts w:ascii="Times" w:hAnsi="Times"/>
                <w:i/>
                <w:iCs/>
                <w:sz w:val="24"/>
                <w:szCs w:val="26"/>
              </w:rPr>
              <w:t>p</w:t>
            </w:r>
            <w:proofErr w:type="gramEnd"/>
            <w:r w:rsidRPr="00E4191A">
              <w:rPr>
                <w:rFonts w:ascii="Times" w:hAnsi="Times"/>
                <w:i/>
                <w:iCs/>
                <w:sz w:val="24"/>
                <w:szCs w:val="26"/>
              </w:rPr>
              <w:t>)</w:t>
            </w:r>
          </w:p>
        </w:tc>
        <w:tc>
          <w:tcPr>
            <w:tcW w:w="1745" w:type="dxa"/>
            <w:tcBorders>
              <w:top w:val="single" w:sz="2" w:space="0" w:color="auto"/>
              <w:bottom w:val="single" w:sz="2" w:space="0" w:color="auto"/>
            </w:tcBorders>
            <w:vAlign w:val="center"/>
          </w:tcPr>
          <w:p w14:paraId="0F565521" w14:textId="77777777" w:rsidR="00CF319F" w:rsidRDefault="00CF319F" w:rsidP="004A2E94">
            <w:pPr>
              <w:jc w:val="both"/>
              <w:rPr>
                <w:rFonts w:ascii="Times" w:hAnsi="Times"/>
                <w:b/>
                <w:bCs/>
              </w:rPr>
            </w:pPr>
            <w:r w:rsidRPr="00FD24AE">
              <w:rPr>
                <w:rFonts w:ascii="Times" w:hAnsi="Times"/>
                <w:b/>
                <w:bCs/>
              </w:rPr>
              <w:t>N (%)</w:t>
            </w:r>
          </w:p>
          <w:p w14:paraId="5EF72A64" w14:textId="7E0C8D94" w:rsidR="00E4191A" w:rsidRPr="00FD24AE" w:rsidRDefault="00E4191A" w:rsidP="004A2E94">
            <w:pPr>
              <w:jc w:val="both"/>
              <w:rPr>
                <w:rFonts w:ascii="Times" w:hAnsi="Times"/>
              </w:rPr>
            </w:pPr>
            <w:r w:rsidRPr="00E4191A">
              <w:rPr>
                <w:rFonts w:ascii="Times" w:hAnsi="Times"/>
                <w:i/>
                <w:iCs/>
                <w:sz w:val="24"/>
                <w:szCs w:val="26"/>
              </w:rPr>
              <w:t>(</w:t>
            </w:r>
            <w:proofErr w:type="gramStart"/>
            <w:r w:rsidRPr="00E4191A">
              <w:rPr>
                <w:rFonts w:ascii="Times" w:hAnsi="Times"/>
                <w:i/>
                <w:iCs/>
                <w:sz w:val="24"/>
                <w:szCs w:val="26"/>
              </w:rPr>
              <w:t>p</w:t>
            </w:r>
            <w:proofErr w:type="gramEnd"/>
            <w:r w:rsidRPr="00E4191A">
              <w:rPr>
                <w:rFonts w:ascii="Times" w:hAnsi="Times"/>
                <w:i/>
                <w:iCs/>
                <w:sz w:val="24"/>
                <w:szCs w:val="26"/>
              </w:rPr>
              <w:t>)</w:t>
            </w:r>
          </w:p>
        </w:tc>
        <w:tc>
          <w:tcPr>
            <w:tcW w:w="1745" w:type="dxa"/>
            <w:tcBorders>
              <w:top w:val="single" w:sz="2" w:space="0" w:color="auto"/>
              <w:bottom w:val="single" w:sz="2" w:space="0" w:color="auto"/>
            </w:tcBorders>
            <w:vAlign w:val="center"/>
          </w:tcPr>
          <w:p w14:paraId="1EDA46FF" w14:textId="4DF9AAED" w:rsidR="00CF319F" w:rsidRDefault="00CF319F" w:rsidP="004A2E94">
            <w:pPr>
              <w:jc w:val="both"/>
              <w:rPr>
                <w:rFonts w:ascii="Times" w:hAnsi="Times"/>
                <w:b/>
                <w:bCs/>
              </w:rPr>
            </w:pPr>
            <w:r w:rsidRPr="00FD24AE">
              <w:rPr>
                <w:rFonts w:ascii="Times" w:hAnsi="Times"/>
                <w:b/>
                <w:bCs/>
              </w:rPr>
              <w:t>N (%)</w:t>
            </w:r>
          </w:p>
          <w:p w14:paraId="4B222248" w14:textId="3ED4F97D" w:rsidR="00E4191A" w:rsidRPr="00FD24AE" w:rsidRDefault="00E4191A" w:rsidP="004A2E94">
            <w:pPr>
              <w:jc w:val="both"/>
              <w:rPr>
                <w:rFonts w:ascii="Times" w:hAnsi="Times"/>
              </w:rPr>
            </w:pPr>
            <w:r w:rsidRPr="00E4191A">
              <w:rPr>
                <w:rFonts w:ascii="Times" w:hAnsi="Times"/>
                <w:i/>
                <w:iCs/>
                <w:sz w:val="24"/>
                <w:szCs w:val="26"/>
              </w:rPr>
              <w:t>(</w:t>
            </w:r>
            <w:proofErr w:type="gramStart"/>
            <w:r w:rsidRPr="00E4191A">
              <w:rPr>
                <w:rFonts w:ascii="Times" w:hAnsi="Times"/>
                <w:i/>
                <w:iCs/>
                <w:sz w:val="24"/>
                <w:szCs w:val="26"/>
              </w:rPr>
              <w:t>p</w:t>
            </w:r>
            <w:proofErr w:type="gramEnd"/>
            <w:r w:rsidRPr="00E4191A">
              <w:rPr>
                <w:rFonts w:ascii="Times" w:hAnsi="Times"/>
                <w:i/>
                <w:iCs/>
                <w:sz w:val="24"/>
                <w:szCs w:val="26"/>
              </w:rPr>
              <w:t>)</w:t>
            </w:r>
          </w:p>
        </w:tc>
        <w:tc>
          <w:tcPr>
            <w:tcW w:w="1600" w:type="dxa"/>
            <w:tcBorders>
              <w:top w:val="single" w:sz="2" w:space="0" w:color="auto"/>
              <w:bottom w:val="single" w:sz="2" w:space="0" w:color="auto"/>
            </w:tcBorders>
            <w:vAlign w:val="center"/>
          </w:tcPr>
          <w:p w14:paraId="7C2D5CC4" w14:textId="77777777" w:rsidR="00CF319F" w:rsidRDefault="00CF319F" w:rsidP="004A2E94">
            <w:pPr>
              <w:jc w:val="both"/>
              <w:rPr>
                <w:rFonts w:ascii="Times" w:hAnsi="Times"/>
                <w:b/>
                <w:bCs/>
              </w:rPr>
            </w:pPr>
            <w:r w:rsidRPr="00FD24AE">
              <w:rPr>
                <w:rFonts w:ascii="Times" w:hAnsi="Times"/>
                <w:b/>
                <w:bCs/>
              </w:rPr>
              <w:t>N (%)</w:t>
            </w:r>
          </w:p>
          <w:p w14:paraId="778A09D5" w14:textId="734CC436" w:rsidR="00E4191A" w:rsidRPr="00FD24AE" w:rsidRDefault="00E4191A" w:rsidP="004A2E94">
            <w:pPr>
              <w:jc w:val="both"/>
              <w:rPr>
                <w:rFonts w:ascii="Times" w:hAnsi="Times"/>
              </w:rPr>
            </w:pPr>
            <w:r w:rsidRPr="00E4191A">
              <w:rPr>
                <w:rFonts w:ascii="Times" w:hAnsi="Times"/>
                <w:i/>
                <w:iCs/>
                <w:sz w:val="24"/>
                <w:szCs w:val="26"/>
              </w:rPr>
              <w:t>(</w:t>
            </w:r>
            <w:proofErr w:type="gramStart"/>
            <w:r w:rsidRPr="00E4191A">
              <w:rPr>
                <w:rFonts w:ascii="Times" w:hAnsi="Times"/>
                <w:i/>
                <w:iCs/>
                <w:sz w:val="24"/>
                <w:szCs w:val="26"/>
              </w:rPr>
              <w:t>p</w:t>
            </w:r>
            <w:proofErr w:type="gramEnd"/>
            <w:r w:rsidRPr="00E4191A">
              <w:rPr>
                <w:rFonts w:ascii="Times" w:hAnsi="Times"/>
                <w:i/>
                <w:iCs/>
                <w:sz w:val="24"/>
                <w:szCs w:val="26"/>
              </w:rPr>
              <w:t>)</w:t>
            </w:r>
          </w:p>
        </w:tc>
      </w:tr>
      <w:tr w:rsidR="00CF319F" w:rsidRPr="00FD24AE" w14:paraId="67D06E3F" w14:textId="77777777" w:rsidTr="004A2E94">
        <w:trPr>
          <w:trHeight w:val="379"/>
        </w:trPr>
        <w:tc>
          <w:tcPr>
            <w:tcW w:w="2619" w:type="dxa"/>
            <w:tcBorders>
              <w:top w:val="single" w:sz="2" w:space="0" w:color="auto"/>
            </w:tcBorders>
            <w:vAlign w:val="center"/>
          </w:tcPr>
          <w:p w14:paraId="1D6897D1" w14:textId="77777777" w:rsidR="00CF319F" w:rsidRPr="00FD24AE" w:rsidRDefault="00CF319F" w:rsidP="004A2E94">
            <w:pPr>
              <w:jc w:val="both"/>
              <w:rPr>
                <w:rFonts w:ascii="Times" w:hAnsi="Times"/>
              </w:rPr>
            </w:pPr>
            <w:r w:rsidRPr="00FD24AE">
              <w:rPr>
                <w:rFonts w:ascii="Times" w:hAnsi="Times"/>
              </w:rPr>
              <w:t>Pairs</w:t>
            </w:r>
          </w:p>
        </w:tc>
        <w:tc>
          <w:tcPr>
            <w:tcW w:w="1745" w:type="dxa"/>
            <w:tcBorders>
              <w:top w:val="single" w:sz="2" w:space="0" w:color="auto"/>
            </w:tcBorders>
            <w:vAlign w:val="center"/>
          </w:tcPr>
          <w:p w14:paraId="3AE13D3C" w14:textId="77777777" w:rsidR="00CF319F" w:rsidRDefault="00CF319F" w:rsidP="004A2E94">
            <w:pPr>
              <w:jc w:val="both"/>
              <w:rPr>
                <w:rFonts w:ascii="Times" w:hAnsi="Times"/>
              </w:rPr>
            </w:pPr>
            <w:r w:rsidRPr="00FD24AE">
              <w:rPr>
                <w:rFonts w:ascii="Times" w:hAnsi="Times"/>
              </w:rPr>
              <w:t>661 (93</w:t>
            </w:r>
            <w:r w:rsidR="007153B5">
              <w:rPr>
                <w:rFonts w:ascii="Times" w:hAnsi="Times"/>
              </w:rPr>
              <w:t>.0</w:t>
            </w:r>
            <w:r w:rsidRPr="00FD24AE">
              <w:rPr>
                <w:rFonts w:ascii="Times" w:hAnsi="Times"/>
              </w:rPr>
              <w:t>)</w:t>
            </w:r>
          </w:p>
          <w:p w14:paraId="5094E99E" w14:textId="564BEAFC" w:rsidR="00E032D4" w:rsidRPr="00FD24AE" w:rsidRDefault="00E032D4" w:rsidP="004A2E94">
            <w:pPr>
              <w:jc w:val="both"/>
              <w:rPr>
                <w:rFonts w:ascii="Times" w:hAnsi="Times"/>
              </w:rPr>
            </w:pPr>
            <w:commentRangeStart w:id="57"/>
            <w:r>
              <w:rPr>
                <w:rFonts w:ascii="Times" w:hAnsi="Times"/>
              </w:rPr>
              <w:t>(0.001)</w:t>
            </w:r>
            <w:commentRangeEnd w:id="57"/>
            <w:r w:rsidR="00892880">
              <w:rPr>
                <w:rStyle w:val="Marquedecommentaire"/>
                <w:rFonts w:asciiTheme="minorHAnsi" w:eastAsiaTheme="minorHAnsi" w:hAnsiTheme="minorHAnsi" w:cstheme="minorBidi"/>
                <w:lang w:eastAsia="en-US"/>
              </w:rPr>
              <w:commentReference w:id="57"/>
            </w:r>
          </w:p>
        </w:tc>
        <w:tc>
          <w:tcPr>
            <w:tcW w:w="1745" w:type="dxa"/>
            <w:tcBorders>
              <w:top w:val="single" w:sz="2" w:space="0" w:color="auto"/>
            </w:tcBorders>
            <w:vAlign w:val="center"/>
          </w:tcPr>
          <w:p w14:paraId="7E3B5D53" w14:textId="77777777" w:rsidR="00CF319F" w:rsidRDefault="00CF319F" w:rsidP="004A2E94">
            <w:pPr>
              <w:jc w:val="both"/>
              <w:rPr>
                <w:rFonts w:ascii="Times" w:hAnsi="Times"/>
              </w:rPr>
            </w:pPr>
            <w:r w:rsidRPr="00FD24AE">
              <w:rPr>
                <w:rFonts w:ascii="Times" w:hAnsi="Times"/>
              </w:rPr>
              <w:t>28</w:t>
            </w:r>
            <w:r w:rsidR="00D810EF" w:rsidRPr="00FD24AE">
              <w:rPr>
                <w:rFonts w:ascii="Times" w:hAnsi="Times"/>
              </w:rPr>
              <w:t>8</w:t>
            </w:r>
            <w:r w:rsidRPr="00FD24AE">
              <w:rPr>
                <w:rFonts w:ascii="Times" w:hAnsi="Times"/>
              </w:rPr>
              <w:t xml:space="preserve"> (</w:t>
            </w:r>
            <w:r w:rsidR="004D6564">
              <w:rPr>
                <w:rFonts w:ascii="Times" w:hAnsi="Times"/>
              </w:rPr>
              <w:t>83.7</w:t>
            </w:r>
            <w:r w:rsidRPr="00FD24AE">
              <w:rPr>
                <w:rFonts w:ascii="Times" w:hAnsi="Times"/>
              </w:rPr>
              <w:t>)</w:t>
            </w:r>
          </w:p>
          <w:p w14:paraId="7BD3312E" w14:textId="211BEDE6" w:rsidR="004D6564" w:rsidRPr="00FD24AE" w:rsidRDefault="004D6564" w:rsidP="004A2E94">
            <w:pPr>
              <w:jc w:val="both"/>
              <w:rPr>
                <w:rFonts w:ascii="Times" w:hAnsi="Times"/>
              </w:rPr>
            </w:pPr>
            <w:r>
              <w:rPr>
                <w:rFonts w:ascii="Times" w:hAnsi="Times"/>
              </w:rPr>
              <w:t>(0.001)</w:t>
            </w:r>
          </w:p>
        </w:tc>
        <w:tc>
          <w:tcPr>
            <w:tcW w:w="1745" w:type="dxa"/>
            <w:tcBorders>
              <w:top w:val="single" w:sz="2" w:space="0" w:color="auto"/>
            </w:tcBorders>
            <w:vAlign w:val="center"/>
          </w:tcPr>
          <w:p w14:paraId="69FB0AD2" w14:textId="77777777" w:rsidR="00CF319F" w:rsidRDefault="00CF319F" w:rsidP="004A2E94">
            <w:pPr>
              <w:jc w:val="both"/>
              <w:rPr>
                <w:rFonts w:ascii="Times" w:hAnsi="Times"/>
              </w:rPr>
            </w:pPr>
            <w:r w:rsidRPr="00FD24AE">
              <w:rPr>
                <w:rFonts w:ascii="Times" w:hAnsi="Times"/>
              </w:rPr>
              <w:t>1</w:t>
            </w:r>
            <w:r w:rsidR="00D810EF" w:rsidRPr="00FD24AE">
              <w:rPr>
                <w:rFonts w:ascii="Times" w:hAnsi="Times"/>
              </w:rPr>
              <w:t>42</w:t>
            </w:r>
            <w:r w:rsidRPr="00FD24AE">
              <w:rPr>
                <w:rFonts w:ascii="Times" w:hAnsi="Times"/>
              </w:rPr>
              <w:t xml:space="preserve"> (</w:t>
            </w:r>
            <w:r w:rsidR="00F84F4D">
              <w:rPr>
                <w:rFonts w:ascii="Times" w:hAnsi="Times"/>
              </w:rPr>
              <w:t>79.8</w:t>
            </w:r>
            <w:r w:rsidRPr="00FD24AE">
              <w:rPr>
                <w:rFonts w:ascii="Times" w:hAnsi="Times"/>
              </w:rPr>
              <w:t>)</w:t>
            </w:r>
          </w:p>
          <w:p w14:paraId="7012A94B" w14:textId="6488E84E" w:rsidR="00F84F4D" w:rsidRPr="00FD24AE" w:rsidRDefault="00F84F4D" w:rsidP="004A2E94">
            <w:pPr>
              <w:jc w:val="both"/>
              <w:rPr>
                <w:rFonts w:ascii="Times" w:hAnsi="Times"/>
              </w:rPr>
            </w:pPr>
            <w:r>
              <w:rPr>
                <w:rFonts w:ascii="Times" w:hAnsi="Times"/>
              </w:rPr>
              <w:t>(0.001)</w:t>
            </w:r>
          </w:p>
        </w:tc>
        <w:tc>
          <w:tcPr>
            <w:tcW w:w="1600" w:type="dxa"/>
            <w:tcBorders>
              <w:top w:val="single" w:sz="2" w:space="0" w:color="auto"/>
            </w:tcBorders>
            <w:vAlign w:val="center"/>
          </w:tcPr>
          <w:p w14:paraId="16F59E8E" w14:textId="77777777" w:rsidR="00CF319F" w:rsidRPr="00FD24AE" w:rsidRDefault="00CF319F" w:rsidP="004A2E94">
            <w:pPr>
              <w:jc w:val="both"/>
              <w:rPr>
                <w:rFonts w:ascii="Times" w:hAnsi="Times"/>
              </w:rPr>
            </w:pPr>
          </w:p>
        </w:tc>
      </w:tr>
      <w:tr w:rsidR="00CF319F" w:rsidRPr="00FD24AE" w14:paraId="699D9E24" w14:textId="77777777" w:rsidTr="004A2E94">
        <w:trPr>
          <w:trHeight w:val="379"/>
        </w:trPr>
        <w:tc>
          <w:tcPr>
            <w:tcW w:w="2619" w:type="dxa"/>
            <w:vAlign w:val="center"/>
          </w:tcPr>
          <w:p w14:paraId="42225DB9" w14:textId="77777777" w:rsidR="00CF319F" w:rsidRPr="00FD24AE" w:rsidRDefault="00CF319F" w:rsidP="004A2E94">
            <w:pPr>
              <w:jc w:val="both"/>
              <w:rPr>
                <w:rFonts w:ascii="Times" w:hAnsi="Times"/>
              </w:rPr>
            </w:pPr>
            <w:r w:rsidRPr="00FD24AE">
              <w:rPr>
                <w:rFonts w:ascii="Times" w:hAnsi="Times"/>
              </w:rPr>
              <w:t>Parents/beaux-parents</w:t>
            </w:r>
          </w:p>
        </w:tc>
        <w:tc>
          <w:tcPr>
            <w:tcW w:w="1745" w:type="dxa"/>
            <w:vAlign w:val="center"/>
          </w:tcPr>
          <w:p w14:paraId="6320CB06" w14:textId="1A757B6F" w:rsidR="00CF319F" w:rsidRDefault="00CF319F" w:rsidP="004A2E94">
            <w:pPr>
              <w:jc w:val="both"/>
              <w:rPr>
                <w:rFonts w:ascii="Times" w:hAnsi="Times"/>
              </w:rPr>
            </w:pPr>
            <w:r w:rsidRPr="00FD24AE">
              <w:rPr>
                <w:rFonts w:ascii="Times" w:hAnsi="Times"/>
              </w:rPr>
              <w:t>308 (43.3)</w:t>
            </w:r>
          </w:p>
          <w:p w14:paraId="3B725F32" w14:textId="653469C1" w:rsidR="00E032D4" w:rsidRPr="00FD24AE" w:rsidRDefault="00E032D4" w:rsidP="004A2E94">
            <w:pPr>
              <w:jc w:val="both"/>
              <w:rPr>
                <w:rFonts w:ascii="Times" w:hAnsi="Times"/>
              </w:rPr>
            </w:pPr>
            <w:r>
              <w:rPr>
                <w:rFonts w:ascii="Times" w:hAnsi="Times"/>
              </w:rPr>
              <w:t>(0.001)</w:t>
            </w:r>
          </w:p>
        </w:tc>
        <w:tc>
          <w:tcPr>
            <w:tcW w:w="1745" w:type="dxa"/>
            <w:vAlign w:val="center"/>
          </w:tcPr>
          <w:p w14:paraId="45350008" w14:textId="77777777" w:rsidR="00E032D4" w:rsidRDefault="00E032D4" w:rsidP="004A2E94">
            <w:pPr>
              <w:jc w:val="both"/>
              <w:rPr>
                <w:rFonts w:ascii="Times" w:hAnsi="Times"/>
              </w:rPr>
            </w:pPr>
          </w:p>
          <w:p w14:paraId="26B19D66" w14:textId="5ACB52D1" w:rsidR="00CF319F" w:rsidRDefault="00D810EF" w:rsidP="004A2E94">
            <w:pPr>
              <w:jc w:val="both"/>
              <w:rPr>
                <w:rFonts w:ascii="Times" w:hAnsi="Times"/>
              </w:rPr>
            </w:pPr>
            <w:r w:rsidRPr="00FD24AE">
              <w:rPr>
                <w:rFonts w:ascii="Times" w:hAnsi="Times"/>
              </w:rPr>
              <w:t>42</w:t>
            </w:r>
            <w:r w:rsidR="00CF319F" w:rsidRPr="00FD24AE">
              <w:rPr>
                <w:rFonts w:ascii="Times" w:hAnsi="Times"/>
              </w:rPr>
              <w:t xml:space="preserve"> (</w:t>
            </w:r>
            <w:r w:rsidR="004D6564">
              <w:rPr>
                <w:rFonts w:ascii="Times" w:hAnsi="Times"/>
              </w:rPr>
              <w:t>12.2</w:t>
            </w:r>
            <w:r w:rsidR="00CF319F" w:rsidRPr="00FD24AE">
              <w:rPr>
                <w:rFonts w:ascii="Times" w:hAnsi="Times"/>
              </w:rPr>
              <w:t>)</w:t>
            </w:r>
          </w:p>
          <w:p w14:paraId="2DBAC49A" w14:textId="501EA913" w:rsidR="004D6564" w:rsidRPr="00FD24AE" w:rsidRDefault="004D6564" w:rsidP="004A2E94">
            <w:pPr>
              <w:jc w:val="both"/>
              <w:rPr>
                <w:rFonts w:ascii="Times" w:hAnsi="Times"/>
              </w:rPr>
            </w:pPr>
            <w:r>
              <w:rPr>
                <w:rFonts w:ascii="Times" w:hAnsi="Times"/>
              </w:rPr>
              <w:t>(0.001)</w:t>
            </w:r>
          </w:p>
        </w:tc>
        <w:tc>
          <w:tcPr>
            <w:tcW w:w="1745" w:type="dxa"/>
            <w:vAlign w:val="center"/>
          </w:tcPr>
          <w:p w14:paraId="71150DB3" w14:textId="2FB2A051" w:rsidR="00CF319F" w:rsidRPr="00FD24AE" w:rsidRDefault="00CF319F" w:rsidP="004A2E94">
            <w:pPr>
              <w:jc w:val="both"/>
              <w:rPr>
                <w:rFonts w:ascii="Times" w:hAnsi="Times"/>
              </w:rPr>
            </w:pPr>
          </w:p>
        </w:tc>
        <w:tc>
          <w:tcPr>
            <w:tcW w:w="1600" w:type="dxa"/>
            <w:vAlign w:val="center"/>
          </w:tcPr>
          <w:p w14:paraId="4BF310A7" w14:textId="77777777" w:rsidR="00CF319F" w:rsidRDefault="001926E6" w:rsidP="004A2E94">
            <w:pPr>
              <w:jc w:val="both"/>
              <w:rPr>
                <w:rFonts w:ascii="Times" w:hAnsi="Times"/>
              </w:rPr>
            </w:pPr>
            <w:r w:rsidRPr="00FD24AE">
              <w:rPr>
                <w:rFonts w:ascii="Times" w:hAnsi="Times"/>
              </w:rPr>
              <w:t>6</w:t>
            </w:r>
            <w:r w:rsidR="00CF319F" w:rsidRPr="00FD24AE">
              <w:rPr>
                <w:rFonts w:ascii="Times" w:hAnsi="Times"/>
              </w:rPr>
              <w:t xml:space="preserve"> (</w:t>
            </w:r>
            <w:r w:rsidR="00275414">
              <w:rPr>
                <w:rFonts w:ascii="Times" w:hAnsi="Times"/>
              </w:rPr>
              <w:t>5.1</w:t>
            </w:r>
            <w:r w:rsidR="00CF319F" w:rsidRPr="00FD24AE">
              <w:rPr>
                <w:rFonts w:ascii="Times" w:hAnsi="Times"/>
              </w:rPr>
              <w:t>)</w:t>
            </w:r>
          </w:p>
          <w:p w14:paraId="4FBB905A" w14:textId="1190ECFA" w:rsidR="00275414" w:rsidRPr="00FD24AE" w:rsidRDefault="00275414" w:rsidP="004A2E94">
            <w:pPr>
              <w:jc w:val="both"/>
              <w:rPr>
                <w:rFonts w:ascii="Times" w:hAnsi="Times"/>
              </w:rPr>
            </w:pPr>
            <w:r>
              <w:rPr>
                <w:rFonts w:ascii="Times" w:hAnsi="Times"/>
              </w:rPr>
              <w:t>(0.845)</w:t>
            </w:r>
          </w:p>
        </w:tc>
      </w:tr>
      <w:tr w:rsidR="00CF319F" w:rsidRPr="00FD24AE" w14:paraId="6BA08A53" w14:textId="77777777" w:rsidTr="004A2E94">
        <w:trPr>
          <w:trHeight w:val="379"/>
        </w:trPr>
        <w:tc>
          <w:tcPr>
            <w:tcW w:w="2619" w:type="dxa"/>
            <w:vAlign w:val="center"/>
          </w:tcPr>
          <w:p w14:paraId="5EC8B5ED" w14:textId="77777777" w:rsidR="00CF319F" w:rsidRPr="00FD24AE" w:rsidRDefault="00CF319F" w:rsidP="004A2E94">
            <w:pPr>
              <w:jc w:val="both"/>
              <w:rPr>
                <w:rFonts w:ascii="Times" w:hAnsi="Times"/>
              </w:rPr>
            </w:pPr>
            <w:r w:rsidRPr="00FD24AE">
              <w:rPr>
                <w:rFonts w:ascii="Times" w:hAnsi="Times"/>
              </w:rPr>
              <w:t>Entraineur</w:t>
            </w:r>
          </w:p>
        </w:tc>
        <w:tc>
          <w:tcPr>
            <w:tcW w:w="1745" w:type="dxa"/>
            <w:vAlign w:val="center"/>
          </w:tcPr>
          <w:p w14:paraId="728334B3" w14:textId="77777777" w:rsidR="007518BC" w:rsidRDefault="007518BC" w:rsidP="004A2E94">
            <w:pPr>
              <w:jc w:val="both"/>
              <w:rPr>
                <w:rFonts w:ascii="Times" w:hAnsi="Times"/>
              </w:rPr>
            </w:pPr>
          </w:p>
          <w:p w14:paraId="2CCE52BA" w14:textId="176E0359" w:rsidR="00CF319F" w:rsidRDefault="00CF319F" w:rsidP="004A2E94">
            <w:pPr>
              <w:jc w:val="both"/>
              <w:rPr>
                <w:rFonts w:ascii="Times" w:hAnsi="Times"/>
              </w:rPr>
            </w:pPr>
            <w:r w:rsidRPr="00FD24AE">
              <w:rPr>
                <w:rFonts w:ascii="Times" w:hAnsi="Times"/>
              </w:rPr>
              <w:t>543 (76.4)</w:t>
            </w:r>
          </w:p>
          <w:p w14:paraId="54F81FAF" w14:textId="51F7AAB5" w:rsidR="00E032D4" w:rsidRPr="00FD24AE" w:rsidRDefault="00E032D4" w:rsidP="004A2E94">
            <w:pPr>
              <w:jc w:val="both"/>
              <w:rPr>
                <w:rFonts w:ascii="Times" w:hAnsi="Times"/>
              </w:rPr>
            </w:pPr>
            <w:r>
              <w:rPr>
                <w:rFonts w:ascii="Times" w:hAnsi="Times"/>
              </w:rPr>
              <w:t>(0.001)</w:t>
            </w:r>
          </w:p>
        </w:tc>
        <w:tc>
          <w:tcPr>
            <w:tcW w:w="1745" w:type="dxa"/>
            <w:vAlign w:val="center"/>
          </w:tcPr>
          <w:p w14:paraId="7C2F059D" w14:textId="77777777" w:rsidR="007518BC" w:rsidRDefault="007518BC" w:rsidP="004A2E94">
            <w:pPr>
              <w:jc w:val="both"/>
              <w:rPr>
                <w:rFonts w:ascii="Times" w:hAnsi="Times"/>
              </w:rPr>
            </w:pPr>
          </w:p>
          <w:p w14:paraId="76031714" w14:textId="2198C0F4" w:rsidR="00CF319F" w:rsidRDefault="00D810EF" w:rsidP="004A2E94">
            <w:pPr>
              <w:jc w:val="both"/>
              <w:rPr>
                <w:rFonts w:ascii="Times" w:hAnsi="Times"/>
              </w:rPr>
            </w:pPr>
            <w:r w:rsidRPr="00FD24AE">
              <w:rPr>
                <w:rFonts w:ascii="Times" w:hAnsi="Times"/>
              </w:rPr>
              <w:t xml:space="preserve">100 </w:t>
            </w:r>
            <w:r w:rsidR="00CF319F" w:rsidRPr="00FD24AE">
              <w:rPr>
                <w:rFonts w:ascii="Times" w:hAnsi="Times"/>
              </w:rPr>
              <w:t>(</w:t>
            </w:r>
            <w:r w:rsidR="004D6564">
              <w:rPr>
                <w:rFonts w:ascii="Times" w:hAnsi="Times"/>
              </w:rPr>
              <w:t>29.1</w:t>
            </w:r>
            <w:r w:rsidR="00CF319F" w:rsidRPr="00FD24AE">
              <w:rPr>
                <w:rFonts w:ascii="Times" w:hAnsi="Times"/>
              </w:rPr>
              <w:t>)</w:t>
            </w:r>
          </w:p>
          <w:p w14:paraId="4DE46D91" w14:textId="1034C054" w:rsidR="004D6564" w:rsidRPr="00FD24AE" w:rsidRDefault="004D6564" w:rsidP="004A2E94">
            <w:pPr>
              <w:jc w:val="both"/>
              <w:rPr>
                <w:rFonts w:ascii="Times" w:hAnsi="Times"/>
              </w:rPr>
            </w:pPr>
            <w:r>
              <w:rPr>
                <w:rFonts w:ascii="Times" w:hAnsi="Times"/>
              </w:rPr>
              <w:t>(0.001)</w:t>
            </w:r>
          </w:p>
        </w:tc>
        <w:tc>
          <w:tcPr>
            <w:tcW w:w="1745" w:type="dxa"/>
            <w:vAlign w:val="center"/>
          </w:tcPr>
          <w:p w14:paraId="5FE7F241" w14:textId="77777777" w:rsidR="007518BC" w:rsidRDefault="007518BC" w:rsidP="004A2E94">
            <w:pPr>
              <w:jc w:val="both"/>
              <w:rPr>
                <w:rFonts w:ascii="Times" w:hAnsi="Times"/>
              </w:rPr>
            </w:pPr>
          </w:p>
          <w:p w14:paraId="63894B3A" w14:textId="6EA23569" w:rsidR="00CF319F" w:rsidRDefault="001926E6" w:rsidP="004A2E94">
            <w:pPr>
              <w:jc w:val="both"/>
              <w:rPr>
                <w:rFonts w:ascii="Times" w:hAnsi="Times"/>
              </w:rPr>
            </w:pPr>
            <w:r w:rsidRPr="00FD24AE">
              <w:rPr>
                <w:rFonts w:ascii="Times" w:hAnsi="Times"/>
              </w:rPr>
              <w:t>89</w:t>
            </w:r>
            <w:r w:rsidR="00CF319F" w:rsidRPr="00FD24AE">
              <w:rPr>
                <w:rFonts w:ascii="Times" w:hAnsi="Times"/>
              </w:rPr>
              <w:t xml:space="preserve"> (</w:t>
            </w:r>
            <w:r w:rsidR="00F84F4D">
              <w:rPr>
                <w:rFonts w:ascii="Times" w:hAnsi="Times"/>
              </w:rPr>
              <w:t>50.0</w:t>
            </w:r>
            <w:r w:rsidR="00CF319F" w:rsidRPr="00FD24AE">
              <w:rPr>
                <w:rFonts w:ascii="Times" w:hAnsi="Times"/>
              </w:rPr>
              <w:t>)</w:t>
            </w:r>
          </w:p>
          <w:p w14:paraId="4F4C2A38" w14:textId="2DBA845D" w:rsidR="00F84F4D" w:rsidRPr="00FD24AE" w:rsidRDefault="00F84F4D" w:rsidP="004A2E94">
            <w:pPr>
              <w:jc w:val="both"/>
              <w:rPr>
                <w:rFonts w:ascii="Times" w:hAnsi="Times"/>
              </w:rPr>
            </w:pPr>
            <w:r>
              <w:rPr>
                <w:rFonts w:ascii="Times" w:hAnsi="Times"/>
              </w:rPr>
              <w:t>(0.001)</w:t>
            </w:r>
          </w:p>
        </w:tc>
        <w:tc>
          <w:tcPr>
            <w:tcW w:w="1600" w:type="dxa"/>
            <w:vAlign w:val="center"/>
          </w:tcPr>
          <w:p w14:paraId="6AB9D4CE" w14:textId="77777777" w:rsidR="007518BC" w:rsidRDefault="007518BC" w:rsidP="004A2E94">
            <w:pPr>
              <w:jc w:val="both"/>
              <w:rPr>
                <w:rFonts w:ascii="Times" w:hAnsi="Times"/>
              </w:rPr>
            </w:pPr>
          </w:p>
          <w:p w14:paraId="78EF2F47" w14:textId="6045A438" w:rsidR="00CF319F" w:rsidRDefault="001926E6" w:rsidP="004A2E94">
            <w:pPr>
              <w:jc w:val="both"/>
              <w:rPr>
                <w:rFonts w:ascii="Times" w:hAnsi="Times"/>
              </w:rPr>
            </w:pPr>
            <w:r w:rsidRPr="00FD24AE">
              <w:rPr>
                <w:rFonts w:ascii="Times" w:hAnsi="Times"/>
              </w:rPr>
              <w:t>102</w:t>
            </w:r>
            <w:r w:rsidR="00CF319F" w:rsidRPr="00FD24AE">
              <w:rPr>
                <w:rFonts w:ascii="Times" w:hAnsi="Times"/>
              </w:rPr>
              <w:t xml:space="preserve"> (</w:t>
            </w:r>
            <w:r w:rsidR="00275414">
              <w:rPr>
                <w:rFonts w:ascii="Times" w:hAnsi="Times"/>
              </w:rPr>
              <w:t>87.2</w:t>
            </w:r>
            <w:r w:rsidR="00CF319F" w:rsidRPr="00FD24AE">
              <w:rPr>
                <w:rFonts w:ascii="Times" w:hAnsi="Times"/>
              </w:rPr>
              <w:t>)</w:t>
            </w:r>
          </w:p>
          <w:p w14:paraId="37FC7851" w14:textId="0B4C8128" w:rsidR="00275414" w:rsidRPr="00FD24AE" w:rsidRDefault="00275414" w:rsidP="004A2E94">
            <w:pPr>
              <w:jc w:val="both"/>
              <w:rPr>
                <w:rFonts w:ascii="Times" w:hAnsi="Times"/>
              </w:rPr>
            </w:pPr>
            <w:r>
              <w:rPr>
                <w:rFonts w:ascii="Times" w:hAnsi="Times"/>
              </w:rPr>
              <w:t>(0.001)</w:t>
            </w:r>
          </w:p>
        </w:tc>
      </w:tr>
      <w:tr w:rsidR="00CF319F" w:rsidRPr="00FD24AE" w14:paraId="32474556" w14:textId="77777777" w:rsidTr="004A2E94">
        <w:trPr>
          <w:trHeight w:val="379"/>
        </w:trPr>
        <w:tc>
          <w:tcPr>
            <w:tcW w:w="2619" w:type="dxa"/>
            <w:vAlign w:val="center"/>
          </w:tcPr>
          <w:p w14:paraId="08E77643" w14:textId="77777777" w:rsidR="00CF319F" w:rsidRPr="00FD24AE" w:rsidRDefault="00CF319F" w:rsidP="004A2E94">
            <w:pPr>
              <w:jc w:val="both"/>
              <w:rPr>
                <w:rFonts w:ascii="Times" w:hAnsi="Times"/>
              </w:rPr>
            </w:pPr>
            <w:r w:rsidRPr="00FD24AE">
              <w:rPr>
                <w:rFonts w:ascii="Times" w:hAnsi="Times"/>
              </w:rPr>
              <w:t>Entraineur assistant</w:t>
            </w:r>
          </w:p>
        </w:tc>
        <w:tc>
          <w:tcPr>
            <w:tcW w:w="1745" w:type="dxa"/>
            <w:vAlign w:val="center"/>
          </w:tcPr>
          <w:p w14:paraId="2E0A4BE7" w14:textId="77777777" w:rsidR="000008E7" w:rsidRDefault="000008E7" w:rsidP="004A2E94">
            <w:pPr>
              <w:jc w:val="both"/>
              <w:rPr>
                <w:rFonts w:ascii="Times" w:hAnsi="Times"/>
              </w:rPr>
            </w:pPr>
          </w:p>
          <w:p w14:paraId="708A33EA" w14:textId="6F3A638F" w:rsidR="00CF319F" w:rsidRDefault="00CF319F" w:rsidP="004A2E94">
            <w:pPr>
              <w:jc w:val="both"/>
              <w:rPr>
                <w:rFonts w:ascii="Times" w:hAnsi="Times"/>
              </w:rPr>
            </w:pPr>
            <w:r w:rsidRPr="00FD24AE">
              <w:rPr>
                <w:rFonts w:ascii="Times" w:hAnsi="Times"/>
              </w:rPr>
              <w:t>105 (14.8</w:t>
            </w:r>
            <w:r w:rsidR="00D810EF" w:rsidRPr="00FD24AE">
              <w:rPr>
                <w:rFonts w:ascii="Times" w:hAnsi="Times"/>
              </w:rPr>
              <w:t>)</w:t>
            </w:r>
          </w:p>
          <w:p w14:paraId="32B08F3B" w14:textId="277C5327" w:rsidR="00E032D4" w:rsidRPr="00FD24AE" w:rsidRDefault="000008E7" w:rsidP="004A2E94">
            <w:pPr>
              <w:jc w:val="both"/>
              <w:rPr>
                <w:rFonts w:ascii="Times" w:hAnsi="Times"/>
              </w:rPr>
            </w:pPr>
            <w:r>
              <w:rPr>
                <w:rFonts w:ascii="Times" w:hAnsi="Times"/>
              </w:rPr>
              <w:t>(0.001)</w:t>
            </w:r>
          </w:p>
        </w:tc>
        <w:tc>
          <w:tcPr>
            <w:tcW w:w="1745" w:type="dxa"/>
            <w:vAlign w:val="center"/>
          </w:tcPr>
          <w:p w14:paraId="1BC11EE7" w14:textId="77777777" w:rsidR="00E032D4" w:rsidRDefault="00E032D4" w:rsidP="004A2E94">
            <w:pPr>
              <w:jc w:val="both"/>
              <w:rPr>
                <w:rFonts w:ascii="Times" w:hAnsi="Times"/>
              </w:rPr>
            </w:pPr>
          </w:p>
          <w:p w14:paraId="1F186A4F" w14:textId="1A2515C6" w:rsidR="00CF319F" w:rsidRDefault="00D810EF" w:rsidP="004A2E94">
            <w:pPr>
              <w:jc w:val="both"/>
              <w:rPr>
                <w:rFonts w:ascii="Times" w:hAnsi="Times"/>
              </w:rPr>
            </w:pPr>
            <w:r w:rsidRPr="00FD24AE">
              <w:rPr>
                <w:rFonts w:ascii="Times" w:hAnsi="Times"/>
              </w:rPr>
              <w:t>2</w:t>
            </w:r>
            <w:r w:rsidR="00CF319F" w:rsidRPr="00FD24AE">
              <w:rPr>
                <w:rFonts w:ascii="Times" w:hAnsi="Times"/>
              </w:rPr>
              <w:t>1 (</w:t>
            </w:r>
            <w:r w:rsidR="004D6564">
              <w:rPr>
                <w:rFonts w:ascii="Times" w:hAnsi="Times"/>
              </w:rPr>
              <w:t>6.1</w:t>
            </w:r>
            <w:r w:rsidR="00CF319F" w:rsidRPr="00FD24AE">
              <w:rPr>
                <w:rFonts w:ascii="Times" w:hAnsi="Times"/>
              </w:rPr>
              <w:t>)</w:t>
            </w:r>
          </w:p>
          <w:p w14:paraId="3A738853" w14:textId="4D01066C" w:rsidR="004D6564" w:rsidRPr="00FD24AE" w:rsidRDefault="004D6564" w:rsidP="004A2E94">
            <w:pPr>
              <w:jc w:val="both"/>
              <w:rPr>
                <w:rFonts w:ascii="Times" w:hAnsi="Times"/>
              </w:rPr>
            </w:pPr>
            <w:r>
              <w:rPr>
                <w:rFonts w:ascii="Times" w:hAnsi="Times"/>
              </w:rPr>
              <w:t>(0.005)</w:t>
            </w:r>
          </w:p>
        </w:tc>
        <w:tc>
          <w:tcPr>
            <w:tcW w:w="1745" w:type="dxa"/>
            <w:vAlign w:val="center"/>
          </w:tcPr>
          <w:p w14:paraId="25E79AEA" w14:textId="77777777" w:rsidR="00F84F4D" w:rsidRDefault="00F84F4D" w:rsidP="004A2E94">
            <w:pPr>
              <w:jc w:val="both"/>
              <w:rPr>
                <w:rFonts w:ascii="Times" w:hAnsi="Times"/>
              </w:rPr>
            </w:pPr>
          </w:p>
          <w:p w14:paraId="3C517439" w14:textId="77777777" w:rsidR="00F84F4D" w:rsidRDefault="00F84F4D" w:rsidP="004A2E94">
            <w:pPr>
              <w:jc w:val="both"/>
              <w:rPr>
                <w:rFonts w:ascii="Times" w:hAnsi="Times"/>
              </w:rPr>
            </w:pPr>
          </w:p>
          <w:p w14:paraId="0062A56D" w14:textId="412ED295" w:rsidR="00CF319F" w:rsidRDefault="001926E6" w:rsidP="004A2E94">
            <w:pPr>
              <w:jc w:val="both"/>
              <w:rPr>
                <w:rFonts w:ascii="Times" w:hAnsi="Times"/>
              </w:rPr>
            </w:pPr>
            <w:r w:rsidRPr="00FD24AE">
              <w:rPr>
                <w:rFonts w:ascii="Times" w:hAnsi="Times"/>
              </w:rPr>
              <w:t>20 (</w:t>
            </w:r>
            <w:r w:rsidR="00F84F4D">
              <w:rPr>
                <w:rFonts w:ascii="Times" w:hAnsi="Times"/>
              </w:rPr>
              <w:t>11.2</w:t>
            </w:r>
            <w:r w:rsidRPr="00FD24AE">
              <w:rPr>
                <w:rFonts w:ascii="Times" w:hAnsi="Times"/>
              </w:rPr>
              <w:t>)</w:t>
            </w:r>
          </w:p>
          <w:p w14:paraId="418B9B17" w14:textId="53F6CD0A" w:rsidR="00F84F4D" w:rsidRDefault="00F84F4D" w:rsidP="004A2E94">
            <w:pPr>
              <w:jc w:val="both"/>
              <w:rPr>
                <w:rFonts w:ascii="Times" w:hAnsi="Times"/>
              </w:rPr>
            </w:pPr>
            <w:r>
              <w:rPr>
                <w:rFonts w:ascii="Times" w:hAnsi="Times"/>
              </w:rPr>
              <w:t>(0.013)</w:t>
            </w:r>
          </w:p>
          <w:p w14:paraId="7D41B356" w14:textId="6774A173" w:rsidR="00F84F4D" w:rsidRPr="00FD24AE" w:rsidRDefault="00F84F4D" w:rsidP="004A2E94">
            <w:pPr>
              <w:jc w:val="both"/>
              <w:rPr>
                <w:rFonts w:ascii="Times" w:hAnsi="Times"/>
              </w:rPr>
            </w:pPr>
          </w:p>
        </w:tc>
        <w:tc>
          <w:tcPr>
            <w:tcW w:w="1600" w:type="dxa"/>
            <w:vAlign w:val="center"/>
          </w:tcPr>
          <w:p w14:paraId="5FA40E42" w14:textId="77777777" w:rsidR="00222BBE" w:rsidRDefault="00222BBE" w:rsidP="004A2E94">
            <w:pPr>
              <w:jc w:val="both"/>
              <w:rPr>
                <w:rFonts w:ascii="Times" w:hAnsi="Times"/>
              </w:rPr>
            </w:pPr>
          </w:p>
          <w:p w14:paraId="50B1AFFA" w14:textId="536EE069" w:rsidR="00CF319F" w:rsidRDefault="001926E6" w:rsidP="004A2E94">
            <w:pPr>
              <w:jc w:val="both"/>
              <w:rPr>
                <w:rFonts w:ascii="Times" w:hAnsi="Times"/>
              </w:rPr>
            </w:pPr>
            <w:r w:rsidRPr="00FD24AE">
              <w:rPr>
                <w:rFonts w:ascii="Times" w:hAnsi="Times"/>
              </w:rPr>
              <w:t>22</w:t>
            </w:r>
            <w:r w:rsidR="00CF319F" w:rsidRPr="00FD24AE">
              <w:rPr>
                <w:rFonts w:ascii="Times" w:hAnsi="Times"/>
              </w:rPr>
              <w:t xml:space="preserve"> (</w:t>
            </w:r>
            <w:r w:rsidRPr="00FD24AE">
              <w:rPr>
                <w:rFonts w:ascii="Times" w:hAnsi="Times"/>
              </w:rPr>
              <w:t>3.1</w:t>
            </w:r>
            <w:r w:rsidR="00CF319F" w:rsidRPr="00FD24AE">
              <w:rPr>
                <w:rFonts w:ascii="Times" w:hAnsi="Times"/>
              </w:rPr>
              <w:t>)</w:t>
            </w:r>
          </w:p>
          <w:p w14:paraId="5C89EC9E" w14:textId="23A14476" w:rsidR="00275414" w:rsidRPr="00FD24AE" w:rsidRDefault="00275414" w:rsidP="004A2E94">
            <w:pPr>
              <w:jc w:val="both"/>
              <w:rPr>
                <w:rFonts w:ascii="Times" w:hAnsi="Times"/>
              </w:rPr>
            </w:pPr>
            <w:r>
              <w:rPr>
                <w:rFonts w:ascii="Times" w:hAnsi="Times"/>
              </w:rPr>
              <w:t>(0.044)</w:t>
            </w:r>
          </w:p>
        </w:tc>
      </w:tr>
      <w:tr w:rsidR="00CF319F" w:rsidRPr="00FD24AE" w14:paraId="7FAC7DBA" w14:textId="77777777" w:rsidTr="004A2E94">
        <w:trPr>
          <w:trHeight w:val="406"/>
        </w:trPr>
        <w:tc>
          <w:tcPr>
            <w:tcW w:w="2619" w:type="dxa"/>
            <w:vAlign w:val="center"/>
          </w:tcPr>
          <w:p w14:paraId="733BC935" w14:textId="77777777" w:rsidR="00CF319F" w:rsidRPr="00FD24AE" w:rsidRDefault="00CF319F" w:rsidP="004A2E94">
            <w:pPr>
              <w:jc w:val="both"/>
              <w:rPr>
                <w:rFonts w:ascii="Times" w:hAnsi="Times"/>
              </w:rPr>
            </w:pPr>
            <w:r w:rsidRPr="00FD24AE">
              <w:rPr>
                <w:rFonts w:ascii="Times" w:hAnsi="Times"/>
              </w:rPr>
              <w:t>Arbitre</w:t>
            </w:r>
          </w:p>
        </w:tc>
        <w:tc>
          <w:tcPr>
            <w:tcW w:w="1745" w:type="dxa"/>
            <w:vAlign w:val="center"/>
          </w:tcPr>
          <w:p w14:paraId="14B7EE37" w14:textId="77777777" w:rsidR="000008E7" w:rsidRDefault="000008E7" w:rsidP="004A2E94">
            <w:pPr>
              <w:jc w:val="both"/>
              <w:rPr>
                <w:rFonts w:ascii="Times" w:hAnsi="Times"/>
              </w:rPr>
            </w:pPr>
          </w:p>
          <w:p w14:paraId="6BA9D01B" w14:textId="2A262721" w:rsidR="00CF319F" w:rsidRDefault="000008E7" w:rsidP="004A2E94">
            <w:pPr>
              <w:jc w:val="both"/>
              <w:rPr>
                <w:rFonts w:ascii="Times" w:hAnsi="Times"/>
              </w:rPr>
            </w:pPr>
            <w:r>
              <w:rPr>
                <w:rFonts w:ascii="Times" w:hAnsi="Times"/>
              </w:rPr>
              <w:t>44</w:t>
            </w:r>
            <w:r w:rsidR="00CF319F" w:rsidRPr="00FD24AE">
              <w:rPr>
                <w:rFonts w:ascii="Times" w:hAnsi="Times"/>
              </w:rPr>
              <w:t xml:space="preserve"> (</w:t>
            </w:r>
            <w:r>
              <w:rPr>
                <w:rFonts w:ascii="Times" w:hAnsi="Times"/>
              </w:rPr>
              <w:t>6.2</w:t>
            </w:r>
            <w:r w:rsidR="00CF319F" w:rsidRPr="00FD24AE">
              <w:rPr>
                <w:rFonts w:ascii="Times" w:hAnsi="Times"/>
              </w:rPr>
              <w:t>)</w:t>
            </w:r>
          </w:p>
          <w:p w14:paraId="54B772C1" w14:textId="63FE3438" w:rsidR="000008E7" w:rsidRDefault="000008E7" w:rsidP="004A2E94">
            <w:pPr>
              <w:jc w:val="both"/>
              <w:rPr>
                <w:rFonts w:ascii="Times" w:hAnsi="Times"/>
              </w:rPr>
            </w:pPr>
            <w:r>
              <w:rPr>
                <w:rFonts w:ascii="Times" w:hAnsi="Times"/>
              </w:rPr>
              <w:t>(0.001)</w:t>
            </w:r>
          </w:p>
          <w:p w14:paraId="57A2F5B5" w14:textId="678EC85F" w:rsidR="000008E7" w:rsidRPr="00FD24AE" w:rsidRDefault="000008E7" w:rsidP="004A2E94">
            <w:pPr>
              <w:jc w:val="both"/>
              <w:rPr>
                <w:rFonts w:ascii="Times" w:hAnsi="Times"/>
              </w:rPr>
            </w:pPr>
          </w:p>
        </w:tc>
        <w:tc>
          <w:tcPr>
            <w:tcW w:w="1745" w:type="dxa"/>
            <w:vAlign w:val="center"/>
          </w:tcPr>
          <w:p w14:paraId="76B773DB" w14:textId="7D125DCD" w:rsidR="00CF319F" w:rsidRDefault="00D810EF" w:rsidP="004A2E94">
            <w:pPr>
              <w:jc w:val="both"/>
              <w:rPr>
                <w:rFonts w:ascii="Times" w:hAnsi="Times"/>
              </w:rPr>
            </w:pPr>
            <w:r w:rsidRPr="00FD24AE">
              <w:rPr>
                <w:rFonts w:ascii="Times" w:hAnsi="Times"/>
              </w:rPr>
              <w:t>2 (0.</w:t>
            </w:r>
            <w:r w:rsidR="004D6564">
              <w:rPr>
                <w:rFonts w:ascii="Times" w:hAnsi="Times"/>
              </w:rPr>
              <w:t>6</w:t>
            </w:r>
            <w:r w:rsidRPr="00FD24AE">
              <w:rPr>
                <w:rFonts w:ascii="Times" w:hAnsi="Times"/>
              </w:rPr>
              <w:t>)</w:t>
            </w:r>
          </w:p>
          <w:p w14:paraId="21B8F98C" w14:textId="5F57A678" w:rsidR="004D6564" w:rsidRPr="00FD24AE" w:rsidRDefault="004D6564" w:rsidP="004A2E94">
            <w:pPr>
              <w:jc w:val="both"/>
              <w:rPr>
                <w:rFonts w:ascii="Times" w:hAnsi="Times"/>
              </w:rPr>
            </w:pPr>
            <w:r>
              <w:rPr>
                <w:rFonts w:ascii="Times" w:hAnsi="Times"/>
              </w:rPr>
              <w:t>(0.086)</w:t>
            </w:r>
          </w:p>
        </w:tc>
        <w:tc>
          <w:tcPr>
            <w:tcW w:w="1745" w:type="dxa"/>
            <w:vAlign w:val="center"/>
          </w:tcPr>
          <w:p w14:paraId="15939581" w14:textId="3FF7E7FE" w:rsidR="00CF319F" w:rsidRDefault="001926E6" w:rsidP="004A2E94">
            <w:pPr>
              <w:jc w:val="both"/>
              <w:rPr>
                <w:rFonts w:ascii="Times" w:hAnsi="Times"/>
              </w:rPr>
            </w:pPr>
            <w:r w:rsidRPr="00FD24AE">
              <w:rPr>
                <w:rFonts w:ascii="Times" w:hAnsi="Times"/>
              </w:rPr>
              <w:t>3 (</w:t>
            </w:r>
            <w:r w:rsidR="00F84F4D">
              <w:rPr>
                <w:rFonts w:ascii="Times" w:hAnsi="Times"/>
              </w:rPr>
              <w:t>1.7</w:t>
            </w:r>
            <w:r w:rsidRPr="00FD24AE">
              <w:rPr>
                <w:rFonts w:ascii="Times" w:hAnsi="Times"/>
              </w:rPr>
              <w:t>)</w:t>
            </w:r>
          </w:p>
          <w:p w14:paraId="504A2CB3" w14:textId="4034ADAF" w:rsidR="00F84F4D" w:rsidRPr="00FD24AE" w:rsidRDefault="00F84F4D" w:rsidP="004A2E94">
            <w:pPr>
              <w:jc w:val="both"/>
              <w:rPr>
                <w:rFonts w:ascii="Times" w:hAnsi="Times"/>
              </w:rPr>
            </w:pPr>
            <w:r>
              <w:rPr>
                <w:rFonts w:ascii="Times" w:hAnsi="Times"/>
              </w:rPr>
              <w:t>(0.001)</w:t>
            </w:r>
          </w:p>
        </w:tc>
        <w:tc>
          <w:tcPr>
            <w:tcW w:w="1600" w:type="dxa"/>
            <w:vAlign w:val="center"/>
          </w:tcPr>
          <w:p w14:paraId="48A1BBC0" w14:textId="2FFFE3C8" w:rsidR="00275414" w:rsidRPr="00FD24AE" w:rsidRDefault="00275414" w:rsidP="004A2E94">
            <w:pPr>
              <w:jc w:val="both"/>
              <w:rPr>
                <w:rFonts w:ascii="Times" w:hAnsi="Times"/>
              </w:rPr>
            </w:pPr>
          </w:p>
        </w:tc>
      </w:tr>
      <w:tr w:rsidR="00CF319F" w:rsidRPr="00FD24AE" w14:paraId="195E999C" w14:textId="77777777" w:rsidTr="004A2E94">
        <w:trPr>
          <w:trHeight w:val="379"/>
        </w:trPr>
        <w:tc>
          <w:tcPr>
            <w:tcW w:w="2619" w:type="dxa"/>
            <w:vAlign w:val="center"/>
          </w:tcPr>
          <w:p w14:paraId="176045A1" w14:textId="77777777" w:rsidR="00CF319F" w:rsidRPr="00FD24AE" w:rsidRDefault="00CF319F" w:rsidP="004A2E94">
            <w:pPr>
              <w:jc w:val="both"/>
              <w:rPr>
                <w:rFonts w:ascii="Times" w:hAnsi="Times"/>
              </w:rPr>
            </w:pPr>
            <w:r w:rsidRPr="00FD24AE">
              <w:rPr>
                <w:rFonts w:ascii="Times" w:hAnsi="Times"/>
              </w:rPr>
              <w:t>Préparateur physique</w:t>
            </w:r>
          </w:p>
        </w:tc>
        <w:tc>
          <w:tcPr>
            <w:tcW w:w="1745" w:type="dxa"/>
            <w:vAlign w:val="center"/>
          </w:tcPr>
          <w:p w14:paraId="39191E15" w14:textId="77777777" w:rsidR="00CF319F" w:rsidRDefault="00D810EF" w:rsidP="004A2E94">
            <w:pPr>
              <w:jc w:val="both"/>
              <w:rPr>
                <w:rFonts w:ascii="Times" w:hAnsi="Times"/>
              </w:rPr>
            </w:pPr>
            <w:r w:rsidRPr="00FD24AE">
              <w:rPr>
                <w:rFonts w:ascii="Times" w:hAnsi="Times"/>
              </w:rPr>
              <w:t>81</w:t>
            </w:r>
            <w:r w:rsidR="00CF319F" w:rsidRPr="00FD24AE">
              <w:rPr>
                <w:rFonts w:ascii="Times" w:hAnsi="Times"/>
              </w:rPr>
              <w:t xml:space="preserve"> (</w:t>
            </w:r>
            <w:r w:rsidRPr="00FD24AE">
              <w:rPr>
                <w:rFonts w:ascii="Times" w:hAnsi="Times"/>
              </w:rPr>
              <w:t>11.4</w:t>
            </w:r>
            <w:r w:rsidR="00CF319F" w:rsidRPr="00FD24AE">
              <w:rPr>
                <w:rFonts w:ascii="Times" w:hAnsi="Times"/>
              </w:rPr>
              <w:t>)</w:t>
            </w:r>
          </w:p>
          <w:p w14:paraId="635BEB1B" w14:textId="34034D15" w:rsidR="000008E7" w:rsidRPr="00FD24AE" w:rsidRDefault="000008E7" w:rsidP="004A2E94">
            <w:pPr>
              <w:jc w:val="both"/>
              <w:rPr>
                <w:rFonts w:ascii="Times" w:hAnsi="Times"/>
              </w:rPr>
            </w:pPr>
            <w:r>
              <w:rPr>
                <w:rFonts w:ascii="Times" w:hAnsi="Times"/>
              </w:rPr>
              <w:t>(0.001)</w:t>
            </w:r>
          </w:p>
        </w:tc>
        <w:tc>
          <w:tcPr>
            <w:tcW w:w="1745" w:type="dxa"/>
            <w:vAlign w:val="center"/>
          </w:tcPr>
          <w:p w14:paraId="11EC4661" w14:textId="77777777" w:rsidR="00E032D4" w:rsidRDefault="00E032D4" w:rsidP="004A2E94">
            <w:pPr>
              <w:jc w:val="both"/>
              <w:rPr>
                <w:rFonts w:ascii="Times" w:hAnsi="Times"/>
              </w:rPr>
            </w:pPr>
          </w:p>
          <w:p w14:paraId="39E40EA3" w14:textId="77777777" w:rsidR="00E032D4" w:rsidRDefault="00E032D4" w:rsidP="004A2E94">
            <w:pPr>
              <w:jc w:val="both"/>
              <w:rPr>
                <w:rFonts w:ascii="Times" w:hAnsi="Times"/>
              </w:rPr>
            </w:pPr>
          </w:p>
          <w:p w14:paraId="7872DB46" w14:textId="3054A253" w:rsidR="00CF319F" w:rsidRDefault="00D810EF" w:rsidP="004A2E94">
            <w:pPr>
              <w:jc w:val="both"/>
              <w:rPr>
                <w:rFonts w:ascii="Times" w:hAnsi="Times"/>
              </w:rPr>
            </w:pPr>
            <w:r w:rsidRPr="00FD24AE">
              <w:rPr>
                <w:rFonts w:ascii="Times" w:hAnsi="Times"/>
              </w:rPr>
              <w:t>8 (</w:t>
            </w:r>
            <w:r w:rsidR="004D6564">
              <w:rPr>
                <w:rFonts w:ascii="Times" w:hAnsi="Times"/>
              </w:rPr>
              <w:t>2.3</w:t>
            </w:r>
            <w:r w:rsidRPr="00FD24AE">
              <w:rPr>
                <w:rFonts w:ascii="Times" w:hAnsi="Times"/>
              </w:rPr>
              <w:t>)</w:t>
            </w:r>
          </w:p>
          <w:p w14:paraId="37B815E4" w14:textId="35F1705C" w:rsidR="004D6564" w:rsidRDefault="00E032D4" w:rsidP="004A2E94">
            <w:pPr>
              <w:jc w:val="both"/>
              <w:rPr>
                <w:rFonts w:ascii="Times" w:hAnsi="Times"/>
              </w:rPr>
            </w:pPr>
            <w:r>
              <w:rPr>
                <w:rFonts w:ascii="Times" w:hAnsi="Times"/>
              </w:rPr>
              <w:t>(0.05)</w:t>
            </w:r>
          </w:p>
          <w:p w14:paraId="58575ECC" w14:textId="409A3F15" w:rsidR="004D6564" w:rsidRPr="00FD24AE" w:rsidRDefault="004D6564" w:rsidP="004A2E94">
            <w:pPr>
              <w:jc w:val="both"/>
              <w:rPr>
                <w:rFonts w:ascii="Times" w:hAnsi="Times"/>
              </w:rPr>
            </w:pPr>
          </w:p>
        </w:tc>
        <w:tc>
          <w:tcPr>
            <w:tcW w:w="1745" w:type="dxa"/>
            <w:vAlign w:val="center"/>
          </w:tcPr>
          <w:p w14:paraId="2041B490" w14:textId="77777777" w:rsidR="00CF319F" w:rsidRDefault="001926E6" w:rsidP="004A2E94">
            <w:pPr>
              <w:jc w:val="both"/>
              <w:rPr>
                <w:rFonts w:ascii="Times" w:hAnsi="Times"/>
              </w:rPr>
            </w:pPr>
            <w:r w:rsidRPr="00FD24AE">
              <w:rPr>
                <w:rFonts w:ascii="Times" w:hAnsi="Times"/>
              </w:rPr>
              <w:t>6</w:t>
            </w:r>
            <w:r w:rsidR="00CF319F" w:rsidRPr="00FD24AE">
              <w:rPr>
                <w:rFonts w:ascii="Times" w:hAnsi="Times"/>
              </w:rPr>
              <w:t xml:space="preserve"> (</w:t>
            </w:r>
            <w:r w:rsidR="00F84F4D">
              <w:rPr>
                <w:rFonts w:ascii="Times" w:hAnsi="Times"/>
              </w:rPr>
              <w:t>3.4</w:t>
            </w:r>
            <w:r w:rsidRPr="00FD24AE">
              <w:rPr>
                <w:rFonts w:ascii="Times" w:hAnsi="Times"/>
              </w:rPr>
              <w:t>)</w:t>
            </w:r>
          </w:p>
          <w:p w14:paraId="2ADC98D8" w14:textId="3E7AF7D4" w:rsidR="00F84F4D" w:rsidRPr="00FD24AE" w:rsidRDefault="007A3EF6" w:rsidP="004A2E94">
            <w:pPr>
              <w:jc w:val="both"/>
              <w:rPr>
                <w:rFonts w:ascii="Times" w:hAnsi="Times"/>
              </w:rPr>
            </w:pPr>
            <w:r>
              <w:rPr>
                <w:rFonts w:ascii="Times" w:hAnsi="Times"/>
              </w:rPr>
              <w:t>(0.392)</w:t>
            </w:r>
          </w:p>
        </w:tc>
        <w:tc>
          <w:tcPr>
            <w:tcW w:w="1600" w:type="dxa"/>
            <w:vAlign w:val="center"/>
          </w:tcPr>
          <w:p w14:paraId="7C0AFA19" w14:textId="77777777" w:rsidR="00CF319F" w:rsidRDefault="001926E6" w:rsidP="004A2E94">
            <w:pPr>
              <w:jc w:val="both"/>
              <w:rPr>
                <w:rFonts w:ascii="Times" w:hAnsi="Times"/>
              </w:rPr>
            </w:pPr>
            <w:r w:rsidRPr="00FD24AE">
              <w:rPr>
                <w:rFonts w:ascii="Times" w:hAnsi="Times"/>
              </w:rPr>
              <w:t>13 (1.8)</w:t>
            </w:r>
            <w:r w:rsidR="00CF319F" w:rsidRPr="00FD24AE">
              <w:rPr>
                <w:rFonts w:ascii="Times" w:hAnsi="Times"/>
              </w:rPr>
              <w:t xml:space="preserve"> </w:t>
            </w:r>
          </w:p>
          <w:p w14:paraId="6BE05D0D" w14:textId="257A410F" w:rsidR="00275414" w:rsidRPr="00FD24AE" w:rsidRDefault="00275414" w:rsidP="004A2E94">
            <w:pPr>
              <w:jc w:val="both"/>
              <w:rPr>
                <w:rFonts w:ascii="Times" w:hAnsi="Times"/>
              </w:rPr>
            </w:pPr>
            <w:r>
              <w:rPr>
                <w:rFonts w:ascii="Times" w:hAnsi="Times"/>
              </w:rPr>
              <w:t>(0.106)</w:t>
            </w:r>
          </w:p>
        </w:tc>
      </w:tr>
      <w:tr w:rsidR="00CF319F" w:rsidRPr="00FD24AE" w14:paraId="322B6E8E" w14:textId="77777777" w:rsidTr="004A2E94">
        <w:trPr>
          <w:trHeight w:val="379"/>
        </w:trPr>
        <w:tc>
          <w:tcPr>
            <w:tcW w:w="2619" w:type="dxa"/>
            <w:vAlign w:val="center"/>
          </w:tcPr>
          <w:p w14:paraId="5D37C013" w14:textId="77777777" w:rsidR="00CF319F" w:rsidRPr="00FD24AE" w:rsidRDefault="00CF319F" w:rsidP="004A2E94">
            <w:pPr>
              <w:jc w:val="both"/>
              <w:rPr>
                <w:rFonts w:ascii="Times" w:hAnsi="Times"/>
              </w:rPr>
            </w:pPr>
            <w:r w:rsidRPr="00FD24AE">
              <w:rPr>
                <w:rFonts w:ascii="Times" w:hAnsi="Times"/>
              </w:rPr>
              <w:t>Médecin</w:t>
            </w:r>
          </w:p>
        </w:tc>
        <w:tc>
          <w:tcPr>
            <w:tcW w:w="1745" w:type="dxa"/>
            <w:vAlign w:val="center"/>
          </w:tcPr>
          <w:p w14:paraId="069563A9" w14:textId="77777777" w:rsidR="00CF319F" w:rsidRDefault="00D810EF" w:rsidP="004A2E94">
            <w:pPr>
              <w:jc w:val="both"/>
              <w:rPr>
                <w:rFonts w:ascii="Times" w:hAnsi="Times"/>
              </w:rPr>
            </w:pPr>
            <w:r w:rsidRPr="00FD24AE">
              <w:rPr>
                <w:rFonts w:ascii="Times" w:hAnsi="Times"/>
              </w:rPr>
              <w:t>4 (0.6)</w:t>
            </w:r>
          </w:p>
          <w:p w14:paraId="3ED080E7" w14:textId="7E4A3138" w:rsidR="000008E7" w:rsidRPr="00FD24AE" w:rsidRDefault="000008E7" w:rsidP="004A2E94">
            <w:pPr>
              <w:jc w:val="both"/>
              <w:rPr>
                <w:rFonts w:ascii="Times" w:hAnsi="Times"/>
              </w:rPr>
            </w:pPr>
            <w:r>
              <w:rPr>
                <w:rFonts w:ascii="Times" w:hAnsi="Times"/>
              </w:rPr>
              <w:t>(0.213)</w:t>
            </w:r>
          </w:p>
        </w:tc>
        <w:tc>
          <w:tcPr>
            <w:tcW w:w="1745" w:type="dxa"/>
            <w:vAlign w:val="center"/>
          </w:tcPr>
          <w:p w14:paraId="76061156" w14:textId="77777777" w:rsidR="00CF319F" w:rsidRDefault="00D810EF" w:rsidP="004A2E94">
            <w:pPr>
              <w:jc w:val="both"/>
              <w:rPr>
                <w:rFonts w:ascii="Times" w:hAnsi="Times"/>
              </w:rPr>
            </w:pPr>
            <w:r w:rsidRPr="00FD24AE">
              <w:rPr>
                <w:rFonts w:ascii="Times" w:hAnsi="Times"/>
              </w:rPr>
              <w:t>1 (0.</w:t>
            </w:r>
            <w:r w:rsidR="00E032D4">
              <w:rPr>
                <w:rFonts w:ascii="Times" w:hAnsi="Times"/>
              </w:rPr>
              <w:t>3</w:t>
            </w:r>
            <w:r w:rsidRPr="00FD24AE">
              <w:rPr>
                <w:rFonts w:ascii="Times" w:hAnsi="Times"/>
              </w:rPr>
              <w:t>)</w:t>
            </w:r>
          </w:p>
          <w:p w14:paraId="5FEDFC40" w14:textId="16EE1612" w:rsidR="00E032D4" w:rsidRPr="00FD24AE" w:rsidRDefault="00E032D4" w:rsidP="004A2E94">
            <w:pPr>
              <w:jc w:val="both"/>
              <w:rPr>
                <w:rFonts w:ascii="Times" w:hAnsi="Times"/>
              </w:rPr>
            </w:pPr>
            <w:r>
              <w:rPr>
                <w:rFonts w:ascii="Times" w:hAnsi="Times"/>
              </w:rPr>
              <w:t>(0.723)</w:t>
            </w:r>
          </w:p>
        </w:tc>
        <w:tc>
          <w:tcPr>
            <w:tcW w:w="1745" w:type="dxa"/>
            <w:vAlign w:val="center"/>
          </w:tcPr>
          <w:p w14:paraId="29155CDF" w14:textId="77777777" w:rsidR="00CF319F" w:rsidRDefault="001926E6" w:rsidP="004A2E94">
            <w:pPr>
              <w:jc w:val="both"/>
              <w:rPr>
                <w:rFonts w:ascii="Times" w:hAnsi="Times"/>
              </w:rPr>
            </w:pPr>
            <w:r w:rsidRPr="00FD24AE">
              <w:rPr>
                <w:rFonts w:ascii="Times" w:hAnsi="Times"/>
              </w:rPr>
              <w:t>9</w:t>
            </w:r>
            <w:r w:rsidR="00CF319F" w:rsidRPr="00FD24AE">
              <w:rPr>
                <w:rFonts w:ascii="Times" w:hAnsi="Times"/>
              </w:rPr>
              <w:t xml:space="preserve"> (</w:t>
            </w:r>
            <w:r w:rsidR="007A3EF6">
              <w:rPr>
                <w:rFonts w:ascii="Times" w:hAnsi="Times"/>
              </w:rPr>
              <w:t>5.1</w:t>
            </w:r>
            <w:r w:rsidR="00CF319F" w:rsidRPr="00FD24AE">
              <w:rPr>
                <w:rFonts w:ascii="Times" w:hAnsi="Times"/>
              </w:rPr>
              <w:t>)</w:t>
            </w:r>
          </w:p>
          <w:p w14:paraId="47F31764" w14:textId="108332EA" w:rsidR="007A3EF6" w:rsidRPr="00FD24AE" w:rsidRDefault="007A3EF6" w:rsidP="004A2E94">
            <w:pPr>
              <w:jc w:val="both"/>
              <w:rPr>
                <w:rFonts w:ascii="Times" w:hAnsi="Times"/>
              </w:rPr>
            </w:pPr>
            <w:r>
              <w:rPr>
                <w:rFonts w:ascii="Times" w:hAnsi="Times"/>
              </w:rPr>
              <w:t>(0.392)</w:t>
            </w:r>
          </w:p>
        </w:tc>
        <w:tc>
          <w:tcPr>
            <w:tcW w:w="1600" w:type="dxa"/>
            <w:vAlign w:val="center"/>
          </w:tcPr>
          <w:p w14:paraId="57DA2DDE" w14:textId="77777777" w:rsidR="00CF319F" w:rsidRDefault="001926E6" w:rsidP="004A2E94">
            <w:pPr>
              <w:jc w:val="both"/>
              <w:rPr>
                <w:rFonts w:ascii="Times" w:hAnsi="Times"/>
              </w:rPr>
            </w:pPr>
            <w:r w:rsidRPr="00FD24AE">
              <w:rPr>
                <w:rFonts w:ascii="Times" w:hAnsi="Times"/>
              </w:rPr>
              <w:t>7</w:t>
            </w:r>
            <w:r w:rsidR="00CF319F" w:rsidRPr="00FD24AE">
              <w:rPr>
                <w:rFonts w:ascii="Times" w:hAnsi="Times"/>
              </w:rPr>
              <w:t xml:space="preserve"> (</w:t>
            </w:r>
            <w:r w:rsidRPr="00FD24AE">
              <w:rPr>
                <w:rFonts w:ascii="Times" w:hAnsi="Times"/>
              </w:rPr>
              <w:t>1</w:t>
            </w:r>
            <w:r w:rsidR="00CF319F" w:rsidRPr="00FD24AE">
              <w:rPr>
                <w:rFonts w:ascii="Times" w:hAnsi="Times"/>
              </w:rPr>
              <w:t>)</w:t>
            </w:r>
          </w:p>
          <w:p w14:paraId="53D51FA2" w14:textId="73DF46A0" w:rsidR="00275414" w:rsidRPr="00FD24AE" w:rsidRDefault="00275414" w:rsidP="004A2E94">
            <w:pPr>
              <w:jc w:val="both"/>
              <w:rPr>
                <w:rFonts w:ascii="Times" w:hAnsi="Times"/>
              </w:rPr>
            </w:pPr>
            <w:r>
              <w:rPr>
                <w:rFonts w:ascii="Times" w:hAnsi="Times"/>
              </w:rPr>
              <w:t>(0.001)</w:t>
            </w:r>
          </w:p>
        </w:tc>
      </w:tr>
      <w:tr w:rsidR="00CF319F" w:rsidRPr="00FD24AE" w14:paraId="60C56AED" w14:textId="77777777" w:rsidTr="004A2E94">
        <w:trPr>
          <w:trHeight w:val="379"/>
        </w:trPr>
        <w:tc>
          <w:tcPr>
            <w:tcW w:w="2619" w:type="dxa"/>
            <w:vAlign w:val="center"/>
          </w:tcPr>
          <w:p w14:paraId="473D1C38" w14:textId="77777777" w:rsidR="00CF319F" w:rsidRPr="00FD24AE" w:rsidRDefault="00CF319F" w:rsidP="004A2E94">
            <w:pPr>
              <w:jc w:val="both"/>
              <w:rPr>
                <w:rFonts w:ascii="Times" w:hAnsi="Times"/>
              </w:rPr>
            </w:pPr>
            <w:r w:rsidRPr="00FD24AE">
              <w:rPr>
                <w:rFonts w:ascii="Times" w:hAnsi="Times"/>
              </w:rPr>
              <w:t>Psychologue</w:t>
            </w:r>
          </w:p>
        </w:tc>
        <w:tc>
          <w:tcPr>
            <w:tcW w:w="1745" w:type="dxa"/>
            <w:vAlign w:val="center"/>
          </w:tcPr>
          <w:p w14:paraId="51C351CA" w14:textId="77777777" w:rsidR="007A3EF6" w:rsidRDefault="007A3EF6" w:rsidP="004A2E94">
            <w:pPr>
              <w:jc w:val="both"/>
              <w:rPr>
                <w:rFonts w:ascii="Times" w:hAnsi="Times"/>
              </w:rPr>
            </w:pPr>
          </w:p>
          <w:p w14:paraId="3A7A5A07" w14:textId="4182CB70" w:rsidR="00CF319F" w:rsidRDefault="00D810EF" w:rsidP="004A2E94">
            <w:pPr>
              <w:jc w:val="both"/>
              <w:rPr>
                <w:rFonts w:ascii="Times" w:hAnsi="Times"/>
              </w:rPr>
            </w:pPr>
            <w:r w:rsidRPr="00FD24AE">
              <w:rPr>
                <w:rFonts w:ascii="Times" w:hAnsi="Times"/>
              </w:rPr>
              <w:t>8 (1.1)</w:t>
            </w:r>
          </w:p>
          <w:p w14:paraId="0E7079FF" w14:textId="491846A1" w:rsidR="000008E7" w:rsidRPr="00FD24AE" w:rsidRDefault="000008E7" w:rsidP="004A2E94">
            <w:pPr>
              <w:jc w:val="both"/>
              <w:rPr>
                <w:rFonts w:ascii="Times" w:hAnsi="Times"/>
              </w:rPr>
            </w:pPr>
            <w:r>
              <w:rPr>
                <w:rFonts w:ascii="Times" w:hAnsi="Times"/>
              </w:rPr>
              <w:t>(0.001)</w:t>
            </w:r>
          </w:p>
        </w:tc>
        <w:tc>
          <w:tcPr>
            <w:tcW w:w="1745" w:type="dxa"/>
            <w:vAlign w:val="center"/>
          </w:tcPr>
          <w:p w14:paraId="335E3E24" w14:textId="77777777" w:rsidR="007A3EF6" w:rsidRDefault="007A3EF6" w:rsidP="004A2E94">
            <w:pPr>
              <w:jc w:val="both"/>
              <w:rPr>
                <w:rFonts w:ascii="Times" w:hAnsi="Times"/>
              </w:rPr>
            </w:pPr>
          </w:p>
          <w:p w14:paraId="731EF93D" w14:textId="1444EDAA" w:rsidR="00CF319F" w:rsidRDefault="00D810EF" w:rsidP="004A2E94">
            <w:pPr>
              <w:jc w:val="both"/>
              <w:rPr>
                <w:rFonts w:ascii="Times" w:hAnsi="Times"/>
              </w:rPr>
            </w:pPr>
            <w:r w:rsidRPr="00FD24AE">
              <w:rPr>
                <w:rFonts w:ascii="Times" w:hAnsi="Times"/>
              </w:rPr>
              <w:t>2 (0.</w:t>
            </w:r>
            <w:r w:rsidR="00E032D4">
              <w:rPr>
                <w:rFonts w:ascii="Times" w:hAnsi="Times"/>
              </w:rPr>
              <w:t>6</w:t>
            </w:r>
            <w:r w:rsidRPr="00FD24AE">
              <w:rPr>
                <w:rFonts w:ascii="Times" w:hAnsi="Times"/>
              </w:rPr>
              <w:t>)</w:t>
            </w:r>
          </w:p>
          <w:p w14:paraId="0C04E376" w14:textId="0DFE2439" w:rsidR="00E032D4" w:rsidRPr="00FD24AE" w:rsidRDefault="00E032D4" w:rsidP="004A2E94">
            <w:pPr>
              <w:jc w:val="both"/>
              <w:rPr>
                <w:rFonts w:ascii="Times" w:hAnsi="Times"/>
              </w:rPr>
            </w:pPr>
            <w:r>
              <w:rPr>
                <w:rFonts w:ascii="Times" w:hAnsi="Times"/>
              </w:rPr>
              <w:t>(0.086)</w:t>
            </w:r>
          </w:p>
        </w:tc>
        <w:tc>
          <w:tcPr>
            <w:tcW w:w="1745" w:type="dxa"/>
            <w:vAlign w:val="center"/>
          </w:tcPr>
          <w:p w14:paraId="3296E5B5" w14:textId="06D24AEC" w:rsidR="00CF319F" w:rsidRPr="00FD24AE" w:rsidRDefault="00CF319F" w:rsidP="004A2E94">
            <w:pPr>
              <w:jc w:val="both"/>
              <w:rPr>
                <w:rFonts w:ascii="Times" w:hAnsi="Times"/>
              </w:rPr>
            </w:pPr>
          </w:p>
        </w:tc>
        <w:tc>
          <w:tcPr>
            <w:tcW w:w="1600" w:type="dxa"/>
            <w:vAlign w:val="center"/>
          </w:tcPr>
          <w:p w14:paraId="61F7214D" w14:textId="77777777" w:rsidR="00CF319F" w:rsidRPr="00FD24AE" w:rsidRDefault="00CF319F" w:rsidP="004A2E94">
            <w:pPr>
              <w:jc w:val="both"/>
              <w:rPr>
                <w:rFonts w:ascii="Times" w:hAnsi="Times"/>
              </w:rPr>
            </w:pPr>
          </w:p>
        </w:tc>
      </w:tr>
      <w:tr w:rsidR="00CF319F" w:rsidRPr="00FD24AE" w14:paraId="600A3B4C" w14:textId="77777777" w:rsidTr="004A2E94">
        <w:trPr>
          <w:trHeight w:val="129"/>
        </w:trPr>
        <w:tc>
          <w:tcPr>
            <w:tcW w:w="2619" w:type="dxa"/>
            <w:tcBorders>
              <w:bottom w:val="single" w:sz="2" w:space="0" w:color="auto"/>
            </w:tcBorders>
            <w:vAlign w:val="center"/>
          </w:tcPr>
          <w:p w14:paraId="10A3EBC7" w14:textId="77777777" w:rsidR="00CF319F" w:rsidRPr="00FD24AE" w:rsidRDefault="00CF319F" w:rsidP="004A2E94">
            <w:pPr>
              <w:jc w:val="both"/>
              <w:rPr>
                <w:rFonts w:ascii="Times" w:hAnsi="Times"/>
              </w:rPr>
            </w:pPr>
            <w:r w:rsidRPr="00FD24AE">
              <w:rPr>
                <w:rFonts w:ascii="Times" w:hAnsi="Times"/>
              </w:rPr>
              <w:t>Autres</w:t>
            </w:r>
          </w:p>
        </w:tc>
        <w:tc>
          <w:tcPr>
            <w:tcW w:w="1745" w:type="dxa"/>
            <w:tcBorders>
              <w:bottom w:val="single" w:sz="2" w:space="0" w:color="auto"/>
            </w:tcBorders>
            <w:vAlign w:val="center"/>
          </w:tcPr>
          <w:p w14:paraId="3832EDD5" w14:textId="77777777" w:rsidR="007A3EF6" w:rsidRDefault="007A3EF6" w:rsidP="004A2E94">
            <w:pPr>
              <w:jc w:val="both"/>
              <w:rPr>
                <w:rFonts w:ascii="Times" w:hAnsi="Times"/>
              </w:rPr>
            </w:pPr>
          </w:p>
          <w:p w14:paraId="1B4C63B2" w14:textId="4D25A4DF" w:rsidR="00CF319F" w:rsidRDefault="00D810EF" w:rsidP="004A2E94">
            <w:pPr>
              <w:jc w:val="both"/>
              <w:rPr>
                <w:rFonts w:ascii="Times" w:hAnsi="Times"/>
              </w:rPr>
            </w:pPr>
            <w:r w:rsidRPr="00FD24AE">
              <w:rPr>
                <w:rFonts w:ascii="Times" w:hAnsi="Times"/>
              </w:rPr>
              <w:t>92</w:t>
            </w:r>
            <w:r w:rsidR="00CF319F" w:rsidRPr="00FD24AE">
              <w:rPr>
                <w:rFonts w:ascii="Times" w:hAnsi="Times"/>
              </w:rPr>
              <w:t xml:space="preserve"> (</w:t>
            </w:r>
            <w:r w:rsidRPr="00FD24AE">
              <w:rPr>
                <w:rFonts w:ascii="Times" w:hAnsi="Times"/>
              </w:rPr>
              <w:t>12.9</w:t>
            </w:r>
            <w:r w:rsidR="00CF319F" w:rsidRPr="00FD24AE">
              <w:rPr>
                <w:rFonts w:ascii="Times" w:hAnsi="Times"/>
              </w:rPr>
              <w:t>)</w:t>
            </w:r>
          </w:p>
          <w:p w14:paraId="6F63FEA7" w14:textId="04BF8750" w:rsidR="000008E7" w:rsidRDefault="000008E7" w:rsidP="004A2E94">
            <w:pPr>
              <w:jc w:val="both"/>
              <w:rPr>
                <w:rFonts w:ascii="Times" w:hAnsi="Times"/>
              </w:rPr>
            </w:pPr>
            <w:r>
              <w:rPr>
                <w:rFonts w:ascii="Times" w:hAnsi="Times"/>
              </w:rPr>
              <w:t>(</w:t>
            </w:r>
            <w:r w:rsidR="00275414">
              <w:rPr>
                <w:rFonts w:ascii="Times" w:hAnsi="Times"/>
              </w:rPr>
              <w:t>0.001)</w:t>
            </w:r>
          </w:p>
          <w:p w14:paraId="7B98F76C" w14:textId="7F4F2BB3" w:rsidR="000008E7" w:rsidRPr="00FD24AE" w:rsidRDefault="000008E7" w:rsidP="004A2E94">
            <w:pPr>
              <w:jc w:val="both"/>
              <w:rPr>
                <w:rFonts w:ascii="Times" w:hAnsi="Times"/>
              </w:rPr>
            </w:pPr>
          </w:p>
        </w:tc>
        <w:tc>
          <w:tcPr>
            <w:tcW w:w="1745" w:type="dxa"/>
            <w:tcBorders>
              <w:bottom w:val="single" w:sz="2" w:space="0" w:color="auto"/>
            </w:tcBorders>
            <w:vAlign w:val="center"/>
          </w:tcPr>
          <w:p w14:paraId="13B8B441" w14:textId="77777777" w:rsidR="00E032D4" w:rsidRDefault="00E032D4" w:rsidP="004A2E94">
            <w:pPr>
              <w:jc w:val="both"/>
              <w:rPr>
                <w:rFonts w:ascii="Times" w:hAnsi="Times"/>
              </w:rPr>
            </w:pPr>
          </w:p>
          <w:p w14:paraId="6F815B83" w14:textId="296954AA" w:rsidR="00CF319F" w:rsidRDefault="00D810EF" w:rsidP="004A2E94">
            <w:pPr>
              <w:jc w:val="both"/>
              <w:rPr>
                <w:rFonts w:ascii="Times" w:hAnsi="Times"/>
              </w:rPr>
            </w:pPr>
            <w:r w:rsidRPr="00FD24AE">
              <w:rPr>
                <w:rFonts w:ascii="Times" w:hAnsi="Times"/>
              </w:rPr>
              <w:t>7</w:t>
            </w:r>
            <w:r w:rsidR="00CF319F" w:rsidRPr="00FD24AE">
              <w:rPr>
                <w:rFonts w:ascii="Times" w:hAnsi="Times"/>
              </w:rPr>
              <w:t xml:space="preserve"> (</w:t>
            </w:r>
            <w:r w:rsidR="00E032D4">
              <w:rPr>
                <w:rFonts w:ascii="Times" w:hAnsi="Times"/>
              </w:rPr>
              <w:t>2</w:t>
            </w:r>
            <w:r w:rsidR="00CF319F" w:rsidRPr="00FD24AE">
              <w:rPr>
                <w:rFonts w:ascii="Times" w:hAnsi="Times"/>
              </w:rPr>
              <w:t>)</w:t>
            </w:r>
          </w:p>
          <w:p w14:paraId="48E1D80C" w14:textId="15DD2180" w:rsidR="00E032D4" w:rsidRDefault="00E032D4" w:rsidP="004A2E94">
            <w:pPr>
              <w:jc w:val="both"/>
              <w:rPr>
                <w:rFonts w:ascii="Times" w:hAnsi="Times"/>
              </w:rPr>
            </w:pPr>
            <w:r>
              <w:rPr>
                <w:rFonts w:ascii="Times" w:hAnsi="Times"/>
              </w:rPr>
              <w:t>(0.086)</w:t>
            </w:r>
          </w:p>
          <w:p w14:paraId="3658EB09" w14:textId="2FE7ED24" w:rsidR="00E032D4" w:rsidRPr="00FD24AE" w:rsidRDefault="00E032D4" w:rsidP="004A2E94">
            <w:pPr>
              <w:jc w:val="both"/>
              <w:rPr>
                <w:rFonts w:ascii="Times" w:hAnsi="Times"/>
              </w:rPr>
            </w:pPr>
          </w:p>
        </w:tc>
        <w:tc>
          <w:tcPr>
            <w:tcW w:w="1745" w:type="dxa"/>
            <w:tcBorders>
              <w:bottom w:val="single" w:sz="2" w:space="0" w:color="auto"/>
            </w:tcBorders>
            <w:vAlign w:val="center"/>
          </w:tcPr>
          <w:p w14:paraId="50D7188E" w14:textId="77777777" w:rsidR="00CF319F" w:rsidRDefault="001926E6" w:rsidP="004A2E94">
            <w:pPr>
              <w:jc w:val="both"/>
              <w:rPr>
                <w:rFonts w:ascii="Times" w:hAnsi="Times"/>
              </w:rPr>
            </w:pPr>
            <w:r w:rsidRPr="00FD24AE">
              <w:rPr>
                <w:rFonts w:ascii="Times" w:hAnsi="Times"/>
              </w:rPr>
              <w:t>1</w:t>
            </w:r>
            <w:r w:rsidR="00CF319F" w:rsidRPr="00FD24AE">
              <w:rPr>
                <w:rFonts w:ascii="Times" w:hAnsi="Times"/>
              </w:rPr>
              <w:t>7 (</w:t>
            </w:r>
            <w:r w:rsidR="007A3EF6">
              <w:rPr>
                <w:rFonts w:ascii="Times" w:hAnsi="Times"/>
              </w:rPr>
              <w:t>9.6</w:t>
            </w:r>
            <w:r w:rsidR="00CF319F" w:rsidRPr="00FD24AE">
              <w:rPr>
                <w:rFonts w:ascii="Times" w:hAnsi="Times"/>
              </w:rPr>
              <w:t>)</w:t>
            </w:r>
          </w:p>
          <w:p w14:paraId="0C3D9B67" w14:textId="5F1D0D42" w:rsidR="007A3EF6" w:rsidRPr="00FD24AE" w:rsidRDefault="007A3EF6" w:rsidP="004A2E94">
            <w:pPr>
              <w:jc w:val="both"/>
              <w:rPr>
                <w:rFonts w:ascii="Times" w:hAnsi="Times"/>
              </w:rPr>
            </w:pPr>
            <w:r>
              <w:rPr>
                <w:rFonts w:ascii="Times" w:hAnsi="Times"/>
              </w:rPr>
              <w:t>(0.001)</w:t>
            </w:r>
          </w:p>
        </w:tc>
        <w:tc>
          <w:tcPr>
            <w:tcW w:w="1600" w:type="dxa"/>
            <w:tcBorders>
              <w:bottom w:val="single" w:sz="2" w:space="0" w:color="auto"/>
            </w:tcBorders>
            <w:vAlign w:val="center"/>
          </w:tcPr>
          <w:p w14:paraId="47C6B665" w14:textId="77777777" w:rsidR="00CF319F" w:rsidRDefault="00CF319F" w:rsidP="004A2E94">
            <w:pPr>
              <w:jc w:val="both"/>
              <w:rPr>
                <w:rFonts w:ascii="Times" w:hAnsi="Times"/>
              </w:rPr>
            </w:pPr>
            <w:r w:rsidRPr="00FD24AE">
              <w:rPr>
                <w:rFonts w:ascii="Times" w:hAnsi="Times"/>
              </w:rPr>
              <w:t>14 (</w:t>
            </w:r>
            <w:r w:rsidR="00F84F4D">
              <w:rPr>
                <w:rFonts w:ascii="Times" w:hAnsi="Times"/>
              </w:rPr>
              <w:t>1</w:t>
            </w:r>
            <w:r w:rsidRPr="00FD24AE">
              <w:rPr>
                <w:rFonts w:ascii="Times" w:hAnsi="Times"/>
              </w:rPr>
              <w:t>2)</w:t>
            </w:r>
          </w:p>
          <w:p w14:paraId="327F7DCF" w14:textId="50F70822" w:rsidR="00F84F4D" w:rsidRPr="00FD24AE" w:rsidRDefault="00F84F4D" w:rsidP="004A2E94">
            <w:pPr>
              <w:jc w:val="both"/>
              <w:rPr>
                <w:rFonts w:ascii="Times" w:hAnsi="Times"/>
              </w:rPr>
            </w:pPr>
            <w:r>
              <w:rPr>
                <w:rFonts w:ascii="Times" w:hAnsi="Times"/>
              </w:rPr>
              <w:t>(0.887)</w:t>
            </w:r>
          </w:p>
        </w:tc>
      </w:tr>
    </w:tbl>
    <w:p w14:paraId="2F472979" w14:textId="77777777" w:rsidR="004B382D" w:rsidRPr="004B382D" w:rsidRDefault="004B382D" w:rsidP="004B382D">
      <w:pPr>
        <w:rPr>
          <w:color w:val="000000" w:themeColor="text1"/>
        </w:rPr>
      </w:pPr>
    </w:p>
    <w:p w14:paraId="7D3F5D45" w14:textId="77777777" w:rsidR="004B382D" w:rsidRPr="004B382D" w:rsidRDefault="004B382D" w:rsidP="004B382D">
      <w:pPr>
        <w:rPr>
          <w:color w:val="000000" w:themeColor="text1"/>
        </w:rPr>
      </w:pPr>
    </w:p>
    <w:p w14:paraId="3A49B678" w14:textId="77777777" w:rsidR="00C63F02" w:rsidRDefault="00C63F02" w:rsidP="004B382D">
      <w:pPr>
        <w:rPr>
          <w:color w:val="000000" w:themeColor="text1"/>
        </w:rPr>
      </w:pPr>
    </w:p>
    <w:p w14:paraId="737E7B39" w14:textId="7D720ED5" w:rsidR="00D73BB8" w:rsidRDefault="00782DF4" w:rsidP="006D7917">
      <w:pPr>
        <w:spacing w:line="36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interprétations des différentes formes de maltraitances sont recensées dans le tableau </w:t>
      </w:r>
      <w:r w:rsidR="006546A3">
        <w:rPr>
          <w:rFonts w:ascii="Times New Roman" w:eastAsia="Times New Roman" w:hAnsi="Times New Roman" w:cs="Times New Roman"/>
          <w:lang w:eastAsia="fr-FR"/>
        </w:rPr>
        <w:t>4</w:t>
      </w:r>
      <w:r>
        <w:rPr>
          <w:rFonts w:ascii="Times New Roman" w:eastAsia="Times New Roman" w:hAnsi="Times New Roman" w:cs="Times New Roman"/>
          <w:lang w:eastAsia="fr-FR"/>
        </w:rPr>
        <w:t xml:space="preserve">. </w:t>
      </w:r>
      <w:r w:rsidR="00FD3103">
        <w:rPr>
          <w:rFonts w:ascii="Times New Roman" w:eastAsia="Times New Roman" w:hAnsi="Times New Roman" w:cs="Times New Roman"/>
          <w:lang w:eastAsia="fr-FR"/>
        </w:rPr>
        <w:t xml:space="preserve">Nous allons exposer les résultats les plus intéressants qui en ressort. </w:t>
      </w:r>
      <w:r>
        <w:rPr>
          <w:rFonts w:ascii="Times New Roman" w:eastAsia="Times New Roman" w:hAnsi="Times New Roman" w:cs="Times New Roman"/>
          <w:lang w:eastAsia="fr-FR"/>
        </w:rPr>
        <w:t>La maltraitance psychologique engendrée par les pairs comporte quatre catégories</w:t>
      </w:r>
      <w:r w:rsidR="006A5BF2">
        <w:rPr>
          <w:rFonts w:ascii="Times New Roman" w:eastAsia="Times New Roman" w:hAnsi="Times New Roman" w:cs="Times New Roman"/>
          <w:lang w:eastAsia="fr-FR"/>
        </w:rPr>
        <w:t>. Nous observons que la catégorie 1 « Insuffisance de soutien ou d’affection à l’égard d’un athlète » est fortement normalisée (</w:t>
      </w:r>
      <w:r w:rsidR="006A5BF2" w:rsidRPr="007B2670">
        <w:rPr>
          <w:rFonts w:ascii="Times New Roman" w:eastAsia="Times New Roman" w:hAnsi="Times New Roman" w:cs="Times New Roman"/>
          <w:i/>
          <w:iCs/>
          <w:lang w:eastAsia="fr-FR"/>
        </w:rPr>
        <w:t>n</w:t>
      </w:r>
      <w:r w:rsidR="006A5BF2">
        <w:rPr>
          <w:rFonts w:ascii="Times New Roman" w:eastAsia="Times New Roman" w:hAnsi="Times New Roman" w:cs="Times New Roman"/>
          <w:lang w:eastAsia="fr-FR"/>
        </w:rPr>
        <w:t xml:space="preserve"> = 199</w:t>
      </w:r>
      <w:r w:rsidR="00BD15B6">
        <w:rPr>
          <w:rFonts w:ascii="Times New Roman" w:eastAsia="Times New Roman" w:hAnsi="Times New Roman" w:cs="Times New Roman"/>
          <w:lang w:eastAsia="fr-FR"/>
        </w:rPr>
        <w:t xml:space="preserve">, </w:t>
      </w:r>
      <w:r w:rsidR="006A5BF2">
        <w:rPr>
          <w:rFonts w:ascii="Times New Roman" w:eastAsia="Times New Roman" w:hAnsi="Times New Roman" w:cs="Times New Roman"/>
          <w:lang w:eastAsia="fr-FR"/>
        </w:rPr>
        <w:t>52.8%). La catégorie 4 « Comportements qui favorisent la corruption, l’exploitation et l’adoption de comportements destructeurs, antisociaux ou malsains d’un athlète » est perçue comme « nécessaire à la performance » (</w:t>
      </w:r>
      <w:r w:rsidR="006A5BF2" w:rsidRPr="007B2670">
        <w:rPr>
          <w:rFonts w:ascii="Times New Roman" w:eastAsia="Times New Roman" w:hAnsi="Times New Roman" w:cs="Times New Roman"/>
          <w:i/>
          <w:iCs/>
          <w:lang w:eastAsia="fr-FR"/>
        </w:rPr>
        <w:t>n</w:t>
      </w:r>
      <w:r w:rsidR="006A5BF2">
        <w:rPr>
          <w:rFonts w:ascii="Times New Roman" w:eastAsia="Times New Roman" w:hAnsi="Times New Roman" w:cs="Times New Roman"/>
          <w:lang w:eastAsia="fr-FR"/>
        </w:rPr>
        <w:t xml:space="preserve"> = 75</w:t>
      </w:r>
      <w:r w:rsidR="00BD15B6">
        <w:rPr>
          <w:rFonts w:ascii="Times New Roman" w:eastAsia="Times New Roman" w:hAnsi="Times New Roman" w:cs="Times New Roman"/>
          <w:lang w:eastAsia="fr-FR"/>
        </w:rPr>
        <w:t>,</w:t>
      </w:r>
      <w:r w:rsidR="006A5BF2">
        <w:rPr>
          <w:rFonts w:ascii="Times New Roman" w:eastAsia="Times New Roman" w:hAnsi="Times New Roman" w:cs="Times New Roman"/>
          <w:lang w:eastAsia="fr-FR"/>
        </w:rPr>
        <w:t xml:space="preserve"> </w:t>
      </w:r>
      <w:r w:rsidR="006D7917">
        <w:rPr>
          <w:rFonts w:ascii="Times New Roman" w:eastAsia="Times New Roman" w:hAnsi="Times New Roman" w:cs="Times New Roman"/>
          <w:lang w:eastAsia="fr-FR"/>
        </w:rPr>
        <w:t>43.4%)</w:t>
      </w:r>
      <w:r w:rsidR="006A5BF2">
        <w:rPr>
          <w:rFonts w:ascii="Times New Roman" w:eastAsia="Times New Roman" w:hAnsi="Times New Roman" w:cs="Times New Roman"/>
          <w:lang w:eastAsia="fr-FR"/>
        </w:rPr>
        <w:t xml:space="preserve"> et « faisant partie de l’entrainement »</w:t>
      </w:r>
      <w:r w:rsidR="006D7917">
        <w:rPr>
          <w:rFonts w:ascii="Times New Roman" w:eastAsia="Times New Roman" w:hAnsi="Times New Roman" w:cs="Times New Roman"/>
          <w:lang w:eastAsia="fr-FR"/>
        </w:rPr>
        <w:t xml:space="preserve"> (</w:t>
      </w:r>
      <w:r w:rsidR="006D7917" w:rsidRPr="007B2670">
        <w:rPr>
          <w:rFonts w:ascii="Times New Roman" w:eastAsia="Times New Roman" w:hAnsi="Times New Roman" w:cs="Times New Roman"/>
          <w:i/>
          <w:iCs/>
          <w:lang w:eastAsia="fr-FR"/>
        </w:rPr>
        <w:t>n</w:t>
      </w:r>
      <w:r w:rsidR="006D7917">
        <w:rPr>
          <w:rFonts w:ascii="Times New Roman" w:eastAsia="Times New Roman" w:hAnsi="Times New Roman" w:cs="Times New Roman"/>
          <w:lang w:eastAsia="fr-FR"/>
        </w:rPr>
        <w:t xml:space="preserve"> =86</w:t>
      </w:r>
      <w:r w:rsidR="00BD15B6">
        <w:rPr>
          <w:rFonts w:ascii="Times New Roman" w:eastAsia="Times New Roman" w:hAnsi="Times New Roman" w:cs="Times New Roman"/>
          <w:lang w:eastAsia="fr-FR"/>
        </w:rPr>
        <w:t>,</w:t>
      </w:r>
      <w:r w:rsidR="006D7917">
        <w:rPr>
          <w:rFonts w:ascii="Times New Roman" w:eastAsia="Times New Roman" w:hAnsi="Times New Roman" w:cs="Times New Roman"/>
          <w:lang w:eastAsia="fr-FR"/>
        </w:rPr>
        <w:t xml:space="preserve"> 49.4%). </w:t>
      </w:r>
    </w:p>
    <w:p w14:paraId="79B1C8CC" w14:textId="2A161959" w:rsidR="00BD15B6" w:rsidRDefault="00BD15B6" w:rsidP="006D7917">
      <w:pPr>
        <w:spacing w:line="36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Concernant la maltraitance psychologique engendrée par les adultes, la catégorie 4 « Comportements qui favorisent la corruption, l’exploitation et l’adoption de comportements destructeurs, antisociaux ou malsains d’un athlète » présente des taux élevés des trois formes </w:t>
      </w:r>
      <w:r>
        <w:rPr>
          <w:rFonts w:ascii="Times New Roman" w:eastAsia="Times New Roman" w:hAnsi="Times New Roman" w:cs="Times New Roman"/>
          <w:lang w:eastAsia="fr-FR"/>
        </w:rPr>
        <w:lastRenderedPageBreak/>
        <w:t>d’interprétations (</w:t>
      </w:r>
      <w:r w:rsidRPr="007B2670">
        <w:rPr>
          <w:rFonts w:ascii="Times New Roman" w:eastAsia="Times New Roman" w:hAnsi="Times New Roman" w:cs="Times New Roman"/>
          <w:i/>
          <w:iCs/>
          <w:lang w:eastAsia="fr-FR"/>
        </w:rPr>
        <w:t>n</w:t>
      </w:r>
      <w:r>
        <w:rPr>
          <w:rFonts w:ascii="Times New Roman" w:eastAsia="Times New Roman" w:hAnsi="Times New Roman" w:cs="Times New Roman"/>
          <w:lang w:eastAsia="fr-FR"/>
        </w:rPr>
        <w:t xml:space="preserve"> = 273, 71.1% ; </w:t>
      </w:r>
      <w:r w:rsidRPr="007B2670">
        <w:rPr>
          <w:rFonts w:ascii="Times New Roman" w:eastAsia="Times New Roman" w:hAnsi="Times New Roman" w:cs="Times New Roman"/>
          <w:i/>
          <w:iCs/>
          <w:lang w:eastAsia="fr-FR"/>
        </w:rPr>
        <w:t>n</w:t>
      </w:r>
      <w:r>
        <w:rPr>
          <w:rFonts w:ascii="Times New Roman" w:eastAsia="Times New Roman" w:hAnsi="Times New Roman" w:cs="Times New Roman"/>
          <w:lang w:eastAsia="fr-FR"/>
        </w:rPr>
        <w:t xml:space="preserve"> = </w:t>
      </w:r>
      <w:r w:rsidR="00DE3C67">
        <w:rPr>
          <w:rFonts w:ascii="Times New Roman" w:eastAsia="Times New Roman" w:hAnsi="Times New Roman" w:cs="Times New Roman"/>
          <w:lang w:eastAsia="fr-FR"/>
        </w:rPr>
        <w:t xml:space="preserve">293, 76.5% ; </w:t>
      </w:r>
      <w:r w:rsidR="00DE3C67" w:rsidRPr="007B2670">
        <w:rPr>
          <w:rFonts w:ascii="Times New Roman" w:eastAsia="Times New Roman" w:hAnsi="Times New Roman" w:cs="Times New Roman"/>
          <w:i/>
          <w:iCs/>
          <w:lang w:eastAsia="fr-FR"/>
        </w:rPr>
        <w:t>n</w:t>
      </w:r>
      <w:r w:rsidR="00DE3C67">
        <w:rPr>
          <w:rFonts w:ascii="Times New Roman" w:eastAsia="Times New Roman" w:hAnsi="Times New Roman" w:cs="Times New Roman"/>
          <w:lang w:eastAsia="fr-FR"/>
        </w:rPr>
        <w:t xml:space="preserve"> = 301, 78.4%)</w:t>
      </w:r>
      <w:r>
        <w:rPr>
          <w:rFonts w:ascii="Times New Roman" w:eastAsia="Times New Roman" w:hAnsi="Times New Roman" w:cs="Times New Roman"/>
          <w:lang w:eastAsia="fr-FR"/>
        </w:rPr>
        <w:t>. Ces mêmes résultats sont observables pour les parents et les beaux-parents des athlètes</w:t>
      </w:r>
      <w:r w:rsidR="00DE3C67">
        <w:rPr>
          <w:rFonts w:ascii="Times New Roman" w:eastAsia="Times New Roman" w:hAnsi="Times New Roman" w:cs="Times New Roman"/>
          <w:lang w:eastAsia="fr-FR"/>
        </w:rPr>
        <w:t xml:space="preserve"> (</w:t>
      </w:r>
      <w:r w:rsidR="00DE3C67" w:rsidRPr="007B2670">
        <w:rPr>
          <w:rFonts w:ascii="Times New Roman" w:eastAsia="Times New Roman" w:hAnsi="Times New Roman" w:cs="Times New Roman"/>
          <w:i/>
          <w:iCs/>
          <w:lang w:eastAsia="fr-FR"/>
        </w:rPr>
        <w:t>n</w:t>
      </w:r>
      <w:r w:rsidR="00DE3C67">
        <w:rPr>
          <w:rFonts w:ascii="Times New Roman" w:eastAsia="Times New Roman" w:hAnsi="Times New Roman" w:cs="Times New Roman"/>
          <w:lang w:eastAsia="fr-FR"/>
        </w:rPr>
        <w:t xml:space="preserve"> = 70, 70.0% ; </w:t>
      </w:r>
      <w:r w:rsidR="00DE3C67" w:rsidRPr="007B2670">
        <w:rPr>
          <w:rFonts w:ascii="Times New Roman" w:eastAsia="Times New Roman" w:hAnsi="Times New Roman" w:cs="Times New Roman"/>
          <w:i/>
          <w:iCs/>
          <w:lang w:eastAsia="fr-FR"/>
        </w:rPr>
        <w:t>n</w:t>
      </w:r>
      <w:r w:rsidR="00DE3C67">
        <w:rPr>
          <w:rFonts w:ascii="Times New Roman" w:eastAsia="Times New Roman" w:hAnsi="Times New Roman" w:cs="Times New Roman"/>
          <w:lang w:eastAsia="fr-FR"/>
        </w:rPr>
        <w:t xml:space="preserve"> = 74, 75.5% ; </w:t>
      </w:r>
      <w:r w:rsidR="00DE3C67" w:rsidRPr="007B2670">
        <w:rPr>
          <w:rFonts w:ascii="Times New Roman" w:eastAsia="Times New Roman" w:hAnsi="Times New Roman" w:cs="Times New Roman"/>
          <w:i/>
          <w:iCs/>
          <w:lang w:eastAsia="fr-FR"/>
        </w:rPr>
        <w:t>n</w:t>
      </w:r>
      <w:r w:rsidR="00DE3C67">
        <w:rPr>
          <w:rFonts w:ascii="Times New Roman" w:eastAsia="Times New Roman" w:hAnsi="Times New Roman" w:cs="Times New Roman"/>
          <w:lang w:eastAsia="fr-FR"/>
        </w:rPr>
        <w:t xml:space="preserve"> = 71, 71.7%). </w:t>
      </w:r>
    </w:p>
    <w:p w14:paraId="2CD730DE" w14:textId="7DCF61E1" w:rsidR="00DE3C67" w:rsidRDefault="001A29F0" w:rsidP="006D7917">
      <w:pPr>
        <w:spacing w:line="36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Les athlètes normalisent</w:t>
      </w:r>
      <w:r w:rsidR="007459A1">
        <w:rPr>
          <w:rFonts w:ascii="Times New Roman" w:eastAsia="Times New Roman" w:hAnsi="Times New Roman" w:cs="Times New Roman"/>
          <w:lang w:eastAsia="fr-FR"/>
        </w:rPr>
        <w:t xml:space="preserve"> plus ou moins</w:t>
      </w:r>
      <w:r>
        <w:rPr>
          <w:rFonts w:ascii="Times New Roman" w:eastAsia="Times New Roman" w:hAnsi="Times New Roman" w:cs="Times New Roman"/>
          <w:lang w:eastAsia="fr-FR"/>
        </w:rPr>
        <w:t xml:space="preserve"> la maltraitance physique pour les trois types d’auteur</w:t>
      </w:r>
      <w:r w:rsidR="00DA65C3">
        <w:rPr>
          <w:rFonts w:ascii="Times New Roman" w:eastAsia="Times New Roman" w:hAnsi="Times New Roman" w:cs="Times New Roman"/>
          <w:lang w:eastAsia="fr-FR"/>
        </w:rPr>
        <w:t>, p</w:t>
      </w:r>
      <w:r>
        <w:rPr>
          <w:rFonts w:ascii="Times New Roman" w:eastAsia="Times New Roman" w:hAnsi="Times New Roman" w:cs="Times New Roman"/>
          <w:lang w:eastAsia="fr-FR"/>
        </w:rPr>
        <w:t xml:space="preserve">our les pairs (n = 150, 55.8%), </w:t>
      </w:r>
      <w:r w:rsidR="00DA65C3">
        <w:rPr>
          <w:rFonts w:ascii="Times New Roman" w:eastAsia="Times New Roman" w:hAnsi="Times New Roman" w:cs="Times New Roman"/>
          <w:lang w:eastAsia="fr-FR"/>
        </w:rPr>
        <w:t>les adultes (</w:t>
      </w:r>
      <w:r w:rsidR="00DA65C3" w:rsidRPr="007B2670">
        <w:rPr>
          <w:rFonts w:ascii="Times New Roman" w:eastAsia="Times New Roman" w:hAnsi="Times New Roman" w:cs="Times New Roman"/>
          <w:i/>
          <w:iCs/>
          <w:lang w:eastAsia="fr-FR"/>
        </w:rPr>
        <w:t>n</w:t>
      </w:r>
      <w:r w:rsidR="00DA65C3">
        <w:rPr>
          <w:rFonts w:ascii="Times New Roman" w:eastAsia="Times New Roman" w:hAnsi="Times New Roman" w:cs="Times New Roman"/>
          <w:lang w:eastAsia="fr-FR"/>
        </w:rPr>
        <w:t xml:space="preserve"> = 77, 70.6%)</w:t>
      </w:r>
      <w:r>
        <w:rPr>
          <w:rFonts w:ascii="Times New Roman" w:eastAsia="Times New Roman" w:hAnsi="Times New Roman" w:cs="Times New Roman"/>
          <w:lang w:eastAsia="fr-FR"/>
        </w:rPr>
        <w:t xml:space="preserve"> </w:t>
      </w:r>
      <w:r w:rsidR="00DA65C3">
        <w:rPr>
          <w:rFonts w:ascii="Times New Roman" w:eastAsia="Times New Roman" w:hAnsi="Times New Roman" w:cs="Times New Roman"/>
          <w:lang w:eastAsia="fr-FR"/>
        </w:rPr>
        <w:t>et les parents et beaux-parents (</w:t>
      </w:r>
      <w:r w:rsidR="00DA65C3" w:rsidRPr="007B2670">
        <w:rPr>
          <w:rFonts w:ascii="Times New Roman" w:eastAsia="Times New Roman" w:hAnsi="Times New Roman" w:cs="Times New Roman"/>
          <w:i/>
          <w:iCs/>
          <w:lang w:eastAsia="fr-FR"/>
        </w:rPr>
        <w:t>n</w:t>
      </w:r>
      <w:r w:rsidR="00DA65C3">
        <w:rPr>
          <w:rFonts w:ascii="Times New Roman" w:eastAsia="Times New Roman" w:hAnsi="Times New Roman" w:cs="Times New Roman"/>
          <w:lang w:eastAsia="fr-FR"/>
        </w:rPr>
        <w:t xml:space="preserve"> = 26, 72.2%). Cependant, les résultats </w:t>
      </w:r>
      <w:r w:rsidR="006546A3">
        <w:rPr>
          <w:rFonts w:ascii="Times New Roman" w:eastAsia="Times New Roman" w:hAnsi="Times New Roman" w:cs="Times New Roman"/>
          <w:lang w:eastAsia="fr-FR"/>
        </w:rPr>
        <w:t xml:space="preserve">des </w:t>
      </w:r>
      <w:r w:rsidR="00DA65C3">
        <w:rPr>
          <w:rFonts w:ascii="Times New Roman" w:eastAsia="Times New Roman" w:hAnsi="Times New Roman" w:cs="Times New Roman"/>
          <w:lang w:eastAsia="fr-FR"/>
        </w:rPr>
        <w:t>deux autres formes d’interprétations restent considérablement élevés e</w:t>
      </w:r>
      <w:r w:rsidR="00575507">
        <w:rPr>
          <w:rFonts w:ascii="Times New Roman" w:eastAsia="Times New Roman" w:hAnsi="Times New Roman" w:cs="Times New Roman"/>
          <w:lang w:eastAsia="fr-FR"/>
        </w:rPr>
        <w:t>lles</w:t>
      </w:r>
      <w:r w:rsidR="00DA65C3">
        <w:rPr>
          <w:rFonts w:ascii="Times New Roman" w:eastAsia="Times New Roman" w:hAnsi="Times New Roman" w:cs="Times New Roman"/>
          <w:lang w:eastAsia="fr-FR"/>
        </w:rPr>
        <w:t xml:space="preserve"> aussi. </w:t>
      </w:r>
    </w:p>
    <w:p w14:paraId="2D3A538B" w14:textId="6FF3CF4E" w:rsidR="00DA65C3" w:rsidRDefault="00DA65C3" w:rsidP="006D7917">
      <w:pPr>
        <w:spacing w:line="36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chiffres de la maltraitance sexuelle </w:t>
      </w:r>
      <w:r w:rsidR="00EC1718">
        <w:rPr>
          <w:rFonts w:ascii="Times New Roman" w:eastAsia="Times New Roman" w:hAnsi="Times New Roman" w:cs="Times New Roman"/>
          <w:lang w:eastAsia="fr-FR"/>
        </w:rPr>
        <w:t>présentent</w:t>
      </w:r>
      <w:r w:rsidR="00161AF7">
        <w:rPr>
          <w:rFonts w:ascii="Times New Roman" w:eastAsia="Times New Roman" w:hAnsi="Times New Roman" w:cs="Times New Roman"/>
          <w:lang w:eastAsia="fr-FR"/>
        </w:rPr>
        <w:t xml:space="preserve"> un nombre réduit d’athlètes ayant subi cette forme de maltraitance. Dès lors, les pourcentages ne sont pas généralisables pour l’entièreté des catégories. Cependant nous observons que la catégorie 1 « Harcèlement verbale d’un athlète » est quelque fois normalisé lorsque cette maltraitance est administrée par les pairs et les adultes (</w:t>
      </w:r>
      <w:r w:rsidR="00161AF7" w:rsidRPr="007B2670">
        <w:rPr>
          <w:rFonts w:ascii="Times New Roman" w:eastAsia="Times New Roman" w:hAnsi="Times New Roman" w:cs="Times New Roman"/>
          <w:i/>
          <w:iCs/>
          <w:lang w:eastAsia="fr-FR"/>
        </w:rPr>
        <w:t>n</w:t>
      </w:r>
      <w:r w:rsidR="00161AF7">
        <w:rPr>
          <w:rFonts w:ascii="Times New Roman" w:eastAsia="Times New Roman" w:hAnsi="Times New Roman" w:cs="Times New Roman"/>
          <w:lang w:eastAsia="fr-FR"/>
        </w:rPr>
        <w:t xml:space="preserve"> = 41, 34.7% ; </w:t>
      </w:r>
      <w:r w:rsidR="00161AF7" w:rsidRPr="007B2670">
        <w:rPr>
          <w:rFonts w:ascii="Times New Roman" w:eastAsia="Times New Roman" w:hAnsi="Times New Roman" w:cs="Times New Roman"/>
          <w:i/>
          <w:iCs/>
          <w:lang w:eastAsia="fr-FR"/>
        </w:rPr>
        <w:t>n</w:t>
      </w:r>
      <w:r w:rsidR="00161AF7">
        <w:rPr>
          <w:rFonts w:ascii="Times New Roman" w:eastAsia="Times New Roman" w:hAnsi="Times New Roman" w:cs="Times New Roman"/>
          <w:lang w:eastAsia="fr-FR"/>
        </w:rPr>
        <w:t xml:space="preserve"> = 10, 20.4%). </w:t>
      </w:r>
      <w:r w:rsidR="00142150">
        <w:rPr>
          <w:rFonts w:ascii="Times New Roman" w:eastAsia="Times New Roman" w:hAnsi="Times New Roman" w:cs="Times New Roman"/>
          <w:lang w:eastAsia="fr-FR"/>
        </w:rPr>
        <w:t>De plus, la catégorie 5 « Caresser ou toucher sexuellement le corps d’un athlète », est aussi parfois normalisée si cela est perpétué par un adulte (</w:t>
      </w:r>
      <w:r w:rsidR="00142150" w:rsidRPr="007B2670">
        <w:rPr>
          <w:rFonts w:ascii="Times New Roman" w:eastAsia="Times New Roman" w:hAnsi="Times New Roman" w:cs="Times New Roman"/>
          <w:i/>
          <w:iCs/>
          <w:lang w:eastAsia="fr-FR"/>
        </w:rPr>
        <w:t>n</w:t>
      </w:r>
      <w:r w:rsidR="00142150">
        <w:rPr>
          <w:rFonts w:ascii="Times New Roman" w:eastAsia="Times New Roman" w:hAnsi="Times New Roman" w:cs="Times New Roman"/>
          <w:lang w:eastAsia="fr-FR"/>
        </w:rPr>
        <w:t xml:space="preserve"> = 15, 33,3%). </w:t>
      </w:r>
    </w:p>
    <w:p w14:paraId="26180481" w14:textId="3F1C58D8" w:rsidR="00142150" w:rsidRDefault="00142150" w:rsidP="006D7917">
      <w:pPr>
        <w:spacing w:line="36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Finalement, la catégorie 1 « Négligence physique » de la maltraitance de négligence présente des interprétations avec des pourcentages élevés si celle-ci est engendrée par un adulte. </w:t>
      </w:r>
      <w:r w:rsidR="006E4AA6">
        <w:rPr>
          <w:rFonts w:ascii="Times New Roman" w:eastAsia="Times New Roman" w:hAnsi="Times New Roman" w:cs="Times New Roman"/>
          <w:lang w:eastAsia="fr-FR"/>
        </w:rPr>
        <w:t>Effectivement, celle-ci est « normalisée », « vu comme nécessaire à la performance » et « faisant partie de l’entrainement » pour une majorité de l’échantillon (</w:t>
      </w:r>
      <w:r w:rsidR="006E4AA6" w:rsidRPr="007B2670">
        <w:rPr>
          <w:rFonts w:ascii="Times New Roman" w:eastAsia="Times New Roman" w:hAnsi="Times New Roman" w:cs="Times New Roman"/>
          <w:i/>
          <w:iCs/>
          <w:lang w:eastAsia="fr-FR"/>
        </w:rPr>
        <w:t>n</w:t>
      </w:r>
      <w:r w:rsidR="006E4AA6">
        <w:rPr>
          <w:rFonts w:ascii="Times New Roman" w:eastAsia="Times New Roman" w:hAnsi="Times New Roman" w:cs="Times New Roman"/>
          <w:lang w:eastAsia="fr-FR"/>
        </w:rPr>
        <w:t xml:space="preserve"> = 76, 68.5% ; </w:t>
      </w:r>
      <w:r w:rsidR="006E4AA6" w:rsidRPr="007B2670">
        <w:rPr>
          <w:rFonts w:ascii="Times New Roman" w:eastAsia="Times New Roman" w:hAnsi="Times New Roman" w:cs="Times New Roman"/>
          <w:i/>
          <w:iCs/>
          <w:lang w:eastAsia="fr-FR"/>
        </w:rPr>
        <w:t>n</w:t>
      </w:r>
      <w:r w:rsidR="006E4AA6">
        <w:rPr>
          <w:rFonts w:ascii="Times New Roman" w:eastAsia="Times New Roman" w:hAnsi="Times New Roman" w:cs="Times New Roman"/>
          <w:lang w:eastAsia="fr-FR"/>
        </w:rPr>
        <w:t xml:space="preserve"> = 69, 62.7% ; </w:t>
      </w:r>
      <w:r w:rsidR="006E4AA6" w:rsidRPr="007B2670">
        <w:rPr>
          <w:rFonts w:ascii="Times New Roman" w:eastAsia="Times New Roman" w:hAnsi="Times New Roman" w:cs="Times New Roman"/>
          <w:i/>
          <w:iCs/>
          <w:lang w:eastAsia="fr-FR"/>
        </w:rPr>
        <w:t>n</w:t>
      </w:r>
      <w:r w:rsidR="006E4AA6">
        <w:rPr>
          <w:rFonts w:ascii="Times New Roman" w:eastAsia="Times New Roman" w:hAnsi="Times New Roman" w:cs="Times New Roman"/>
          <w:lang w:eastAsia="fr-FR"/>
        </w:rPr>
        <w:t xml:space="preserve"> = 82, 73.9%).</w:t>
      </w:r>
    </w:p>
    <w:p w14:paraId="2D25957B" w14:textId="15E4585E" w:rsidR="00647253" w:rsidRDefault="00647253" w:rsidP="004B382D">
      <w:pPr>
        <w:rPr>
          <w:color w:val="000000" w:themeColor="text1"/>
        </w:rPr>
      </w:pPr>
    </w:p>
    <w:p w14:paraId="741EC8F7" w14:textId="77777777" w:rsidR="00647253" w:rsidRDefault="00647253" w:rsidP="004B382D">
      <w:pPr>
        <w:rPr>
          <w:color w:val="000000" w:themeColor="text1"/>
        </w:rPr>
      </w:pPr>
    </w:p>
    <w:p w14:paraId="2DEA986C" w14:textId="77777777" w:rsidR="00D73BB8" w:rsidRPr="00647253" w:rsidRDefault="00D73BB8" w:rsidP="00647253">
      <w:pPr>
        <w:jc w:val="center"/>
        <w:rPr>
          <w:rFonts w:ascii="Times" w:hAnsi="Times"/>
          <w:color w:val="000000" w:themeColor="text1"/>
        </w:rPr>
      </w:pPr>
    </w:p>
    <w:p w14:paraId="54532F7E" w14:textId="67DF8BA5" w:rsidR="004B382D" w:rsidRPr="00647253" w:rsidRDefault="00647253" w:rsidP="00647253">
      <w:pPr>
        <w:rPr>
          <w:rFonts w:ascii="Times" w:hAnsi="Times"/>
          <w:color w:val="000000" w:themeColor="text1"/>
        </w:rPr>
      </w:pPr>
      <w:r>
        <w:rPr>
          <w:rFonts w:ascii="Times" w:hAnsi="Times"/>
          <w:color w:val="000000" w:themeColor="text1"/>
        </w:rPr>
        <w:t>T</w:t>
      </w:r>
      <w:r w:rsidRPr="00647253">
        <w:rPr>
          <w:rFonts w:ascii="Times" w:hAnsi="Times"/>
          <w:color w:val="000000" w:themeColor="text1"/>
        </w:rPr>
        <w:t>ableau 5</w:t>
      </w:r>
      <w:r>
        <w:rPr>
          <w:rFonts w:ascii="Times" w:hAnsi="Times"/>
          <w:color w:val="000000" w:themeColor="text1"/>
        </w:rPr>
        <w:t xml:space="preserve">. </w:t>
      </w:r>
      <w:r w:rsidR="004B382D" w:rsidRPr="00647253">
        <w:rPr>
          <w:rFonts w:ascii="Times" w:hAnsi="Times"/>
          <w:color w:val="000000" w:themeColor="text1"/>
        </w:rPr>
        <w:t xml:space="preserve">Interprétation par </w:t>
      </w:r>
      <w:commentRangeStart w:id="58"/>
      <w:r w:rsidR="004B382D" w:rsidRPr="00647253">
        <w:rPr>
          <w:rFonts w:ascii="Times" w:hAnsi="Times"/>
          <w:color w:val="000000" w:themeColor="text1"/>
        </w:rPr>
        <w:t>catégorie</w:t>
      </w:r>
      <w:r w:rsidR="00CE67C3" w:rsidRPr="00647253">
        <w:rPr>
          <w:rFonts w:ascii="Times" w:hAnsi="Times"/>
          <w:color w:val="000000" w:themeColor="text1"/>
        </w:rPr>
        <w:t xml:space="preserve"> </w:t>
      </w:r>
      <w:commentRangeEnd w:id="58"/>
      <w:r w:rsidR="00B70E62">
        <w:rPr>
          <w:rStyle w:val="Marquedecommentaire"/>
        </w:rPr>
        <w:commentReference w:id="58"/>
      </w:r>
    </w:p>
    <w:tbl>
      <w:tblPr>
        <w:tblStyle w:val="Grilledutableau"/>
        <w:tblW w:w="767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1002"/>
        <w:gridCol w:w="1439"/>
        <w:gridCol w:w="1837"/>
        <w:gridCol w:w="2010"/>
      </w:tblGrid>
      <w:tr w:rsidR="00914906" w:rsidRPr="00914906" w14:paraId="673369B4" w14:textId="77777777" w:rsidTr="00A71AE2">
        <w:tc>
          <w:tcPr>
            <w:tcW w:w="1387" w:type="dxa"/>
            <w:tcBorders>
              <w:top w:val="single" w:sz="4" w:space="0" w:color="auto"/>
              <w:bottom w:val="nil"/>
            </w:tcBorders>
          </w:tcPr>
          <w:p w14:paraId="1651D0A3" w14:textId="77777777" w:rsidR="00594E07" w:rsidRPr="00914906" w:rsidRDefault="00594E07" w:rsidP="00647253">
            <w:pPr>
              <w:jc w:val="center"/>
              <w:rPr>
                <w:rFonts w:ascii="Times" w:hAnsi="Times"/>
                <w:color w:val="000000" w:themeColor="text1"/>
              </w:rPr>
            </w:pPr>
          </w:p>
        </w:tc>
        <w:tc>
          <w:tcPr>
            <w:tcW w:w="1002" w:type="dxa"/>
            <w:tcBorders>
              <w:top w:val="single" w:sz="4" w:space="0" w:color="auto"/>
              <w:bottom w:val="nil"/>
            </w:tcBorders>
          </w:tcPr>
          <w:p w14:paraId="5BBDCB37" w14:textId="77777777" w:rsidR="00594E07" w:rsidRPr="00914906" w:rsidRDefault="00594E07" w:rsidP="00647253">
            <w:pPr>
              <w:jc w:val="center"/>
              <w:rPr>
                <w:rFonts w:ascii="Times" w:hAnsi="Times"/>
                <w:color w:val="000000" w:themeColor="text1"/>
              </w:rPr>
            </w:pPr>
          </w:p>
        </w:tc>
        <w:tc>
          <w:tcPr>
            <w:tcW w:w="1439" w:type="dxa"/>
            <w:tcBorders>
              <w:top w:val="single" w:sz="4" w:space="0" w:color="auto"/>
              <w:bottom w:val="nil"/>
            </w:tcBorders>
          </w:tcPr>
          <w:p w14:paraId="2C8C3127" w14:textId="1BAA06D1" w:rsidR="00594E07" w:rsidRPr="00914906" w:rsidRDefault="00594E07" w:rsidP="00647253">
            <w:pPr>
              <w:jc w:val="center"/>
              <w:rPr>
                <w:rFonts w:ascii="Times" w:hAnsi="Times"/>
                <w:b/>
                <w:bCs/>
                <w:color w:val="000000" w:themeColor="text1"/>
              </w:rPr>
            </w:pPr>
            <w:r w:rsidRPr="00914906">
              <w:rPr>
                <w:rFonts w:ascii="Times" w:hAnsi="Times"/>
                <w:color w:val="000000" w:themeColor="text1"/>
                <w:sz w:val="21"/>
                <w:szCs w:val="22"/>
              </w:rPr>
              <w:t>Normalisation</w:t>
            </w:r>
          </w:p>
        </w:tc>
        <w:tc>
          <w:tcPr>
            <w:tcW w:w="1837" w:type="dxa"/>
            <w:tcBorders>
              <w:top w:val="single" w:sz="4" w:space="0" w:color="auto"/>
              <w:bottom w:val="nil"/>
            </w:tcBorders>
          </w:tcPr>
          <w:p w14:paraId="0AA48A43" w14:textId="5C8B769C" w:rsidR="00594E07" w:rsidRPr="00914906" w:rsidRDefault="00594E07" w:rsidP="00A71AE2">
            <w:pPr>
              <w:jc w:val="center"/>
              <w:rPr>
                <w:rFonts w:ascii="Times" w:hAnsi="Times"/>
                <w:b/>
                <w:bCs/>
                <w:color w:val="000000" w:themeColor="text1"/>
              </w:rPr>
            </w:pPr>
            <w:r w:rsidRPr="00914906">
              <w:rPr>
                <w:rFonts w:ascii="Times" w:hAnsi="Times"/>
                <w:color w:val="000000" w:themeColor="text1"/>
              </w:rPr>
              <w:t>Nécessaire à la performance</w:t>
            </w:r>
          </w:p>
        </w:tc>
        <w:tc>
          <w:tcPr>
            <w:tcW w:w="2010" w:type="dxa"/>
            <w:tcBorders>
              <w:top w:val="single" w:sz="4" w:space="0" w:color="auto"/>
              <w:bottom w:val="nil"/>
            </w:tcBorders>
          </w:tcPr>
          <w:p w14:paraId="61490C5F" w14:textId="4AB55B94" w:rsidR="00594E07" w:rsidRPr="00914906" w:rsidRDefault="00594E07" w:rsidP="00647253">
            <w:pPr>
              <w:jc w:val="center"/>
              <w:rPr>
                <w:rFonts w:ascii="Times" w:hAnsi="Times"/>
                <w:b/>
                <w:bCs/>
                <w:color w:val="000000" w:themeColor="text1"/>
              </w:rPr>
            </w:pPr>
            <w:r w:rsidRPr="00914906">
              <w:rPr>
                <w:rFonts w:ascii="Times" w:hAnsi="Times"/>
                <w:color w:val="000000" w:themeColor="text1"/>
              </w:rPr>
              <w:t>Faisant partie de l’entrainement</w:t>
            </w:r>
          </w:p>
        </w:tc>
      </w:tr>
      <w:tr w:rsidR="00914906" w:rsidRPr="00914906" w14:paraId="5797F8E5" w14:textId="77777777" w:rsidTr="00DE64DC">
        <w:tc>
          <w:tcPr>
            <w:tcW w:w="1387" w:type="dxa"/>
            <w:tcBorders>
              <w:top w:val="nil"/>
              <w:bottom w:val="nil"/>
            </w:tcBorders>
          </w:tcPr>
          <w:p w14:paraId="6926F18D" w14:textId="77777777" w:rsidR="00A71AE2" w:rsidRPr="00914906" w:rsidRDefault="00A71AE2" w:rsidP="00A71AE2">
            <w:pPr>
              <w:jc w:val="center"/>
              <w:rPr>
                <w:rFonts w:ascii="Times" w:hAnsi="Times"/>
                <w:color w:val="000000" w:themeColor="text1"/>
              </w:rPr>
            </w:pPr>
          </w:p>
        </w:tc>
        <w:tc>
          <w:tcPr>
            <w:tcW w:w="1002" w:type="dxa"/>
            <w:tcBorders>
              <w:top w:val="nil"/>
              <w:bottom w:val="nil"/>
            </w:tcBorders>
          </w:tcPr>
          <w:p w14:paraId="160D92DB" w14:textId="77777777" w:rsidR="00A71AE2" w:rsidRPr="00914906" w:rsidRDefault="00A71AE2" w:rsidP="00647253">
            <w:pPr>
              <w:jc w:val="center"/>
              <w:rPr>
                <w:rFonts w:ascii="Times" w:hAnsi="Times"/>
                <w:color w:val="000000" w:themeColor="text1"/>
              </w:rPr>
            </w:pPr>
          </w:p>
        </w:tc>
        <w:tc>
          <w:tcPr>
            <w:tcW w:w="1439" w:type="dxa"/>
            <w:tcBorders>
              <w:top w:val="nil"/>
              <w:bottom w:val="single" w:sz="4" w:space="0" w:color="auto"/>
            </w:tcBorders>
          </w:tcPr>
          <w:p w14:paraId="21C78CDD" w14:textId="77777777" w:rsidR="00A71AE2" w:rsidRPr="00914906" w:rsidRDefault="00A71AE2" w:rsidP="00647253">
            <w:pPr>
              <w:jc w:val="center"/>
              <w:rPr>
                <w:rFonts w:ascii="Times" w:hAnsi="Times"/>
                <w:color w:val="000000" w:themeColor="text1"/>
                <w:sz w:val="21"/>
                <w:szCs w:val="22"/>
              </w:rPr>
            </w:pPr>
          </w:p>
        </w:tc>
        <w:tc>
          <w:tcPr>
            <w:tcW w:w="1837" w:type="dxa"/>
            <w:tcBorders>
              <w:top w:val="nil"/>
              <w:bottom w:val="single" w:sz="4" w:space="0" w:color="auto"/>
            </w:tcBorders>
          </w:tcPr>
          <w:p w14:paraId="7F73C1B0" w14:textId="77777777" w:rsidR="00A71AE2" w:rsidRPr="00914906" w:rsidRDefault="00A71AE2" w:rsidP="00A71AE2">
            <w:pPr>
              <w:jc w:val="center"/>
              <w:rPr>
                <w:rFonts w:ascii="Times" w:hAnsi="Times"/>
                <w:color w:val="000000" w:themeColor="text1"/>
              </w:rPr>
            </w:pPr>
          </w:p>
        </w:tc>
        <w:tc>
          <w:tcPr>
            <w:tcW w:w="2010" w:type="dxa"/>
            <w:tcBorders>
              <w:top w:val="nil"/>
              <w:bottom w:val="single" w:sz="4" w:space="0" w:color="auto"/>
            </w:tcBorders>
          </w:tcPr>
          <w:p w14:paraId="16DA811D" w14:textId="77777777" w:rsidR="00A71AE2" w:rsidRPr="00914906" w:rsidRDefault="00A71AE2" w:rsidP="00647253">
            <w:pPr>
              <w:jc w:val="center"/>
              <w:rPr>
                <w:rFonts w:ascii="Times" w:hAnsi="Times"/>
                <w:color w:val="000000" w:themeColor="text1"/>
              </w:rPr>
            </w:pPr>
          </w:p>
        </w:tc>
      </w:tr>
      <w:tr w:rsidR="00914906" w:rsidRPr="00914906" w14:paraId="0120C07A" w14:textId="77777777" w:rsidTr="00A71AE2">
        <w:tc>
          <w:tcPr>
            <w:tcW w:w="1387" w:type="dxa"/>
            <w:tcBorders>
              <w:top w:val="nil"/>
              <w:bottom w:val="single" w:sz="4" w:space="0" w:color="auto"/>
            </w:tcBorders>
          </w:tcPr>
          <w:p w14:paraId="38B0D6CC" w14:textId="77777777" w:rsidR="00DE64DC" w:rsidRPr="00914906" w:rsidRDefault="00DE64DC" w:rsidP="00A71AE2">
            <w:pPr>
              <w:jc w:val="center"/>
              <w:rPr>
                <w:rFonts w:ascii="Times" w:hAnsi="Times"/>
                <w:color w:val="000000" w:themeColor="text1"/>
              </w:rPr>
            </w:pPr>
          </w:p>
        </w:tc>
        <w:tc>
          <w:tcPr>
            <w:tcW w:w="1002" w:type="dxa"/>
            <w:tcBorders>
              <w:top w:val="nil"/>
              <w:bottom w:val="single" w:sz="4" w:space="0" w:color="auto"/>
            </w:tcBorders>
          </w:tcPr>
          <w:p w14:paraId="732D1F15" w14:textId="77777777" w:rsidR="00DE64DC" w:rsidRPr="00914906" w:rsidRDefault="00DE64DC" w:rsidP="00647253">
            <w:pPr>
              <w:jc w:val="center"/>
              <w:rPr>
                <w:rFonts w:ascii="Times" w:hAnsi="Times"/>
                <w:color w:val="000000" w:themeColor="text1"/>
              </w:rPr>
            </w:pPr>
          </w:p>
        </w:tc>
        <w:tc>
          <w:tcPr>
            <w:tcW w:w="1439" w:type="dxa"/>
            <w:tcBorders>
              <w:top w:val="nil"/>
              <w:bottom w:val="single" w:sz="4" w:space="0" w:color="auto"/>
            </w:tcBorders>
          </w:tcPr>
          <w:p w14:paraId="250E53B4" w14:textId="050C14F6" w:rsidR="00DE64DC" w:rsidRPr="00914906" w:rsidRDefault="00DE64DC" w:rsidP="00647253">
            <w:pPr>
              <w:jc w:val="center"/>
              <w:rPr>
                <w:rFonts w:ascii="Times" w:hAnsi="Times"/>
                <w:color w:val="000000" w:themeColor="text1"/>
                <w:sz w:val="21"/>
                <w:szCs w:val="22"/>
              </w:rPr>
            </w:pPr>
            <w:r w:rsidRPr="00914906">
              <w:rPr>
                <w:rFonts w:ascii="Times" w:hAnsi="Times"/>
                <w:color w:val="000000" w:themeColor="text1"/>
                <w:sz w:val="21"/>
                <w:szCs w:val="22"/>
              </w:rPr>
              <w:t>N (%)</w:t>
            </w:r>
          </w:p>
        </w:tc>
        <w:tc>
          <w:tcPr>
            <w:tcW w:w="1837" w:type="dxa"/>
            <w:tcBorders>
              <w:top w:val="nil"/>
              <w:bottom w:val="single" w:sz="4" w:space="0" w:color="auto"/>
            </w:tcBorders>
          </w:tcPr>
          <w:p w14:paraId="31ADE999" w14:textId="3381CE6C" w:rsidR="00DE64DC" w:rsidRPr="00914906" w:rsidRDefault="00DE64DC" w:rsidP="00A71AE2">
            <w:pPr>
              <w:jc w:val="center"/>
              <w:rPr>
                <w:rFonts w:ascii="Times" w:hAnsi="Times"/>
                <w:color w:val="000000" w:themeColor="text1"/>
              </w:rPr>
            </w:pPr>
            <w:r w:rsidRPr="00914906">
              <w:rPr>
                <w:rFonts w:ascii="Times" w:hAnsi="Times"/>
                <w:color w:val="000000" w:themeColor="text1"/>
              </w:rPr>
              <w:t>N (%)</w:t>
            </w:r>
          </w:p>
        </w:tc>
        <w:tc>
          <w:tcPr>
            <w:tcW w:w="2010" w:type="dxa"/>
            <w:tcBorders>
              <w:top w:val="nil"/>
              <w:bottom w:val="single" w:sz="4" w:space="0" w:color="auto"/>
            </w:tcBorders>
          </w:tcPr>
          <w:p w14:paraId="77E757D0" w14:textId="18DC5FA6" w:rsidR="00DE64DC" w:rsidRPr="00914906" w:rsidRDefault="00DE64DC" w:rsidP="00647253">
            <w:pPr>
              <w:jc w:val="center"/>
              <w:rPr>
                <w:rFonts w:ascii="Times" w:hAnsi="Times"/>
                <w:color w:val="000000" w:themeColor="text1"/>
              </w:rPr>
            </w:pPr>
            <w:r w:rsidRPr="00914906">
              <w:rPr>
                <w:rFonts w:ascii="Times" w:hAnsi="Times"/>
                <w:color w:val="000000" w:themeColor="text1"/>
              </w:rPr>
              <w:t>N</w:t>
            </w:r>
            <w:r w:rsidR="00E4733F" w:rsidRPr="00914906">
              <w:rPr>
                <w:rFonts w:ascii="Times" w:hAnsi="Times"/>
                <w:color w:val="000000" w:themeColor="text1"/>
              </w:rPr>
              <w:t xml:space="preserve"> </w:t>
            </w:r>
            <w:r w:rsidRPr="00914906">
              <w:rPr>
                <w:rFonts w:ascii="Times" w:hAnsi="Times"/>
                <w:color w:val="000000" w:themeColor="text1"/>
              </w:rPr>
              <w:t>(%)</w:t>
            </w:r>
          </w:p>
        </w:tc>
      </w:tr>
      <w:tr w:rsidR="00914906" w:rsidRPr="00914906" w14:paraId="2603D191" w14:textId="77777777" w:rsidTr="00A71AE2">
        <w:tc>
          <w:tcPr>
            <w:tcW w:w="1387" w:type="dxa"/>
            <w:tcBorders>
              <w:top w:val="single" w:sz="4" w:space="0" w:color="auto"/>
              <w:bottom w:val="nil"/>
            </w:tcBorders>
          </w:tcPr>
          <w:p w14:paraId="7B8B5F32" w14:textId="77777777" w:rsidR="00A71AE2" w:rsidRPr="00914906" w:rsidRDefault="00A71AE2" w:rsidP="00A71AE2">
            <w:pPr>
              <w:jc w:val="center"/>
              <w:rPr>
                <w:rFonts w:ascii="Times" w:hAnsi="Times"/>
                <w:color w:val="000000" w:themeColor="text1"/>
              </w:rPr>
            </w:pPr>
            <w:r w:rsidRPr="00914906">
              <w:rPr>
                <w:rFonts w:ascii="Times" w:hAnsi="Times"/>
                <w:color w:val="000000" w:themeColor="text1"/>
              </w:rPr>
              <w:t>Maltraitance psychologique (auteurs)</w:t>
            </w:r>
          </w:p>
          <w:p w14:paraId="100CA7DA" w14:textId="77777777" w:rsidR="00A71AE2" w:rsidRPr="00914906" w:rsidRDefault="00A71AE2" w:rsidP="00A71AE2">
            <w:pPr>
              <w:jc w:val="center"/>
              <w:rPr>
                <w:rFonts w:ascii="Times" w:hAnsi="Times"/>
                <w:color w:val="000000" w:themeColor="text1"/>
              </w:rPr>
            </w:pPr>
          </w:p>
        </w:tc>
        <w:tc>
          <w:tcPr>
            <w:tcW w:w="1002" w:type="dxa"/>
            <w:tcBorders>
              <w:top w:val="single" w:sz="4" w:space="0" w:color="auto"/>
              <w:bottom w:val="nil"/>
            </w:tcBorders>
          </w:tcPr>
          <w:p w14:paraId="509005B3" w14:textId="77777777" w:rsidR="00A71AE2" w:rsidRPr="00914906" w:rsidRDefault="00A71AE2" w:rsidP="00647253">
            <w:pPr>
              <w:jc w:val="center"/>
              <w:rPr>
                <w:rFonts w:ascii="Times" w:hAnsi="Times"/>
                <w:color w:val="000000" w:themeColor="text1"/>
              </w:rPr>
            </w:pPr>
          </w:p>
        </w:tc>
        <w:tc>
          <w:tcPr>
            <w:tcW w:w="1439" w:type="dxa"/>
            <w:tcBorders>
              <w:top w:val="single" w:sz="4" w:space="0" w:color="auto"/>
              <w:bottom w:val="nil"/>
            </w:tcBorders>
          </w:tcPr>
          <w:p w14:paraId="40378403" w14:textId="77777777" w:rsidR="00A71AE2" w:rsidRPr="00914906" w:rsidRDefault="00A71AE2" w:rsidP="00647253">
            <w:pPr>
              <w:jc w:val="center"/>
              <w:rPr>
                <w:rFonts w:ascii="Times" w:hAnsi="Times"/>
                <w:color w:val="000000" w:themeColor="text1"/>
                <w:sz w:val="21"/>
                <w:szCs w:val="22"/>
              </w:rPr>
            </w:pPr>
          </w:p>
        </w:tc>
        <w:tc>
          <w:tcPr>
            <w:tcW w:w="1837" w:type="dxa"/>
            <w:tcBorders>
              <w:top w:val="single" w:sz="4" w:space="0" w:color="auto"/>
              <w:bottom w:val="nil"/>
            </w:tcBorders>
          </w:tcPr>
          <w:p w14:paraId="2CD034B8" w14:textId="77777777" w:rsidR="00A71AE2" w:rsidRPr="00914906" w:rsidRDefault="00A71AE2" w:rsidP="00A71AE2">
            <w:pPr>
              <w:jc w:val="center"/>
              <w:rPr>
                <w:rFonts w:ascii="Times" w:hAnsi="Times"/>
                <w:color w:val="000000" w:themeColor="text1"/>
              </w:rPr>
            </w:pPr>
          </w:p>
        </w:tc>
        <w:tc>
          <w:tcPr>
            <w:tcW w:w="2010" w:type="dxa"/>
            <w:tcBorders>
              <w:top w:val="single" w:sz="4" w:space="0" w:color="auto"/>
              <w:bottom w:val="nil"/>
            </w:tcBorders>
          </w:tcPr>
          <w:p w14:paraId="4A833136" w14:textId="77777777" w:rsidR="00A71AE2" w:rsidRPr="00914906" w:rsidRDefault="00A71AE2" w:rsidP="00647253">
            <w:pPr>
              <w:jc w:val="center"/>
              <w:rPr>
                <w:rFonts w:ascii="Times" w:hAnsi="Times"/>
                <w:color w:val="000000" w:themeColor="text1"/>
              </w:rPr>
            </w:pPr>
          </w:p>
        </w:tc>
      </w:tr>
      <w:tr w:rsidR="00914906" w:rsidRPr="00914906" w14:paraId="3B33C661" w14:textId="4A6C75B9" w:rsidTr="00A71AE2">
        <w:tc>
          <w:tcPr>
            <w:tcW w:w="1387" w:type="dxa"/>
            <w:tcBorders>
              <w:top w:val="nil"/>
            </w:tcBorders>
          </w:tcPr>
          <w:p w14:paraId="35F27366"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Pairs</w:t>
            </w:r>
          </w:p>
        </w:tc>
        <w:tc>
          <w:tcPr>
            <w:tcW w:w="1002" w:type="dxa"/>
            <w:tcBorders>
              <w:top w:val="nil"/>
            </w:tcBorders>
          </w:tcPr>
          <w:p w14:paraId="3141DA9C" w14:textId="7CDD8745"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Borders>
              <w:top w:val="nil"/>
            </w:tcBorders>
          </w:tcPr>
          <w:p w14:paraId="4035A4E4" w14:textId="53C44A95" w:rsidR="00594E07" w:rsidRPr="00914906" w:rsidRDefault="005612B8" w:rsidP="00647253">
            <w:pPr>
              <w:jc w:val="center"/>
              <w:rPr>
                <w:rFonts w:ascii="Times" w:hAnsi="Times"/>
                <w:color w:val="000000" w:themeColor="text1"/>
              </w:rPr>
            </w:pPr>
            <w:r w:rsidRPr="00914906">
              <w:rPr>
                <w:rFonts w:ascii="Times" w:hAnsi="Times"/>
                <w:color w:val="000000" w:themeColor="text1"/>
              </w:rPr>
              <w:t>199 (52.8)</w:t>
            </w:r>
          </w:p>
        </w:tc>
        <w:tc>
          <w:tcPr>
            <w:tcW w:w="1837" w:type="dxa"/>
            <w:tcBorders>
              <w:top w:val="nil"/>
            </w:tcBorders>
          </w:tcPr>
          <w:p w14:paraId="1EABB9CC" w14:textId="1D0D9F2C" w:rsidR="00594E07" w:rsidRPr="00914906" w:rsidRDefault="005612B8" w:rsidP="00647253">
            <w:pPr>
              <w:jc w:val="center"/>
              <w:rPr>
                <w:rFonts w:ascii="Times" w:hAnsi="Times"/>
                <w:color w:val="000000" w:themeColor="text1"/>
              </w:rPr>
            </w:pPr>
            <w:r w:rsidRPr="00914906">
              <w:rPr>
                <w:rFonts w:ascii="Times" w:hAnsi="Times"/>
                <w:color w:val="000000" w:themeColor="text1"/>
              </w:rPr>
              <w:t>76 (19.5)</w:t>
            </w:r>
          </w:p>
        </w:tc>
        <w:tc>
          <w:tcPr>
            <w:tcW w:w="2010" w:type="dxa"/>
            <w:tcBorders>
              <w:top w:val="nil"/>
            </w:tcBorders>
          </w:tcPr>
          <w:p w14:paraId="3DED128C" w14:textId="25ED9FB3" w:rsidR="00594E07" w:rsidRPr="00914906" w:rsidRDefault="005612B8" w:rsidP="00647253">
            <w:pPr>
              <w:jc w:val="center"/>
              <w:rPr>
                <w:rFonts w:ascii="Times" w:hAnsi="Times"/>
                <w:color w:val="000000" w:themeColor="text1"/>
              </w:rPr>
            </w:pPr>
            <w:r w:rsidRPr="00914906">
              <w:rPr>
                <w:rFonts w:ascii="Times" w:hAnsi="Times"/>
                <w:color w:val="000000" w:themeColor="text1"/>
              </w:rPr>
              <w:t>156 (40.4)</w:t>
            </w:r>
          </w:p>
        </w:tc>
      </w:tr>
      <w:tr w:rsidR="00914906" w:rsidRPr="00914906" w14:paraId="77BDAB82" w14:textId="4AED649E" w:rsidTr="00A71AE2">
        <w:tc>
          <w:tcPr>
            <w:tcW w:w="1387" w:type="dxa"/>
          </w:tcPr>
          <w:p w14:paraId="4C4E5918" w14:textId="77777777" w:rsidR="00594E07" w:rsidRPr="00914906" w:rsidRDefault="00594E07" w:rsidP="00647253">
            <w:pPr>
              <w:jc w:val="center"/>
              <w:rPr>
                <w:rFonts w:ascii="Times" w:hAnsi="Times"/>
                <w:color w:val="000000" w:themeColor="text1"/>
              </w:rPr>
            </w:pPr>
          </w:p>
        </w:tc>
        <w:tc>
          <w:tcPr>
            <w:tcW w:w="1002" w:type="dxa"/>
          </w:tcPr>
          <w:p w14:paraId="74BCD019"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5560D12A" w14:textId="4BCAAA86" w:rsidR="00594E07" w:rsidRPr="00914906" w:rsidRDefault="005612B8" w:rsidP="00647253">
            <w:pPr>
              <w:jc w:val="center"/>
              <w:rPr>
                <w:rFonts w:ascii="Times" w:hAnsi="Times"/>
                <w:color w:val="000000" w:themeColor="text1"/>
              </w:rPr>
            </w:pPr>
            <w:r w:rsidRPr="00914906">
              <w:rPr>
                <w:rFonts w:ascii="Times" w:hAnsi="Times"/>
                <w:color w:val="000000" w:themeColor="text1"/>
              </w:rPr>
              <w:t>251 (43.1)</w:t>
            </w:r>
          </w:p>
        </w:tc>
        <w:tc>
          <w:tcPr>
            <w:tcW w:w="1837" w:type="dxa"/>
          </w:tcPr>
          <w:p w14:paraId="4B8AE6C1" w14:textId="2CF4E853" w:rsidR="00594E07" w:rsidRPr="00914906" w:rsidRDefault="005612B8" w:rsidP="00647253">
            <w:pPr>
              <w:jc w:val="center"/>
              <w:rPr>
                <w:rFonts w:ascii="Times" w:hAnsi="Times"/>
                <w:color w:val="000000" w:themeColor="text1"/>
              </w:rPr>
            </w:pPr>
            <w:r w:rsidRPr="00914906">
              <w:rPr>
                <w:rFonts w:ascii="Times" w:hAnsi="Times"/>
                <w:color w:val="000000" w:themeColor="text1"/>
              </w:rPr>
              <w:t>165 (27.9)</w:t>
            </w:r>
          </w:p>
        </w:tc>
        <w:tc>
          <w:tcPr>
            <w:tcW w:w="2010" w:type="dxa"/>
          </w:tcPr>
          <w:p w14:paraId="1039E07C" w14:textId="5559984E" w:rsidR="00594E07" w:rsidRPr="00914906" w:rsidRDefault="005612B8" w:rsidP="00647253">
            <w:pPr>
              <w:jc w:val="center"/>
              <w:rPr>
                <w:rFonts w:ascii="Times" w:hAnsi="Times"/>
                <w:color w:val="000000" w:themeColor="text1"/>
              </w:rPr>
            </w:pPr>
            <w:r w:rsidRPr="00914906">
              <w:rPr>
                <w:rFonts w:ascii="Times" w:hAnsi="Times"/>
                <w:color w:val="000000" w:themeColor="text1"/>
              </w:rPr>
              <w:t>248 (41.8)</w:t>
            </w:r>
          </w:p>
        </w:tc>
      </w:tr>
      <w:tr w:rsidR="00914906" w:rsidRPr="00914906" w14:paraId="1A438431" w14:textId="1765BBC8" w:rsidTr="00A71AE2">
        <w:tc>
          <w:tcPr>
            <w:tcW w:w="1387" w:type="dxa"/>
          </w:tcPr>
          <w:p w14:paraId="426983BA" w14:textId="77777777" w:rsidR="00594E07" w:rsidRPr="00914906" w:rsidRDefault="00594E07" w:rsidP="00647253">
            <w:pPr>
              <w:jc w:val="center"/>
              <w:rPr>
                <w:rFonts w:ascii="Times" w:hAnsi="Times"/>
                <w:color w:val="000000" w:themeColor="text1"/>
              </w:rPr>
            </w:pPr>
          </w:p>
        </w:tc>
        <w:tc>
          <w:tcPr>
            <w:tcW w:w="1002" w:type="dxa"/>
          </w:tcPr>
          <w:p w14:paraId="64EF46D1"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3B77F362" w14:textId="02E2E228" w:rsidR="00594E07" w:rsidRPr="00914906" w:rsidRDefault="005612B8" w:rsidP="00647253">
            <w:pPr>
              <w:jc w:val="center"/>
              <w:rPr>
                <w:rFonts w:ascii="Times" w:hAnsi="Times"/>
                <w:color w:val="000000" w:themeColor="text1"/>
              </w:rPr>
            </w:pPr>
            <w:r w:rsidRPr="00914906">
              <w:rPr>
                <w:rFonts w:ascii="Times" w:hAnsi="Times"/>
                <w:color w:val="000000" w:themeColor="text1"/>
              </w:rPr>
              <w:t>24 (20.2)</w:t>
            </w:r>
          </w:p>
        </w:tc>
        <w:tc>
          <w:tcPr>
            <w:tcW w:w="1837" w:type="dxa"/>
          </w:tcPr>
          <w:p w14:paraId="259A853C" w14:textId="61637DEA" w:rsidR="00594E07" w:rsidRPr="00914906" w:rsidRDefault="005612B8" w:rsidP="00647253">
            <w:pPr>
              <w:jc w:val="center"/>
              <w:rPr>
                <w:rFonts w:ascii="Times" w:hAnsi="Times"/>
                <w:color w:val="000000" w:themeColor="text1"/>
              </w:rPr>
            </w:pPr>
            <w:r w:rsidRPr="00914906">
              <w:rPr>
                <w:rFonts w:ascii="Times" w:hAnsi="Times"/>
                <w:color w:val="000000" w:themeColor="text1"/>
              </w:rPr>
              <w:t>13 (10.6)</w:t>
            </w:r>
          </w:p>
        </w:tc>
        <w:tc>
          <w:tcPr>
            <w:tcW w:w="2010" w:type="dxa"/>
          </w:tcPr>
          <w:p w14:paraId="34E1AD1E" w14:textId="6C1EF446" w:rsidR="00594E07" w:rsidRPr="00914906" w:rsidRDefault="005612B8" w:rsidP="00647253">
            <w:pPr>
              <w:jc w:val="center"/>
              <w:rPr>
                <w:rFonts w:ascii="Times" w:hAnsi="Times"/>
                <w:color w:val="000000" w:themeColor="text1"/>
              </w:rPr>
            </w:pPr>
            <w:r w:rsidRPr="00914906">
              <w:rPr>
                <w:rFonts w:ascii="Times" w:hAnsi="Times"/>
                <w:color w:val="000000" w:themeColor="text1"/>
              </w:rPr>
              <w:t>32 (26.2)</w:t>
            </w:r>
          </w:p>
        </w:tc>
      </w:tr>
      <w:tr w:rsidR="00914906" w:rsidRPr="00914906" w14:paraId="1FCD4FFD" w14:textId="50BB19FC" w:rsidTr="00A71AE2">
        <w:tc>
          <w:tcPr>
            <w:tcW w:w="1387" w:type="dxa"/>
          </w:tcPr>
          <w:p w14:paraId="2B330E30" w14:textId="77777777" w:rsidR="00594E07" w:rsidRPr="00914906" w:rsidRDefault="00594E07" w:rsidP="00647253">
            <w:pPr>
              <w:jc w:val="center"/>
              <w:rPr>
                <w:rFonts w:ascii="Times" w:hAnsi="Times"/>
                <w:color w:val="000000" w:themeColor="text1"/>
              </w:rPr>
            </w:pPr>
          </w:p>
        </w:tc>
        <w:tc>
          <w:tcPr>
            <w:tcW w:w="1002" w:type="dxa"/>
          </w:tcPr>
          <w:p w14:paraId="60B41EBA"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4.</w:t>
            </w:r>
          </w:p>
        </w:tc>
        <w:tc>
          <w:tcPr>
            <w:tcW w:w="1439" w:type="dxa"/>
          </w:tcPr>
          <w:p w14:paraId="1645D985" w14:textId="25A4A076" w:rsidR="00594E07" w:rsidRPr="00914906" w:rsidRDefault="006479E6" w:rsidP="00647253">
            <w:pPr>
              <w:jc w:val="center"/>
              <w:rPr>
                <w:rFonts w:ascii="Times" w:hAnsi="Times"/>
                <w:color w:val="000000" w:themeColor="text1"/>
              </w:rPr>
            </w:pPr>
            <w:r w:rsidRPr="00914906">
              <w:rPr>
                <w:rFonts w:ascii="Times" w:hAnsi="Times"/>
                <w:color w:val="000000" w:themeColor="text1"/>
              </w:rPr>
              <w:t>76 (43.9)</w:t>
            </w:r>
          </w:p>
        </w:tc>
        <w:tc>
          <w:tcPr>
            <w:tcW w:w="1837" w:type="dxa"/>
          </w:tcPr>
          <w:p w14:paraId="7FDBE7EF" w14:textId="63E5E0B4" w:rsidR="00594E07" w:rsidRPr="00914906" w:rsidRDefault="006479E6" w:rsidP="00647253">
            <w:pPr>
              <w:jc w:val="center"/>
              <w:rPr>
                <w:rFonts w:ascii="Times" w:hAnsi="Times"/>
                <w:color w:val="000000" w:themeColor="text1"/>
              </w:rPr>
            </w:pPr>
            <w:r w:rsidRPr="00914906">
              <w:rPr>
                <w:rFonts w:ascii="Times" w:hAnsi="Times"/>
                <w:color w:val="000000" w:themeColor="text1"/>
              </w:rPr>
              <w:t>75 (43.4)</w:t>
            </w:r>
          </w:p>
        </w:tc>
        <w:tc>
          <w:tcPr>
            <w:tcW w:w="2010" w:type="dxa"/>
          </w:tcPr>
          <w:p w14:paraId="34E0BA54" w14:textId="1BC54C9D" w:rsidR="00594E07" w:rsidRPr="00914906" w:rsidRDefault="006479E6" w:rsidP="00647253">
            <w:pPr>
              <w:jc w:val="center"/>
              <w:rPr>
                <w:rFonts w:ascii="Times" w:hAnsi="Times"/>
                <w:color w:val="000000" w:themeColor="text1"/>
              </w:rPr>
            </w:pPr>
            <w:r w:rsidRPr="00914906">
              <w:rPr>
                <w:rFonts w:ascii="Times" w:hAnsi="Times"/>
                <w:color w:val="000000" w:themeColor="text1"/>
              </w:rPr>
              <w:t>86 (49.4)</w:t>
            </w:r>
          </w:p>
        </w:tc>
      </w:tr>
      <w:tr w:rsidR="00914906" w:rsidRPr="00914906" w14:paraId="1D3BDCD5" w14:textId="2C5903EE" w:rsidTr="00A71AE2">
        <w:tc>
          <w:tcPr>
            <w:tcW w:w="1387" w:type="dxa"/>
          </w:tcPr>
          <w:p w14:paraId="22826ECF"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Adulte</w:t>
            </w:r>
          </w:p>
        </w:tc>
        <w:tc>
          <w:tcPr>
            <w:tcW w:w="1002" w:type="dxa"/>
          </w:tcPr>
          <w:p w14:paraId="00E1C322" w14:textId="599B59CD"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44A74805" w14:textId="5211B88E" w:rsidR="00594E07" w:rsidRPr="00914906" w:rsidRDefault="006479E6" w:rsidP="00647253">
            <w:pPr>
              <w:jc w:val="center"/>
              <w:rPr>
                <w:rFonts w:ascii="Times" w:hAnsi="Times"/>
                <w:color w:val="000000" w:themeColor="text1"/>
              </w:rPr>
            </w:pPr>
            <w:r w:rsidRPr="00914906">
              <w:rPr>
                <w:rFonts w:ascii="Times" w:hAnsi="Times"/>
                <w:color w:val="000000" w:themeColor="text1"/>
              </w:rPr>
              <w:t>75 (36.4)</w:t>
            </w:r>
          </w:p>
        </w:tc>
        <w:tc>
          <w:tcPr>
            <w:tcW w:w="1837" w:type="dxa"/>
          </w:tcPr>
          <w:p w14:paraId="5122C8F1" w14:textId="1BDFA9B6" w:rsidR="00594E07" w:rsidRPr="00914906" w:rsidRDefault="006479E6" w:rsidP="00647253">
            <w:pPr>
              <w:jc w:val="center"/>
              <w:rPr>
                <w:rFonts w:ascii="Times" w:hAnsi="Times"/>
                <w:color w:val="000000" w:themeColor="text1"/>
              </w:rPr>
            </w:pPr>
            <w:r w:rsidRPr="00914906">
              <w:rPr>
                <w:rFonts w:ascii="Times" w:hAnsi="Times"/>
                <w:color w:val="000000" w:themeColor="text1"/>
              </w:rPr>
              <w:t>44 (21.2)</w:t>
            </w:r>
          </w:p>
        </w:tc>
        <w:tc>
          <w:tcPr>
            <w:tcW w:w="2010" w:type="dxa"/>
          </w:tcPr>
          <w:p w14:paraId="6DF88C03" w14:textId="10E36536" w:rsidR="00594E07" w:rsidRPr="00914906" w:rsidRDefault="006479E6" w:rsidP="00647253">
            <w:pPr>
              <w:jc w:val="center"/>
              <w:rPr>
                <w:rFonts w:ascii="Times" w:hAnsi="Times"/>
                <w:color w:val="000000" w:themeColor="text1"/>
              </w:rPr>
            </w:pPr>
            <w:r w:rsidRPr="00914906">
              <w:rPr>
                <w:rFonts w:ascii="Times" w:hAnsi="Times"/>
                <w:color w:val="000000" w:themeColor="text1"/>
              </w:rPr>
              <w:t>62 (29.8)</w:t>
            </w:r>
          </w:p>
        </w:tc>
      </w:tr>
      <w:tr w:rsidR="00914906" w:rsidRPr="00914906" w14:paraId="43FED7C8" w14:textId="73204506" w:rsidTr="00A71AE2">
        <w:tc>
          <w:tcPr>
            <w:tcW w:w="1387" w:type="dxa"/>
          </w:tcPr>
          <w:p w14:paraId="1C93A3A9" w14:textId="77777777" w:rsidR="00594E07" w:rsidRPr="00914906" w:rsidRDefault="00594E07" w:rsidP="00647253">
            <w:pPr>
              <w:jc w:val="center"/>
              <w:rPr>
                <w:rFonts w:ascii="Times" w:hAnsi="Times"/>
                <w:color w:val="000000" w:themeColor="text1"/>
              </w:rPr>
            </w:pPr>
          </w:p>
        </w:tc>
        <w:tc>
          <w:tcPr>
            <w:tcW w:w="1002" w:type="dxa"/>
          </w:tcPr>
          <w:p w14:paraId="66FA3A6C"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129423FC" w14:textId="39BC9974" w:rsidR="00594E07" w:rsidRPr="00914906" w:rsidRDefault="006479E6" w:rsidP="00647253">
            <w:pPr>
              <w:jc w:val="center"/>
              <w:rPr>
                <w:rFonts w:ascii="Times" w:hAnsi="Times"/>
                <w:color w:val="000000" w:themeColor="text1"/>
              </w:rPr>
            </w:pPr>
            <w:r w:rsidRPr="00914906">
              <w:rPr>
                <w:rFonts w:ascii="Times" w:hAnsi="Times"/>
                <w:color w:val="000000" w:themeColor="text1"/>
              </w:rPr>
              <w:t>319 (63.4)</w:t>
            </w:r>
          </w:p>
        </w:tc>
        <w:tc>
          <w:tcPr>
            <w:tcW w:w="1837" w:type="dxa"/>
          </w:tcPr>
          <w:p w14:paraId="5B80A5BF" w14:textId="670C6227" w:rsidR="00594E07" w:rsidRPr="00914906" w:rsidRDefault="006479E6" w:rsidP="00647253">
            <w:pPr>
              <w:jc w:val="center"/>
              <w:rPr>
                <w:rFonts w:ascii="Times" w:hAnsi="Times"/>
                <w:color w:val="000000" w:themeColor="text1"/>
              </w:rPr>
            </w:pPr>
            <w:r w:rsidRPr="00914906">
              <w:rPr>
                <w:rFonts w:ascii="Times" w:hAnsi="Times"/>
                <w:color w:val="000000" w:themeColor="text1"/>
              </w:rPr>
              <w:t>287 (56.7)</w:t>
            </w:r>
          </w:p>
        </w:tc>
        <w:tc>
          <w:tcPr>
            <w:tcW w:w="2010" w:type="dxa"/>
          </w:tcPr>
          <w:p w14:paraId="3804F3C9" w14:textId="43CCD491" w:rsidR="00594E07" w:rsidRPr="00914906" w:rsidRDefault="006479E6" w:rsidP="00647253">
            <w:pPr>
              <w:jc w:val="center"/>
              <w:rPr>
                <w:rFonts w:ascii="Times" w:hAnsi="Times"/>
                <w:color w:val="000000" w:themeColor="text1"/>
              </w:rPr>
            </w:pPr>
            <w:r w:rsidRPr="00914906">
              <w:rPr>
                <w:rFonts w:ascii="Times" w:hAnsi="Times"/>
                <w:color w:val="000000" w:themeColor="text1"/>
              </w:rPr>
              <w:t>335 (65.6)</w:t>
            </w:r>
          </w:p>
        </w:tc>
      </w:tr>
      <w:tr w:rsidR="00914906" w:rsidRPr="00914906" w14:paraId="3C2F5A05" w14:textId="3109428F" w:rsidTr="00A71AE2">
        <w:tc>
          <w:tcPr>
            <w:tcW w:w="1387" w:type="dxa"/>
          </w:tcPr>
          <w:p w14:paraId="22A8FAC2" w14:textId="77777777" w:rsidR="00594E07" w:rsidRPr="00914906" w:rsidRDefault="00594E07" w:rsidP="00647253">
            <w:pPr>
              <w:jc w:val="center"/>
              <w:rPr>
                <w:rFonts w:ascii="Times" w:hAnsi="Times"/>
                <w:color w:val="000000" w:themeColor="text1"/>
              </w:rPr>
            </w:pPr>
          </w:p>
        </w:tc>
        <w:tc>
          <w:tcPr>
            <w:tcW w:w="1002" w:type="dxa"/>
          </w:tcPr>
          <w:p w14:paraId="47A8BBEB"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0A6A36E8" w14:textId="6DEC5651" w:rsidR="00594E07" w:rsidRPr="00914906" w:rsidRDefault="006479E6" w:rsidP="00647253">
            <w:pPr>
              <w:jc w:val="center"/>
              <w:rPr>
                <w:rFonts w:ascii="Times" w:hAnsi="Times"/>
                <w:color w:val="000000" w:themeColor="text1"/>
              </w:rPr>
            </w:pPr>
            <w:r w:rsidRPr="00914906">
              <w:rPr>
                <w:rFonts w:ascii="Times" w:hAnsi="Times"/>
                <w:color w:val="000000" w:themeColor="text1"/>
              </w:rPr>
              <w:t>49 (40.8%)</w:t>
            </w:r>
          </w:p>
        </w:tc>
        <w:tc>
          <w:tcPr>
            <w:tcW w:w="1837" w:type="dxa"/>
          </w:tcPr>
          <w:p w14:paraId="11A0BA32" w14:textId="7C8229F6" w:rsidR="00594E07" w:rsidRPr="00914906" w:rsidRDefault="006479E6" w:rsidP="00647253">
            <w:pPr>
              <w:jc w:val="center"/>
              <w:rPr>
                <w:rFonts w:ascii="Times" w:hAnsi="Times"/>
                <w:color w:val="000000" w:themeColor="text1"/>
              </w:rPr>
            </w:pPr>
            <w:r w:rsidRPr="00914906">
              <w:rPr>
                <w:rFonts w:ascii="Times" w:hAnsi="Times"/>
                <w:color w:val="000000" w:themeColor="text1"/>
              </w:rPr>
              <w:t>43 (35.5)</w:t>
            </w:r>
          </w:p>
        </w:tc>
        <w:tc>
          <w:tcPr>
            <w:tcW w:w="2010" w:type="dxa"/>
          </w:tcPr>
          <w:p w14:paraId="4B4B27F0" w14:textId="54B17CB8" w:rsidR="00594E07" w:rsidRPr="00914906" w:rsidRDefault="006479E6" w:rsidP="00647253">
            <w:pPr>
              <w:jc w:val="center"/>
              <w:rPr>
                <w:rFonts w:ascii="Times" w:hAnsi="Times"/>
                <w:color w:val="000000" w:themeColor="text1"/>
              </w:rPr>
            </w:pPr>
            <w:r w:rsidRPr="00914906">
              <w:rPr>
                <w:rFonts w:ascii="Times" w:hAnsi="Times"/>
                <w:color w:val="000000" w:themeColor="text1"/>
              </w:rPr>
              <w:t>54 (44.6)</w:t>
            </w:r>
          </w:p>
        </w:tc>
      </w:tr>
      <w:tr w:rsidR="00914906" w:rsidRPr="00914906" w14:paraId="71796D10" w14:textId="1D4800AD" w:rsidTr="00A71AE2">
        <w:tc>
          <w:tcPr>
            <w:tcW w:w="1387" w:type="dxa"/>
          </w:tcPr>
          <w:p w14:paraId="7F9D44FC" w14:textId="77777777" w:rsidR="00594E07" w:rsidRPr="00914906" w:rsidRDefault="00594E07" w:rsidP="00647253">
            <w:pPr>
              <w:jc w:val="center"/>
              <w:rPr>
                <w:rFonts w:ascii="Times" w:hAnsi="Times"/>
                <w:color w:val="000000" w:themeColor="text1"/>
              </w:rPr>
            </w:pPr>
          </w:p>
        </w:tc>
        <w:tc>
          <w:tcPr>
            <w:tcW w:w="1002" w:type="dxa"/>
          </w:tcPr>
          <w:p w14:paraId="4F6C6936"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4.</w:t>
            </w:r>
          </w:p>
        </w:tc>
        <w:tc>
          <w:tcPr>
            <w:tcW w:w="1439" w:type="dxa"/>
          </w:tcPr>
          <w:p w14:paraId="6B3FE385" w14:textId="0CCA0BD8" w:rsidR="00594E07" w:rsidRPr="00914906" w:rsidRDefault="006479E6" w:rsidP="00647253">
            <w:pPr>
              <w:jc w:val="center"/>
              <w:rPr>
                <w:rFonts w:ascii="Times" w:hAnsi="Times"/>
                <w:color w:val="000000" w:themeColor="text1"/>
              </w:rPr>
            </w:pPr>
            <w:r w:rsidRPr="00914906">
              <w:rPr>
                <w:rFonts w:ascii="Times" w:hAnsi="Times"/>
                <w:color w:val="000000" w:themeColor="text1"/>
              </w:rPr>
              <w:t>273 (71.1)</w:t>
            </w:r>
          </w:p>
        </w:tc>
        <w:tc>
          <w:tcPr>
            <w:tcW w:w="1837" w:type="dxa"/>
          </w:tcPr>
          <w:p w14:paraId="3AFF9150" w14:textId="74B5B727" w:rsidR="00594E07" w:rsidRPr="00914906" w:rsidRDefault="006479E6" w:rsidP="00647253">
            <w:pPr>
              <w:jc w:val="center"/>
              <w:rPr>
                <w:rFonts w:ascii="Times" w:hAnsi="Times"/>
                <w:color w:val="000000" w:themeColor="text1"/>
              </w:rPr>
            </w:pPr>
            <w:r w:rsidRPr="00914906">
              <w:rPr>
                <w:rFonts w:ascii="Times" w:hAnsi="Times"/>
                <w:color w:val="000000" w:themeColor="text1"/>
              </w:rPr>
              <w:t>293 (76.5)</w:t>
            </w:r>
          </w:p>
        </w:tc>
        <w:tc>
          <w:tcPr>
            <w:tcW w:w="2010" w:type="dxa"/>
          </w:tcPr>
          <w:p w14:paraId="6E4EA232" w14:textId="0F4799D9" w:rsidR="00594E07" w:rsidRPr="00914906" w:rsidRDefault="006479E6" w:rsidP="00647253">
            <w:pPr>
              <w:jc w:val="center"/>
              <w:rPr>
                <w:rFonts w:ascii="Times" w:hAnsi="Times"/>
                <w:color w:val="000000" w:themeColor="text1"/>
              </w:rPr>
            </w:pPr>
            <w:r w:rsidRPr="00914906">
              <w:rPr>
                <w:rFonts w:ascii="Times" w:hAnsi="Times"/>
                <w:color w:val="000000" w:themeColor="text1"/>
              </w:rPr>
              <w:t>301 (78.4)</w:t>
            </w:r>
          </w:p>
        </w:tc>
      </w:tr>
      <w:tr w:rsidR="00914906" w:rsidRPr="00914906" w14:paraId="355ED93E" w14:textId="59B13E97" w:rsidTr="00A71AE2">
        <w:tc>
          <w:tcPr>
            <w:tcW w:w="1387" w:type="dxa"/>
          </w:tcPr>
          <w:p w14:paraId="5A59F546"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Parent</w:t>
            </w:r>
          </w:p>
        </w:tc>
        <w:tc>
          <w:tcPr>
            <w:tcW w:w="1002" w:type="dxa"/>
          </w:tcPr>
          <w:p w14:paraId="48235F03" w14:textId="5C109C1F"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1681AD30" w14:textId="720FCE8A" w:rsidR="00594E07" w:rsidRPr="00914906" w:rsidRDefault="00DD312E" w:rsidP="00647253">
            <w:pPr>
              <w:jc w:val="center"/>
              <w:rPr>
                <w:rFonts w:ascii="Times" w:hAnsi="Times"/>
                <w:color w:val="000000" w:themeColor="text1"/>
              </w:rPr>
            </w:pPr>
            <w:r w:rsidRPr="00914906">
              <w:rPr>
                <w:rFonts w:ascii="Times" w:hAnsi="Times"/>
                <w:color w:val="000000" w:themeColor="text1"/>
              </w:rPr>
              <w:t>20 (46.5)</w:t>
            </w:r>
          </w:p>
        </w:tc>
        <w:tc>
          <w:tcPr>
            <w:tcW w:w="1837" w:type="dxa"/>
          </w:tcPr>
          <w:p w14:paraId="548C311F" w14:textId="5C604EC7" w:rsidR="00594E07" w:rsidRPr="00914906" w:rsidRDefault="00DD312E" w:rsidP="00647253">
            <w:pPr>
              <w:jc w:val="center"/>
              <w:rPr>
                <w:rFonts w:ascii="Times" w:hAnsi="Times"/>
                <w:color w:val="000000" w:themeColor="text1"/>
              </w:rPr>
            </w:pPr>
            <w:r w:rsidRPr="00914906">
              <w:rPr>
                <w:rFonts w:ascii="Times" w:hAnsi="Times"/>
                <w:color w:val="000000" w:themeColor="text1"/>
              </w:rPr>
              <w:t>15 (34.1)</w:t>
            </w:r>
          </w:p>
        </w:tc>
        <w:tc>
          <w:tcPr>
            <w:tcW w:w="2010" w:type="dxa"/>
          </w:tcPr>
          <w:p w14:paraId="7FBB0C61" w14:textId="00A28590" w:rsidR="00594E07" w:rsidRPr="00914906" w:rsidRDefault="00DD312E" w:rsidP="00647253">
            <w:pPr>
              <w:jc w:val="center"/>
              <w:rPr>
                <w:rFonts w:ascii="Times" w:hAnsi="Times"/>
                <w:color w:val="000000" w:themeColor="text1"/>
              </w:rPr>
            </w:pPr>
            <w:r w:rsidRPr="00914906">
              <w:rPr>
                <w:rFonts w:ascii="Times" w:hAnsi="Times"/>
                <w:color w:val="000000" w:themeColor="text1"/>
              </w:rPr>
              <w:t>14 (31.8)</w:t>
            </w:r>
          </w:p>
        </w:tc>
      </w:tr>
      <w:tr w:rsidR="00914906" w:rsidRPr="00914906" w14:paraId="7D63DBC3" w14:textId="45D6EA29" w:rsidTr="00A71AE2">
        <w:tc>
          <w:tcPr>
            <w:tcW w:w="1387" w:type="dxa"/>
          </w:tcPr>
          <w:p w14:paraId="12C0DE78" w14:textId="77777777" w:rsidR="00594E07" w:rsidRPr="00914906" w:rsidRDefault="00594E07" w:rsidP="00647253">
            <w:pPr>
              <w:jc w:val="center"/>
              <w:rPr>
                <w:rFonts w:ascii="Times" w:hAnsi="Times"/>
                <w:color w:val="000000" w:themeColor="text1"/>
              </w:rPr>
            </w:pPr>
          </w:p>
        </w:tc>
        <w:tc>
          <w:tcPr>
            <w:tcW w:w="1002" w:type="dxa"/>
          </w:tcPr>
          <w:p w14:paraId="0C235064"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607DEF2B" w14:textId="14C0E9B2" w:rsidR="00594E07" w:rsidRPr="00914906" w:rsidRDefault="00DD312E" w:rsidP="00647253">
            <w:pPr>
              <w:jc w:val="center"/>
              <w:rPr>
                <w:rFonts w:ascii="Times" w:hAnsi="Times"/>
                <w:color w:val="000000" w:themeColor="text1"/>
              </w:rPr>
            </w:pPr>
            <w:r w:rsidRPr="00914906">
              <w:rPr>
                <w:rFonts w:ascii="Times" w:hAnsi="Times"/>
                <w:color w:val="000000" w:themeColor="text1"/>
              </w:rPr>
              <w:t>176 (66.2)</w:t>
            </w:r>
          </w:p>
        </w:tc>
        <w:tc>
          <w:tcPr>
            <w:tcW w:w="1837" w:type="dxa"/>
          </w:tcPr>
          <w:p w14:paraId="7B6B48C5" w14:textId="0653FC6C" w:rsidR="00594E07" w:rsidRPr="00914906" w:rsidRDefault="00DD312E" w:rsidP="00647253">
            <w:pPr>
              <w:jc w:val="center"/>
              <w:rPr>
                <w:rFonts w:ascii="Times" w:hAnsi="Times"/>
                <w:color w:val="000000" w:themeColor="text1"/>
              </w:rPr>
            </w:pPr>
            <w:r w:rsidRPr="00914906">
              <w:rPr>
                <w:rFonts w:ascii="Times" w:hAnsi="Times"/>
                <w:color w:val="000000" w:themeColor="text1"/>
              </w:rPr>
              <w:t>138 (51.5)</w:t>
            </w:r>
          </w:p>
        </w:tc>
        <w:tc>
          <w:tcPr>
            <w:tcW w:w="2010" w:type="dxa"/>
          </w:tcPr>
          <w:p w14:paraId="60E209B9" w14:textId="7D83A980" w:rsidR="00594E07" w:rsidRPr="00914906" w:rsidRDefault="00DD312E" w:rsidP="00647253">
            <w:pPr>
              <w:jc w:val="center"/>
              <w:rPr>
                <w:rFonts w:ascii="Times" w:hAnsi="Times"/>
                <w:color w:val="000000" w:themeColor="text1"/>
              </w:rPr>
            </w:pPr>
            <w:r w:rsidRPr="00914906">
              <w:rPr>
                <w:rFonts w:ascii="Times" w:hAnsi="Times"/>
                <w:color w:val="000000" w:themeColor="text1"/>
              </w:rPr>
              <w:t>136 (51.1)</w:t>
            </w:r>
          </w:p>
        </w:tc>
      </w:tr>
      <w:tr w:rsidR="00914906" w:rsidRPr="00914906" w14:paraId="259DDFBD" w14:textId="5A9BEE73" w:rsidTr="00A71AE2">
        <w:tc>
          <w:tcPr>
            <w:tcW w:w="1387" w:type="dxa"/>
          </w:tcPr>
          <w:p w14:paraId="7AF2CDF5" w14:textId="77777777" w:rsidR="00594E07" w:rsidRPr="00914906" w:rsidRDefault="00594E07" w:rsidP="00647253">
            <w:pPr>
              <w:jc w:val="center"/>
              <w:rPr>
                <w:rFonts w:ascii="Times" w:hAnsi="Times"/>
                <w:color w:val="000000" w:themeColor="text1"/>
              </w:rPr>
            </w:pPr>
          </w:p>
        </w:tc>
        <w:tc>
          <w:tcPr>
            <w:tcW w:w="1002" w:type="dxa"/>
          </w:tcPr>
          <w:p w14:paraId="4FD4359A"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60B24BB2" w14:textId="68535CB6" w:rsidR="00594E07" w:rsidRPr="00914906" w:rsidRDefault="00DD312E" w:rsidP="00647253">
            <w:pPr>
              <w:jc w:val="center"/>
              <w:rPr>
                <w:rFonts w:ascii="Times" w:hAnsi="Times"/>
                <w:color w:val="000000" w:themeColor="text1"/>
              </w:rPr>
            </w:pPr>
            <w:r w:rsidRPr="00914906">
              <w:rPr>
                <w:rFonts w:ascii="Times" w:hAnsi="Times"/>
                <w:color w:val="000000" w:themeColor="text1"/>
              </w:rPr>
              <w:t>5 (31.3)</w:t>
            </w:r>
          </w:p>
        </w:tc>
        <w:tc>
          <w:tcPr>
            <w:tcW w:w="1837" w:type="dxa"/>
          </w:tcPr>
          <w:p w14:paraId="19431868" w14:textId="0E3F5954" w:rsidR="00594E07" w:rsidRPr="00914906" w:rsidRDefault="00DD312E" w:rsidP="00647253">
            <w:pPr>
              <w:jc w:val="center"/>
              <w:rPr>
                <w:rFonts w:ascii="Times" w:hAnsi="Times"/>
                <w:color w:val="000000" w:themeColor="text1"/>
              </w:rPr>
            </w:pPr>
            <w:r w:rsidRPr="00914906">
              <w:rPr>
                <w:rFonts w:ascii="Times" w:hAnsi="Times"/>
                <w:color w:val="000000" w:themeColor="text1"/>
              </w:rPr>
              <w:t>5 (31.3)</w:t>
            </w:r>
          </w:p>
        </w:tc>
        <w:tc>
          <w:tcPr>
            <w:tcW w:w="2010" w:type="dxa"/>
          </w:tcPr>
          <w:p w14:paraId="2B178F5D" w14:textId="342B8008" w:rsidR="00594E07" w:rsidRPr="00914906" w:rsidRDefault="00DD312E" w:rsidP="00647253">
            <w:pPr>
              <w:jc w:val="center"/>
              <w:rPr>
                <w:rFonts w:ascii="Times" w:hAnsi="Times"/>
                <w:color w:val="000000" w:themeColor="text1"/>
              </w:rPr>
            </w:pPr>
            <w:r w:rsidRPr="00914906">
              <w:rPr>
                <w:rFonts w:ascii="Times" w:hAnsi="Times"/>
                <w:color w:val="000000" w:themeColor="text1"/>
              </w:rPr>
              <w:t>5 (31.3)</w:t>
            </w:r>
          </w:p>
        </w:tc>
      </w:tr>
      <w:tr w:rsidR="00914906" w:rsidRPr="00914906" w14:paraId="31323492" w14:textId="41E3B79B" w:rsidTr="00A71AE2">
        <w:tc>
          <w:tcPr>
            <w:tcW w:w="1387" w:type="dxa"/>
          </w:tcPr>
          <w:p w14:paraId="349D2AB4" w14:textId="77777777" w:rsidR="00594E07" w:rsidRPr="00914906" w:rsidRDefault="00594E07" w:rsidP="00647253">
            <w:pPr>
              <w:jc w:val="center"/>
              <w:rPr>
                <w:rFonts w:ascii="Times" w:hAnsi="Times"/>
                <w:color w:val="000000" w:themeColor="text1"/>
              </w:rPr>
            </w:pPr>
          </w:p>
        </w:tc>
        <w:tc>
          <w:tcPr>
            <w:tcW w:w="1002" w:type="dxa"/>
          </w:tcPr>
          <w:p w14:paraId="0C7C1B74"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4.</w:t>
            </w:r>
          </w:p>
        </w:tc>
        <w:tc>
          <w:tcPr>
            <w:tcW w:w="1439" w:type="dxa"/>
          </w:tcPr>
          <w:p w14:paraId="595F902A" w14:textId="2CC0F6DF" w:rsidR="00594E07" w:rsidRPr="00914906" w:rsidRDefault="00DD312E" w:rsidP="00647253">
            <w:pPr>
              <w:jc w:val="center"/>
              <w:rPr>
                <w:rFonts w:ascii="Times" w:hAnsi="Times"/>
                <w:color w:val="000000" w:themeColor="text1"/>
              </w:rPr>
            </w:pPr>
            <w:r w:rsidRPr="00914906">
              <w:rPr>
                <w:rFonts w:ascii="Times" w:hAnsi="Times"/>
                <w:color w:val="000000" w:themeColor="text1"/>
              </w:rPr>
              <w:t>70 (70.0)</w:t>
            </w:r>
          </w:p>
        </w:tc>
        <w:tc>
          <w:tcPr>
            <w:tcW w:w="1837" w:type="dxa"/>
          </w:tcPr>
          <w:p w14:paraId="704DD37A" w14:textId="122EEEA7" w:rsidR="00594E07" w:rsidRPr="00914906" w:rsidRDefault="00DD312E" w:rsidP="00647253">
            <w:pPr>
              <w:jc w:val="center"/>
              <w:rPr>
                <w:rFonts w:ascii="Times" w:hAnsi="Times"/>
                <w:color w:val="000000" w:themeColor="text1"/>
              </w:rPr>
            </w:pPr>
            <w:r w:rsidRPr="00914906">
              <w:rPr>
                <w:rFonts w:ascii="Times" w:hAnsi="Times"/>
                <w:color w:val="000000" w:themeColor="text1"/>
              </w:rPr>
              <w:t>74 (75.5)</w:t>
            </w:r>
          </w:p>
        </w:tc>
        <w:tc>
          <w:tcPr>
            <w:tcW w:w="2010" w:type="dxa"/>
          </w:tcPr>
          <w:p w14:paraId="58078076" w14:textId="42BD66F4" w:rsidR="00594E07" w:rsidRPr="00914906" w:rsidRDefault="00DD312E" w:rsidP="00647253">
            <w:pPr>
              <w:jc w:val="center"/>
              <w:rPr>
                <w:rFonts w:ascii="Times" w:hAnsi="Times"/>
                <w:color w:val="000000" w:themeColor="text1"/>
              </w:rPr>
            </w:pPr>
            <w:r w:rsidRPr="00914906">
              <w:rPr>
                <w:rFonts w:ascii="Times" w:hAnsi="Times"/>
                <w:color w:val="000000" w:themeColor="text1"/>
              </w:rPr>
              <w:t>71 (71.7)</w:t>
            </w:r>
          </w:p>
        </w:tc>
      </w:tr>
      <w:tr w:rsidR="00914906" w:rsidRPr="00914906" w14:paraId="74397749" w14:textId="77777777" w:rsidTr="00A71AE2">
        <w:tc>
          <w:tcPr>
            <w:tcW w:w="1387" w:type="dxa"/>
          </w:tcPr>
          <w:p w14:paraId="0A1F92B6" w14:textId="68B1F722" w:rsidR="00A71AE2" w:rsidRPr="00914906" w:rsidRDefault="00A71AE2" w:rsidP="00647253">
            <w:pPr>
              <w:jc w:val="center"/>
              <w:rPr>
                <w:rFonts w:ascii="Times" w:hAnsi="Times"/>
                <w:color w:val="000000" w:themeColor="text1"/>
              </w:rPr>
            </w:pPr>
            <w:r w:rsidRPr="00914906">
              <w:rPr>
                <w:rFonts w:ascii="Times" w:hAnsi="Times"/>
                <w:color w:val="000000" w:themeColor="text1"/>
              </w:rPr>
              <w:t>Maltraitance physique (auteurs)</w:t>
            </w:r>
          </w:p>
          <w:p w14:paraId="7A449E52" w14:textId="292EF952" w:rsidR="00A71AE2" w:rsidRPr="00914906" w:rsidRDefault="00A71AE2" w:rsidP="00647253">
            <w:pPr>
              <w:jc w:val="center"/>
              <w:rPr>
                <w:rFonts w:ascii="Times" w:hAnsi="Times"/>
                <w:color w:val="000000" w:themeColor="text1"/>
              </w:rPr>
            </w:pPr>
          </w:p>
        </w:tc>
        <w:tc>
          <w:tcPr>
            <w:tcW w:w="1002" w:type="dxa"/>
          </w:tcPr>
          <w:p w14:paraId="357AB2D7" w14:textId="77777777" w:rsidR="00A71AE2" w:rsidRPr="00914906" w:rsidRDefault="00A71AE2" w:rsidP="00647253">
            <w:pPr>
              <w:jc w:val="center"/>
              <w:rPr>
                <w:rFonts w:ascii="Times" w:hAnsi="Times"/>
                <w:color w:val="000000" w:themeColor="text1"/>
              </w:rPr>
            </w:pPr>
          </w:p>
        </w:tc>
        <w:tc>
          <w:tcPr>
            <w:tcW w:w="1439" w:type="dxa"/>
          </w:tcPr>
          <w:p w14:paraId="3F2BB01B" w14:textId="77777777" w:rsidR="00A71AE2" w:rsidRPr="00914906" w:rsidRDefault="00A71AE2" w:rsidP="00647253">
            <w:pPr>
              <w:jc w:val="center"/>
              <w:rPr>
                <w:rFonts w:ascii="Times" w:hAnsi="Times"/>
                <w:color w:val="000000" w:themeColor="text1"/>
              </w:rPr>
            </w:pPr>
          </w:p>
        </w:tc>
        <w:tc>
          <w:tcPr>
            <w:tcW w:w="1837" w:type="dxa"/>
          </w:tcPr>
          <w:p w14:paraId="0A0FD906" w14:textId="77777777" w:rsidR="00A71AE2" w:rsidRPr="00914906" w:rsidRDefault="00A71AE2" w:rsidP="00647253">
            <w:pPr>
              <w:jc w:val="center"/>
              <w:rPr>
                <w:rFonts w:ascii="Times" w:hAnsi="Times"/>
                <w:color w:val="000000" w:themeColor="text1"/>
              </w:rPr>
            </w:pPr>
          </w:p>
        </w:tc>
        <w:tc>
          <w:tcPr>
            <w:tcW w:w="2010" w:type="dxa"/>
          </w:tcPr>
          <w:p w14:paraId="1D056D29" w14:textId="77777777" w:rsidR="00A71AE2" w:rsidRPr="00914906" w:rsidRDefault="00A71AE2" w:rsidP="00647253">
            <w:pPr>
              <w:jc w:val="center"/>
              <w:rPr>
                <w:rFonts w:ascii="Times" w:hAnsi="Times"/>
                <w:color w:val="000000" w:themeColor="text1"/>
              </w:rPr>
            </w:pPr>
          </w:p>
        </w:tc>
      </w:tr>
      <w:tr w:rsidR="00914906" w:rsidRPr="00914906" w14:paraId="3FBDECFA" w14:textId="32D80FD3" w:rsidTr="00A71AE2">
        <w:tc>
          <w:tcPr>
            <w:tcW w:w="1387" w:type="dxa"/>
          </w:tcPr>
          <w:p w14:paraId="6E1781BA" w14:textId="6899E35A" w:rsidR="00594E07" w:rsidRPr="00914906" w:rsidRDefault="00A71AE2" w:rsidP="00647253">
            <w:pPr>
              <w:jc w:val="center"/>
              <w:rPr>
                <w:rFonts w:ascii="Times" w:hAnsi="Times"/>
                <w:color w:val="000000" w:themeColor="text1"/>
              </w:rPr>
            </w:pPr>
            <w:r w:rsidRPr="00914906">
              <w:rPr>
                <w:rFonts w:ascii="Times" w:hAnsi="Times"/>
                <w:color w:val="000000" w:themeColor="text1"/>
              </w:rPr>
              <w:t>P</w:t>
            </w:r>
            <w:r w:rsidR="00594E07" w:rsidRPr="00914906">
              <w:rPr>
                <w:rFonts w:ascii="Times" w:hAnsi="Times"/>
                <w:color w:val="000000" w:themeColor="text1"/>
              </w:rPr>
              <w:t>air</w:t>
            </w:r>
          </w:p>
        </w:tc>
        <w:tc>
          <w:tcPr>
            <w:tcW w:w="1002" w:type="dxa"/>
          </w:tcPr>
          <w:p w14:paraId="16D8C1B9"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7114BAAD" w14:textId="2D3A76EC" w:rsidR="00594E07" w:rsidRPr="00914906" w:rsidRDefault="00DD312E" w:rsidP="00647253">
            <w:pPr>
              <w:jc w:val="center"/>
              <w:rPr>
                <w:rFonts w:ascii="Times" w:hAnsi="Times"/>
                <w:color w:val="000000" w:themeColor="text1"/>
              </w:rPr>
            </w:pPr>
            <w:r w:rsidRPr="00914906">
              <w:rPr>
                <w:rFonts w:ascii="Times" w:hAnsi="Times"/>
                <w:color w:val="000000" w:themeColor="text1"/>
              </w:rPr>
              <w:t>150 (55.8)</w:t>
            </w:r>
          </w:p>
        </w:tc>
        <w:tc>
          <w:tcPr>
            <w:tcW w:w="1837" w:type="dxa"/>
          </w:tcPr>
          <w:p w14:paraId="29A252E8" w14:textId="50311935" w:rsidR="00594E07" w:rsidRPr="00914906" w:rsidRDefault="00DD312E" w:rsidP="00647253">
            <w:pPr>
              <w:jc w:val="center"/>
              <w:rPr>
                <w:rFonts w:ascii="Times" w:hAnsi="Times"/>
                <w:color w:val="000000" w:themeColor="text1"/>
              </w:rPr>
            </w:pPr>
            <w:r w:rsidRPr="00914906">
              <w:rPr>
                <w:rFonts w:ascii="Times" w:hAnsi="Times"/>
                <w:color w:val="000000" w:themeColor="text1"/>
              </w:rPr>
              <w:t>107 (39.2)</w:t>
            </w:r>
          </w:p>
        </w:tc>
        <w:tc>
          <w:tcPr>
            <w:tcW w:w="2010" w:type="dxa"/>
          </w:tcPr>
          <w:p w14:paraId="25E3ED24" w14:textId="3E48B6B4" w:rsidR="00594E07" w:rsidRPr="00914906" w:rsidRDefault="00DD312E" w:rsidP="00647253">
            <w:pPr>
              <w:jc w:val="center"/>
              <w:rPr>
                <w:rFonts w:ascii="Times" w:hAnsi="Times"/>
                <w:color w:val="000000" w:themeColor="text1"/>
              </w:rPr>
            </w:pPr>
            <w:r w:rsidRPr="00914906">
              <w:rPr>
                <w:rFonts w:ascii="Times" w:hAnsi="Times"/>
                <w:color w:val="000000" w:themeColor="text1"/>
              </w:rPr>
              <w:t>157 (56.7)</w:t>
            </w:r>
          </w:p>
        </w:tc>
      </w:tr>
      <w:tr w:rsidR="00914906" w:rsidRPr="00914906" w14:paraId="53C27949" w14:textId="340D4F9A" w:rsidTr="00A71AE2">
        <w:tc>
          <w:tcPr>
            <w:tcW w:w="1387" w:type="dxa"/>
          </w:tcPr>
          <w:p w14:paraId="7439175F"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Adulte</w:t>
            </w:r>
          </w:p>
        </w:tc>
        <w:tc>
          <w:tcPr>
            <w:tcW w:w="1002" w:type="dxa"/>
          </w:tcPr>
          <w:p w14:paraId="4D428E93"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18866F1A" w14:textId="2F41382E" w:rsidR="00594E07" w:rsidRPr="00914906" w:rsidRDefault="00DD312E" w:rsidP="00647253">
            <w:pPr>
              <w:jc w:val="center"/>
              <w:rPr>
                <w:rFonts w:ascii="Times" w:hAnsi="Times"/>
                <w:color w:val="000000" w:themeColor="text1"/>
              </w:rPr>
            </w:pPr>
            <w:r w:rsidRPr="00914906">
              <w:rPr>
                <w:rFonts w:ascii="Times" w:hAnsi="Times"/>
                <w:color w:val="000000" w:themeColor="text1"/>
              </w:rPr>
              <w:t>77 (70.6)</w:t>
            </w:r>
          </w:p>
        </w:tc>
        <w:tc>
          <w:tcPr>
            <w:tcW w:w="1837" w:type="dxa"/>
          </w:tcPr>
          <w:p w14:paraId="41164736" w14:textId="28A7603B" w:rsidR="00594E07" w:rsidRPr="00914906" w:rsidRDefault="00DD312E" w:rsidP="00647253">
            <w:pPr>
              <w:jc w:val="center"/>
              <w:rPr>
                <w:rFonts w:ascii="Times" w:hAnsi="Times"/>
                <w:color w:val="000000" w:themeColor="text1"/>
              </w:rPr>
            </w:pPr>
            <w:r w:rsidRPr="00914906">
              <w:rPr>
                <w:rFonts w:ascii="Times" w:hAnsi="Times"/>
                <w:color w:val="000000" w:themeColor="text1"/>
              </w:rPr>
              <w:t>62 (55.4)</w:t>
            </w:r>
          </w:p>
        </w:tc>
        <w:tc>
          <w:tcPr>
            <w:tcW w:w="2010" w:type="dxa"/>
          </w:tcPr>
          <w:p w14:paraId="7DB39265" w14:textId="5F852470" w:rsidR="00594E07" w:rsidRPr="00914906" w:rsidRDefault="00DD312E" w:rsidP="00647253">
            <w:pPr>
              <w:jc w:val="center"/>
              <w:rPr>
                <w:rFonts w:ascii="Times" w:hAnsi="Times"/>
                <w:color w:val="000000" w:themeColor="text1"/>
              </w:rPr>
            </w:pPr>
            <w:r w:rsidRPr="00914906">
              <w:rPr>
                <w:rFonts w:ascii="Times" w:hAnsi="Times"/>
                <w:color w:val="000000" w:themeColor="text1"/>
              </w:rPr>
              <w:t>66 (58.4)</w:t>
            </w:r>
          </w:p>
        </w:tc>
      </w:tr>
      <w:tr w:rsidR="00914906" w:rsidRPr="00914906" w14:paraId="1E019BA0" w14:textId="6D042985" w:rsidTr="00A71AE2">
        <w:tc>
          <w:tcPr>
            <w:tcW w:w="1387" w:type="dxa"/>
          </w:tcPr>
          <w:p w14:paraId="66B3C234"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Parent</w:t>
            </w:r>
          </w:p>
        </w:tc>
        <w:tc>
          <w:tcPr>
            <w:tcW w:w="1002" w:type="dxa"/>
          </w:tcPr>
          <w:p w14:paraId="192E392F"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3916B09B" w14:textId="2916E4C9" w:rsidR="00594E07" w:rsidRPr="00914906" w:rsidRDefault="00DD312E" w:rsidP="00647253">
            <w:pPr>
              <w:jc w:val="center"/>
              <w:rPr>
                <w:rFonts w:ascii="Times" w:hAnsi="Times"/>
                <w:color w:val="000000" w:themeColor="text1"/>
              </w:rPr>
            </w:pPr>
            <w:r w:rsidRPr="00914906">
              <w:rPr>
                <w:rFonts w:ascii="Times" w:hAnsi="Times"/>
                <w:color w:val="000000" w:themeColor="text1"/>
              </w:rPr>
              <w:t>26 (72.2)</w:t>
            </w:r>
          </w:p>
        </w:tc>
        <w:tc>
          <w:tcPr>
            <w:tcW w:w="1837" w:type="dxa"/>
          </w:tcPr>
          <w:p w14:paraId="129F6F3B" w14:textId="41C811E7" w:rsidR="00594E07" w:rsidRPr="00914906" w:rsidRDefault="00DD312E" w:rsidP="00647253">
            <w:pPr>
              <w:jc w:val="center"/>
              <w:rPr>
                <w:rFonts w:ascii="Times" w:hAnsi="Times"/>
                <w:color w:val="000000" w:themeColor="text1"/>
              </w:rPr>
            </w:pPr>
            <w:r w:rsidRPr="00914906">
              <w:rPr>
                <w:rFonts w:ascii="Times" w:hAnsi="Times"/>
                <w:color w:val="000000" w:themeColor="text1"/>
              </w:rPr>
              <w:t>21 (56.8)</w:t>
            </w:r>
          </w:p>
        </w:tc>
        <w:tc>
          <w:tcPr>
            <w:tcW w:w="2010" w:type="dxa"/>
          </w:tcPr>
          <w:p w14:paraId="53B9C4D5" w14:textId="274F4368" w:rsidR="00594E07" w:rsidRPr="00914906" w:rsidRDefault="00DD312E" w:rsidP="00647253">
            <w:pPr>
              <w:jc w:val="center"/>
              <w:rPr>
                <w:rFonts w:ascii="Times" w:hAnsi="Times"/>
                <w:color w:val="000000" w:themeColor="text1"/>
              </w:rPr>
            </w:pPr>
            <w:r w:rsidRPr="00914906">
              <w:rPr>
                <w:rFonts w:ascii="Times" w:hAnsi="Times"/>
                <w:color w:val="000000" w:themeColor="text1"/>
              </w:rPr>
              <w:t>16 (45.7)</w:t>
            </w:r>
          </w:p>
        </w:tc>
      </w:tr>
      <w:tr w:rsidR="00914906" w:rsidRPr="00914906" w14:paraId="725860F2" w14:textId="77777777" w:rsidTr="00A71AE2">
        <w:tc>
          <w:tcPr>
            <w:tcW w:w="1387" w:type="dxa"/>
          </w:tcPr>
          <w:p w14:paraId="04D279CE" w14:textId="28DDBE2E" w:rsidR="00A71AE2" w:rsidRPr="00914906" w:rsidRDefault="00A71AE2" w:rsidP="00647253">
            <w:pPr>
              <w:jc w:val="center"/>
              <w:rPr>
                <w:rFonts w:ascii="Times" w:hAnsi="Times"/>
                <w:color w:val="000000" w:themeColor="text1"/>
              </w:rPr>
            </w:pPr>
            <w:r w:rsidRPr="00914906">
              <w:rPr>
                <w:rFonts w:ascii="Times" w:hAnsi="Times"/>
                <w:color w:val="000000" w:themeColor="text1"/>
              </w:rPr>
              <w:t>Maltraitance sexuelle (auteurs)</w:t>
            </w:r>
          </w:p>
        </w:tc>
        <w:tc>
          <w:tcPr>
            <w:tcW w:w="1002" w:type="dxa"/>
          </w:tcPr>
          <w:p w14:paraId="19978CC9" w14:textId="77777777" w:rsidR="00A71AE2" w:rsidRPr="00914906" w:rsidRDefault="00A71AE2" w:rsidP="00647253">
            <w:pPr>
              <w:jc w:val="center"/>
              <w:rPr>
                <w:rFonts w:ascii="Times" w:hAnsi="Times"/>
                <w:color w:val="000000" w:themeColor="text1"/>
              </w:rPr>
            </w:pPr>
          </w:p>
        </w:tc>
        <w:tc>
          <w:tcPr>
            <w:tcW w:w="1439" w:type="dxa"/>
          </w:tcPr>
          <w:p w14:paraId="6600B04B" w14:textId="77777777" w:rsidR="00A71AE2" w:rsidRPr="00914906" w:rsidRDefault="00A71AE2" w:rsidP="00647253">
            <w:pPr>
              <w:jc w:val="center"/>
              <w:rPr>
                <w:rFonts w:ascii="Times" w:hAnsi="Times"/>
                <w:color w:val="000000" w:themeColor="text1"/>
              </w:rPr>
            </w:pPr>
          </w:p>
        </w:tc>
        <w:tc>
          <w:tcPr>
            <w:tcW w:w="1837" w:type="dxa"/>
          </w:tcPr>
          <w:p w14:paraId="43780CB4" w14:textId="77777777" w:rsidR="00A71AE2" w:rsidRPr="00914906" w:rsidRDefault="00A71AE2" w:rsidP="00647253">
            <w:pPr>
              <w:jc w:val="center"/>
              <w:rPr>
                <w:rFonts w:ascii="Times" w:hAnsi="Times"/>
                <w:color w:val="000000" w:themeColor="text1"/>
              </w:rPr>
            </w:pPr>
          </w:p>
        </w:tc>
        <w:tc>
          <w:tcPr>
            <w:tcW w:w="2010" w:type="dxa"/>
          </w:tcPr>
          <w:p w14:paraId="6F8C3EF6" w14:textId="77777777" w:rsidR="00A71AE2" w:rsidRPr="00914906" w:rsidRDefault="00A71AE2" w:rsidP="00647253">
            <w:pPr>
              <w:jc w:val="center"/>
              <w:rPr>
                <w:rFonts w:ascii="Times" w:hAnsi="Times"/>
                <w:color w:val="000000" w:themeColor="text1"/>
              </w:rPr>
            </w:pPr>
          </w:p>
        </w:tc>
      </w:tr>
      <w:tr w:rsidR="00914906" w:rsidRPr="00914906" w14:paraId="295CFC9E" w14:textId="18C1006A" w:rsidTr="00A71AE2">
        <w:tc>
          <w:tcPr>
            <w:tcW w:w="1387" w:type="dxa"/>
          </w:tcPr>
          <w:p w14:paraId="3EBBFE1A" w14:textId="37DD2197" w:rsidR="00594E07" w:rsidRPr="00914906" w:rsidRDefault="00A71AE2" w:rsidP="00647253">
            <w:pPr>
              <w:jc w:val="center"/>
              <w:rPr>
                <w:rFonts w:ascii="Times" w:hAnsi="Times"/>
                <w:color w:val="000000" w:themeColor="text1"/>
              </w:rPr>
            </w:pPr>
            <w:r w:rsidRPr="00914906">
              <w:rPr>
                <w:rFonts w:ascii="Times" w:hAnsi="Times"/>
                <w:color w:val="000000" w:themeColor="text1"/>
              </w:rPr>
              <w:t>P</w:t>
            </w:r>
            <w:r w:rsidR="00594E07" w:rsidRPr="00914906">
              <w:rPr>
                <w:rFonts w:ascii="Times" w:hAnsi="Times"/>
                <w:color w:val="000000" w:themeColor="text1"/>
              </w:rPr>
              <w:t>air</w:t>
            </w:r>
            <w:r w:rsidRPr="00914906">
              <w:rPr>
                <w:rFonts w:ascii="Times" w:hAnsi="Times"/>
                <w:color w:val="000000" w:themeColor="text1"/>
              </w:rPr>
              <w:t>s</w:t>
            </w:r>
          </w:p>
        </w:tc>
        <w:tc>
          <w:tcPr>
            <w:tcW w:w="1002" w:type="dxa"/>
          </w:tcPr>
          <w:p w14:paraId="4D0FFA88" w14:textId="04423CCA"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33D7C3A2" w14:textId="0E59306D" w:rsidR="00594E07" w:rsidRPr="00914906" w:rsidRDefault="00DD312E" w:rsidP="00647253">
            <w:pPr>
              <w:jc w:val="center"/>
              <w:rPr>
                <w:rFonts w:ascii="Times" w:hAnsi="Times"/>
                <w:color w:val="000000" w:themeColor="text1"/>
              </w:rPr>
            </w:pPr>
            <w:r w:rsidRPr="00914906">
              <w:rPr>
                <w:rFonts w:ascii="Times" w:hAnsi="Times"/>
                <w:color w:val="000000" w:themeColor="text1"/>
              </w:rPr>
              <w:t>41 (34.7)</w:t>
            </w:r>
          </w:p>
        </w:tc>
        <w:tc>
          <w:tcPr>
            <w:tcW w:w="1837" w:type="dxa"/>
          </w:tcPr>
          <w:p w14:paraId="4C8B63B1" w14:textId="148EAA0C" w:rsidR="00594E07" w:rsidRPr="00914906" w:rsidRDefault="00DD312E" w:rsidP="00647253">
            <w:pPr>
              <w:jc w:val="center"/>
              <w:rPr>
                <w:rFonts w:ascii="Times" w:hAnsi="Times"/>
                <w:color w:val="000000" w:themeColor="text1"/>
              </w:rPr>
            </w:pPr>
            <w:r w:rsidRPr="00914906">
              <w:rPr>
                <w:rFonts w:ascii="Times" w:hAnsi="Times"/>
                <w:color w:val="000000" w:themeColor="text1"/>
              </w:rPr>
              <w:t>5 (4.0)</w:t>
            </w:r>
          </w:p>
        </w:tc>
        <w:tc>
          <w:tcPr>
            <w:tcW w:w="2010" w:type="dxa"/>
          </w:tcPr>
          <w:p w14:paraId="3F399E9A" w14:textId="545E1F72" w:rsidR="00594E07" w:rsidRPr="00914906" w:rsidRDefault="00DD312E" w:rsidP="00647253">
            <w:pPr>
              <w:jc w:val="center"/>
              <w:rPr>
                <w:rFonts w:ascii="Times" w:hAnsi="Times"/>
                <w:color w:val="000000" w:themeColor="text1"/>
              </w:rPr>
            </w:pPr>
            <w:r w:rsidRPr="00914906">
              <w:rPr>
                <w:rFonts w:ascii="Times" w:hAnsi="Times"/>
                <w:color w:val="000000" w:themeColor="text1"/>
              </w:rPr>
              <w:t>13 (10.5)</w:t>
            </w:r>
          </w:p>
        </w:tc>
      </w:tr>
      <w:tr w:rsidR="00914906" w:rsidRPr="00914906" w14:paraId="02DD9B62" w14:textId="20864759" w:rsidTr="00A71AE2">
        <w:tc>
          <w:tcPr>
            <w:tcW w:w="1387" w:type="dxa"/>
          </w:tcPr>
          <w:p w14:paraId="6F53F2B7" w14:textId="77777777" w:rsidR="00594E07" w:rsidRPr="00914906" w:rsidRDefault="00594E07" w:rsidP="00647253">
            <w:pPr>
              <w:jc w:val="center"/>
              <w:rPr>
                <w:rFonts w:ascii="Times" w:hAnsi="Times"/>
                <w:color w:val="000000" w:themeColor="text1"/>
              </w:rPr>
            </w:pPr>
          </w:p>
        </w:tc>
        <w:tc>
          <w:tcPr>
            <w:tcW w:w="1002" w:type="dxa"/>
          </w:tcPr>
          <w:p w14:paraId="029354F7"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77418D47" w14:textId="3F234B1E" w:rsidR="00594E07" w:rsidRPr="00914906" w:rsidRDefault="003C0A28" w:rsidP="00647253">
            <w:pPr>
              <w:jc w:val="center"/>
              <w:rPr>
                <w:rFonts w:ascii="Times" w:hAnsi="Times"/>
                <w:color w:val="000000" w:themeColor="text1"/>
              </w:rPr>
            </w:pPr>
            <w:r w:rsidRPr="00914906">
              <w:rPr>
                <w:rFonts w:ascii="Times" w:hAnsi="Times"/>
                <w:color w:val="000000" w:themeColor="text1"/>
              </w:rPr>
              <w:t>6 (37.5)</w:t>
            </w:r>
          </w:p>
        </w:tc>
        <w:tc>
          <w:tcPr>
            <w:tcW w:w="1837" w:type="dxa"/>
          </w:tcPr>
          <w:p w14:paraId="2F7E0DDF" w14:textId="5573A084" w:rsidR="00594E07" w:rsidRPr="00914906" w:rsidRDefault="003C0A28" w:rsidP="00647253">
            <w:pPr>
              <w:jc w:val="center"/>
              <w:rPr>
                <w:rFonts w:ascii="Times" w:hAnsi="Times"/>
                <w:color w:val="000000" w:themeColor="text1"/>
              </w:rPr>
            </w:pPr>
            <w:r w:rsidRPr="00914906">
              <w:rPr>
                <w:rFonts w:ascii="Times" w:hAnsi="Times"/>
                <w:color w:val="000000" w:themeColor="text1"/>
              </w:rPr>
              <w:t>4 (25.0)</w:t>
            </w:r>
          </w:p>
        </w:tc>
        <w:tc>
          <w:tcPr>
            <w:tcW w:w="2010" w:type="dxa"/>
          </w:tcPr>
          <w:p w14:paraId="5A6BED28" w14:textId="4FE1C9F5" w:rsidR="00594E07" w:rsidRPr="00914906" w:rsidRDefault="003C0A28" w:rsidP="00647253">
            <w:pPr>
              <w:jc w:val="center"/>
              <w:rPr>
                <w:rFonts w:ascii="Times" w:hAnsi="Times"/>
                <w:color w:val="000000" w:themeColor="text1"/>
              </w:rPr>
            </w:pPr>
            <w:r w:rsidRPr="00914906">
              <w:rPr>
                <w:rFonts w:ascii="Times" w:hAnsi="Times"/>
                <w:color w:val="000000" w:themeColor="text1"/>
              </w:rPr>
              <w:t>4 (25.0)</w:t>
            </w:r>
          </w:p>
        </w:tc>
      </w:tr>
      <w:tr w:rsidR="00914906" w:rsidRPr="00914906" w14:paraId="798C5612" w14:textId="797610D6" w:rsidTr="00A71AE2">
        <w:tc>
          <w:tcPr>
            <w:tcW w:w="1387" w:type="dxa"/>
          </w:tcPr>
          <w:p w14:paraId="0A9EB29B" w14:textId="77777777" w:rsidR="00594E07" w:rsidRPr="00914906" w:rsidRDefault="00594E07" w:rsidP="00647253">
            <w:pPr>
              <w:jc w:val="center"/>
              <w:rPr>
                <w:rFonts w:ascii="Times" w:hAnsi="Times"/>
                <w:color w:val="000000" w:themeColor="text1"/>
              </w:rPr>
            </w:pPr>
          </w:p>
        </w:tc>
        <w:tc>
          <w:tcPr>
            <w:tcW w:w="1002" w:type="dxa"/>
          </w:tcPr>
          <w:p w14:paraId="05369A0A"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3112E2CC" w14:textId="0D8DC39D" w:rsidR="00594E07" w:rsidRPr="00914906" w:rsidRDefault="00F422C2" w:rsidP="00647253">
            <w:pPr>
              <w:jc w:val="center"/>
              <w:rPr>
                <w:rFonts w:ascii="Times" w:hAnsi="Times"/>
                <w:color w:val="000000" w:themeColor="text1"/>
              </w:rPr>
            </w:pPr>
            <w:r w:rsidRPr="00914906">
              <w:rPr>
                <w:rFonts w:ascii="Times" w:hAnsi="Times"/>
                <w:color w:val="000000" w:themeColor="text1"/>
              </w:rPr>
              <w:t>6 (26.1)</w:t>
            </w:r>
          </w:p>
        </w:tc>
        <w:tc>
          <w:tcPr>
            <w:tcW w:w="1837" w:type="dxa"/>
          </w:tcPr>
          <w:p w14:paraId="644C7562" w14:textId="676AEF13" w:rsidR="00594E07" w:rsidRPr="00914906" w:rsidRDefault="00F422C2" w:rsidP="00647253">
            <w:pPr>
              <w:jc w:val="center"/>
              <w:rPr>
                <w:rFonts w:ascii="Times" w:hAnsi="Times"/>
                <w:color w:val="000000" w:themeColor="text1"/>
              </w:rPr>
            </w:pPr>
            <w:r w:rsidRPr="00914906">
              <w:rPr>
                <w:rFonts w:ascii="Times" w:hAnsi="Times"/>
                <w:color w:val="000000" w:themeColor="text1"/>
              </w:rPr>
              <w:t>3 (13.6)</w:t>
            </w:r>
          </w:p>
        </w:tc>
        <w:tc>
          <w:tcPr>
            <w:tcW w:w="2010" w:type="dxa"/>
          </w:tcPr>
          <w:p w14:paraId="4170E4DE" w14:textId="2AB260F1" w:rsidR="00594E07" w:rsidRPr="00914906" w:rsidRDefault="00F422C2" w:rsidP="00647253">
            <w:pPr>
              <w:jc w:val="center"/>
              <w:rPr>
                <w:rFonts w:ascii="Times" w:hAnsi="Times"/>
                <w:color w:val="000000" w:themeColor="text1"/>
              </w:rPr>
            </w:pPr>
            <w:r w:rsidRPr="00914906">
              <w:rPr>
                <w:rFonts w:ascii="Times" w:hAnsi="Times"/>
                <w:color w:val="000000" w:themeColor="text1"/>
              </w:rPr>
              <w:t>2 (9.1)</w:t>
            </w:r>
          </w:p>
        </w:tc>
      </w:tr>
      <w:tr w:rsidR="00914906" w:rsidRPr="00914906" w14:paraId="27C2F9FE" w14:textId="2308EDB2" w:rsidTr="00A71AE2">
        <w:tc>
          <w:tcPr>
            <w:tcW w:w="1387" w:type="dxa"/>
          </w:tcPr>
          <w:p w14:paraId="17CEE5E1" w14:textId="77777777" w:rsidR="00594E07" w:rsidRPr="00914906" w:rsidRDefault="00594E07" w:rsidP="00647253">
            <w:pPr>
              <w:jc w:val="center"/>
              <w:rPr>
                <w:rFonts w:ascii="Times" w:hAnsi="Times"/>
                <w:color w:val="000000" w:themeColor="text1"/>
              </w:rPr>
            </w:pPr>
          </w:p>
        </w:tc>
        <w:tc>
          <w:tcPr>
            <w:tcW w:w="1002" w:type="dxa"/>
          </w:tcPr>
          <w:p w14:paraId="7755AD98"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4.</w:t>
            </w:r>
          </w:p>
        </w:tc>
        <w:tc>
          <w:tcPr>
            <w:tcW w:w="1439" w:type="dxa"/>
          </w:tcPr>
          <w:p w14:paraId="7FFFCA0B" w14:textId="7D58C963" w:rsidR="00594E07" w:rsidRPr="00914906" w:rsidRDefault="00F422C2" w:rsidP="00647253">
            <w:pPr>
              <w:jc w:val="center"/>
              <w:rPr>
                <w:rFonts w:ascii="Times" w:hAnsi="Times"/>
                <w:color w:val="000000" w:themeColor="text1"/>
              </w:rPr>
            </w:pPr>
            <w:r w:rsidRPr="00914906">
              <w:rPr>
                <w:rFonts w:ascii="Times" w:hAnsi="Times"/>
                <w:color w:val="000000" w:themeColor="text1"/>
              </w:rPr>
              <w:t>3 (33.3)</w:t>
            </w:r>
          </w:p>
        </w:tc>
        <w:tc>
          <w:tcPr>
            <w:tcW w:w="1837" w:type="dxa"/>
          </w:tcPr>
          <w:p w14:paraId="0CEAE888" w14:textId="0837CD57" w:rsidR="00594E07" w:rsidRPr="00914906" w:rsidRDefault="00F422C2" w:rsidP="00647253">
            <w:pPr>
              <w:jc w:val="center"/>
              <w:rPr>
                <w:rFonts w:ascii="Times" w:hAnsi="Times"/>
                <w:color w:val="000000" w:themeColor="text1"/>
              </w:rPr>
            </w:pPr>
            <w:r w:rsidRPr="00914906">
              <w:rPr>
                <w:rFonts w:ascii="Times" w:hAnsi="Times"/>
                <w:color w:val="000000" w:themeColor="text1"/>
              </w:rPr>
              <w:t>3 (33.3)</w:t>
            </w:r>
          </w:p>
        </w:tc>
        <w:tc>
          <w:tcPr>
            <w:tcW w:w="2010" w:type="dxa"/>
          </w:tcPr>
          <w:p w14:paraId="28937F5C" w14:textId="515E9697" w:rsidR="00594E07" w:rsidRPr="00914906" w:rsidRDefault="00F422C2" w:rsidP="00647253">
            <w:pPr>
              <w:jc w:val="center"/>
              <w:rPr>
                <w:rFonts w:ascii="Times" w:hAnsi="Times"/>
                <w:color w:val="000000" w:themeColor="text1"/>
              </w:rPr>
            </w:pPr>
            <w:r w:rsidRPr="00914906">
              <w:rPr>
                <w:rFonts w:ascii="Times" w:hAnsi="Times"/>
                <w:color w:val="000000" w:themeColor="text1"/>
              </w:rPr>
              <w:t>2 (22.2)</w:t>
            </w:r>
          </w:p>
        </w:tc>
      </w:tr>
      <w:tr w:rsidR="00914906" w:rsidRPr="00914906" w14:paraId="4C85C182" w14:textId="3D89C104" w:rsidTr="00A71AE2">
        <w:tc>
          <w:tcPr>
            <w:tcW w:w="1387" w:type="dxa"/>
          </w:tcPr>
          <w:p w14:paraId="7DFD3A9E" w14:textId="77777777" w:rsidR="00594E07" w:rsidRPr="00914906" w:rsidRDefault="00594E07" w:rsidP="00647253">
            <w:pPr>
              <w:jc w:val="center"/>
              <w:rPr>
                <w:rFonts w:ascii="Times" w:hAnsi="Times"/>
                <w:color w:val="000000" w:themeColor="text1"/>
              </w:rPr>
            </w:pPr>
          </w:p>
        </w:tc>
        <w:tc>
          <w:tcPr>
            <w:tcW w:w="1002" w:type="dxa"/>
          </w:tcPr>
          <w:p w14:paraId="76BECC30"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5.</w:t>
            </w:r>
          </w:p>
        </w:tc>
        <w:tc>
          <w:tcPr>
            <w:tcW w:w="1439" w:type="dxa"/>
          </w:tcPr>
          <w:p w14:paraId="2AEB33BA" w14:textId="34987A01" w:rsidR="00594E07" w:rsidRPr="00914906" w:rsidRDefault="00F422C2" w:rsidP="00647253">
            <w:pPr>
              <w:jc w:val="center"/>
              <w:rPr>
                <w:rFonts w:ascii="Times" w:hAnsi="Times"/>
                <w:color w:val="000000" w:themeColor="text1"/>
              </w:rPr>
            </w:pPr>
            <w:r w:rsidRPr="00914906">
              <w:rPr>
                <w:rFonts w:ascii="Times" w:hAnsi="Times"/>
                <w:color w:val="000000" w:themeColor="text1"/>
              </w:rPr>
              <w:t>3 (16.7)</w:t>
            </w:r>
          </w:p>
        </w:tc>
        <w:tc>
          <w:tcPr>
            <w:tcW w:w="1837" w:type="dxa"/>
          </w:tcPr>
          <w:p w14:paraId="06DDB30E" w14:textId="5A76672F" w:rsidR="00594E07" w:rsidRPr="00914906" w:rsidRDefault="00F422C2" w:rsidP="00647253">
            <w:pPr>
              <w:jc w:val="center"/>
              <w:rPr>
                <w:rFonts w:ascii="Times" w:hAnsi="Times"/>
                <w:color w:val="000000" w:themeColor="text1"/>
              </w:rPr>
            </w:pPr>
            <w:r w:rsidRPr="00914906">
              <w:rPr>
                <w:rFonts w:ascii="Times" w:hAnsi="Times"/>
                <w:color w:val="000000" w:themeColor="text1"/>
              </w:rPr>
              <w:t>2 (11.1)</w:t>
            </w:r>
          </w:p>
        </w:tc>
        <w:tc>
          <w:tcPr>
            <w:tcW w:w="2010" w:type="dxa"/>
          </w:tcPr>
          <w:p w14:paraId="68BE9310" w14:textId="102330B1" w:rsidR="00594E07" w:rsidRPr="00914906" w:rsidRDefault="00F422C2" w:rsidP="00647253">
            <w:pPr>
              <w:jc w:val="center"/>
              <w:rPr>
                <w:rFonts w:ascii="Times" w:hAnsi="Times"/>
                <w:color w:val="000000" w:themeColor="text1"/>
              </w:rPr>
            </w:pPr>
            <w:r w:rsidRPr="00914906">
              <w:rPr>
                <w:rFonts w:ascii="Times" w:hAnsi="Times"/>
                <w:color w:val="000000" w:themeColor="text1"/>
              </w:rPr>
              <w:t>2 (11.1)</w:t>
            </w:r>
          </w:p>
        </w:tc>
      </w:tr>
      <w:tr w:rsidR="00914906" w:rsidRPr="00914906" w14:paraId="701D0A2C" w14:textId="721CBA21" w:rsidTr="00A71AE2">
        <w:tc>
          <w:tcPr>
            <w:tcW w:w="1387" w:type="dxa"/>
          </w:tcPr>
          <w:p w14:paraId="425D7E6E" w14:textId="77777777" w:rsidR="00594E07" w:rsidRPr="00914906" w:rsidRDefault="00594E07" w:rsidP="00647253">
            <w:pPr>
              <w:jc w:val="center"/>
              <w:rPr>
                <w:rFonts w:ascii="Times" w:hAnsi="Times"/>
                <w:color w:val="000000" w:themeColor="text1"/>
              </w:rPr>
            </w:pPr>
          </w:p>
        </w:tc>
        <w:tc>
          <w:tcPr>
            <w:tcW w:w="1002" w:type="dxa"/>
          </w:tcPr>
          <w:p w14:paraId="17C81283"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6.</w:t>
            </w:r>
          </w:p>
        </w:tc>
        <w:tc>
          <w:tcPr>
            <w:tcW w:w="1439" w:type="dxa"/>
          </w:tcPr>
          <w:p w14:paraId="64969D05" w14:textId="28EF2D96" w:rsidR="00594E07" w:rsidRPr="00914906" w:rsidRDefault="00F422C2" w:rsidP="00647253">
            <w:pPr>
              <w:jc w:val="center"/>
              <w:rPr>
                <w:rFonts w:ascii="Times" w:hAnsi="Times"/>
                <w:color w:val="000000" w:themeColor="text1"/>
              </w:rPr>
            </w:pPr>
            <w:r w:rsidRPr="00914906">
              <w:rPr>
                <w:rFonts w:ascii="Times" w:hAnsi="Times"/>
                <w:color w:val="000000" w:themeColor="text1"/>
              </w:rPr>
              <w:t>2 (22.2)</w:t>
            </w:r>
          </w:p>
        </w:tc>
        <w:tc>
          <w:tcPr>
            <w:tcW w:w="1837" w:type="dxa"/>
          </w:tcPr>
          <w:p w14:paraId="41E03784" w14:textId="2AA02B58" w:rsidR="00594E07" w:rsidRPr="00914906" w:rsidRDefault="00F422C2" w:rsidP="00647253">
            <w:pPr>
              <w:jc w:val="center"/>
              <w:rPr>
                <w:rFonts w:ascii="Times" w:hAnsi="Times"/>
                <w:color w:val="000000" w:themeColor="text1"/>
              </w:rPr>
            </w:pPr>
            <w:r w:rsidRPr="00914906">
              <w:rPr>
                <w:rFonts w:ascii="Times" w:hAnsi="Times"/>
                <w:color w:val="000000" w:themeColor="text1"/>
              </w:rPr>
              <w:t>2 (22.2)</w:t>
            </w:r>
          </w:p>
        </w:tc>
        <w:tc>
          <w:tcPr>
            <w:tcW w:w="2010" w:type="dxa"/>
          </w:tcPr>
          <w:p w14:paraId="531D84B7" w14:textId="21398F63" w:rsidR="00594E07" w:rsidRPr="00914906" w:rsidRDefault="00F422C2" w:rsidP="00647253">
            <w:pPr>
              <w:jc w:val="center"/>
              <w:rPr>
                <w:rFonts w:ascii="Times" w:hAnsi="Times"/>
                <w:color w:val="000000" w:themeColor="text1"/>
              </w:rPr>
            </w:pPr>
            <w:r w:rsidRPr="00914906">
              <w:rPr>
                <w:rFonts w:ascii="Times" w:hAnsi="Times"/>
                <w:color w:val="000000" w:themeColor="text1"/>
              </w:rPr>
              <w:t>2 (22.2)</w:t>
            </w:r>
          </w:p>
        </w:tc>
      </w:tr>
      <w:tr w:rsidR="00914906" w:rsidRPr="00914906" w14:paraId="71A69051" w14:textId="2E793CB8" w:rsidTr="00A71AE2">
        <w:tc>
          <w:tcPr>
            <w:tcW w:w="1387" w:type="dxa"/>
          </w:tcPr>
          <w:p w14:paraId="251C3F49" w14:textId="77777777" w:rsidR="00594E07" w:rsidRPr="00914906" w:rsidRDefault="00594E07" w:rsidP="00647253">
            <w:pPr>
              <w:jc w:val="center"/>
              <w:rPr>
                <w:rFonts w:ascii="Times" w:hAnsi="Times"/>
                <w:color w:val="000000" w:themeColor="text1"/>
              </w:rPr>
            </w:pPr>
          </w:p>
        </w:tc>
        <w:tc>
          <w:tcPr>
            <w:tcW w:w="1002" w:type="dxa"/>
          </w:tcPr>
          <w:p w14:paraId="47B48C64"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7.</w:t>
            </w:r>
          </w:p>
        </w:tc>
        <w:tc>
          <w:tcPr>
            <w:tcW w:w="1439" w:type="dxa"/>
          </w:tcPr>
          <w:p w14:paraId="44192BA4" w14:textId="32EB6632" w:rsidR="00594E07" w:rsidRPr="00914906" w:rsidRDefault="00F422C2" w:rsidP="00647253">
            <w:pPr>
              <w:jc w:val="center"/>
              <w:rPr>
                <w:rFonts w:ascii="Times" w:hAnsi="Times"/>
                <w:color w:val="000000" w:themeColor="text1"/>
              </w:rPr>
            </w:pPr>
            <w:r w:rsidRPr="00914906">
              <w:rPr>
                <w:rFonts w:ascii="Times" w:hAnsi="Times"/>
                <w:color w:val="000000" w:themeColor="text1"/>
              </w:rPr>
              <w:t>3 (60.0)</w:t>
            </w:r>
          </w:p>
        </w:tc>
        <w:tc>
          <w:tcPr>
            <w:tcW w:w="1837" w:type="dxa"/>
          </w:tcPr>
          <w:p w14:paraId="1977F614" w14:textId="1C6AB376" w:rsidR="00594E07" w:rsidRPr="00914906" w:rsidRDefault="00F422C2" w:rsidP="00647253">
            <w:pPr>
              <w:jc w:val="center"/>
              <w:rPr>
                <w:rFonts w:ascii="Times" w:hAnsi="Times"/>
                <w:color w:val="000000" w:themeColor="text1"/>
              </w:rPr>
            </w:pPr>
            <w:r w:rsidRPr="00914906">
              <w:rPr>
                <w:rFonts w:ascii="Times" w:hAnsi="Times"/>
                <w:color w:val="000000" w:themeColor="text1"/>
              </w:rPr>
              <w:t>2 (40.0)</w:t>
            </w:r>
          </w:p>
        </w:tc>
        <w:tc>
          <w:tcPr>
            <w:tcW w:w="2010" w:type="dxa"/>
          </w:tcPr>
          <w:p w14:paraId="7C1B2952" w14:textId="527FB489" w:rsidR="00594E07" w:rsidRPr="00914906" w:rsidRDefault="00F422C2" w:rsidP="00647253">
            <w:pPr>
              <w:jc w:val="center"/>
              <w:rPr>
                <w:rFonts w:ascii="Times" w:hAnsi="Times"/>
                <w:color w:val="000000" w:themeColor="text1"/>
              </w:rPr>
            </w:pPr>
            <w:r w:rsidRPr="00914906">
              <w:rPr>
                <w:rFonts w:ascii="Times" w:hAnsi="Times"/>
                <w:color w:val="000000" w:themeColor="text1"/>
              </w:rPr>
              <w:t>2 (40.0)</w:t>
            </w:r>
          </w:p>
        </w:tc>
      </w:tr>
      <w:tr w:rsidR="00914906" w:rsidRPr="00914906" w14:paraId="6A5F2307" w14:textId="390D1DC2" w:rsidTr="00A71AE2">
        <w:tc>
          <w:tcPr>
            <w:tcW w:w="1387" w:type="dxa"/>
          </w:tcPr>
          <w:p w14:paraId="1DFB6E3C" w14:textId="4091E3CE" w:rsidR="00594E07" w:rsidRPr="00914906" w:rsidRDefault="00594E07" w:rsidP="00647253">
            <w:pPr>
              <w:jc w:val="center"/>
              <w:rPr>
                <w:rFonts w:ascii="Times" w:hAnsi="Times"/>
                <w:color w:val="000000" w:themeColor="text1"/>
              </w:rPr>
            </w:pPr>
            <w:r w:rsidRPr="00914906">
              <w:rPr>
                <w:rFonts w:ascii="Times" w:hAnsi="Times"/>
                <w:color w:val="000000" w:themeColor="text1"/>
              </w:rPr>
              <w:t>Adulte</w:t>
            </w:r>
            <w:r w:rsidR="00A71AE2" w:rsidRPr="00914906">
              <w:rPr>
                <w:rFonts w:ascii="Times" w:hAnsi="Times"/>
                <w:color w:val="000000" w:themeColor="text1"/>
              </w:rPr>
              <w:t>s</w:t>
            </w:r>
          </w:p>
        </w:tc>
        <w:tc>
          <w:tcPr>
            <w:tcW w:w="1002" w:type="dxa"/>
          </w:tcPr>
          <w:p w14:paraId="51C0C28C" w14:textId="7C22B798"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283158D4" w14:textId="190E2893" w:rsidR="00594E07" w:rsidRPr="00914906" w:rsidRDefault="006F5E3B" w:rsidP="00647253">
            <w:pPr>
              <w:jc w:val="center"/>
              <w:rPr>
                <w:rFonts w:ascii="Times" w:hAnsi="Times"/>
                <w:color w:val="000000" w:themeColor="text1"/>
              </w:rPr>
            </w:pPr>
            <w:r w:rsidRPr="00914906">
              <w:rPr>
                <w:rFonts w:ascii="Times" w:hAnsi="Times"/>
                <w:color w:val="000000" w:themeColor="text1"/>
              </w:rPr>
              <w:t>10 (20.4)</w:t>
            </w:r>
          </w:p>
        </w:tc>
        <w:tc>
          <w:tcPr>
            <w:tcW w:w="1837" w:type="dxa"/>
          </w:tcPr>
          <w:p w14:paraId="5EFFF038" w14:textId="1BEBFF39" w:rsidR="00594E07" w:rsidRPr="00914906" w:rsidRDefault="006F5E3B" w:rsidP="00647253">
            <w:pPr>
              <w:jc w:val="center"/>
              <w:rPr>
                <w:rFonts w:ascii="Times" w:hAnsi="Times"/>
                <w:color w:val="000000" w:themeColor="text1"/>
              </w:rPr>
            </w:pPr>
            <w:r w:rsidRPr="00914906">
              <w:rPr>
                <w:rFonts w:ascii="Times" w:hAnsi="Times"/>
                <w:color w:val="000000" w:themeColor="text1"/>
              </w:rPr>
              <w:t>3 (6.1)</w:t>
            </w:r>
          </w:p>
        </w:tc>
        <w:tc>
          <w:tcPr>
            <w:tcW w:w="2010" w:type="dxa"/>
          </w:tcPr>
          <w:p w14:paraId="473B75C4" w14:textId="1D7AA1BC" w:rsidR="00594E07" w:rsidRPr="00914906" w:rsidRDefault="006F5E3B" w:rsidP="00647253">
            <w:pPr>
              <w:jc w:val="center"/>
              <w:rPr>
                <w:rFonts w:ascii="Times" w:hAnsi="Times"/>
                <w:color w:val="000000" w:themeColor="text1"/>
              </w:rPr>
            </w:pPr>
            <w:r w:rsidRPr="00914906">
              <w:rPr>
                <w:rFonts w:ascii="Times" w:hAnsi="Times"/>
                <w:color w:val="000000" w:themeColor="text1"/>
              </w:rPr>
              <w:t>6 (12.2)</w:t>
            </w:r>
          </w:p>
        </w:tc>
      </w:tr>
      <w:tr w:rsidR="00914906" w:rsidRPr="00914906" w14:paraId="271193C8" w14:textId="4F21B552" w:rsidTr="00A71AE2">
        <w:tc>
          <w:tcPr>
            <w:tcW w:w="1387" w:type="dxa"/>
          </w:tcPr>
          <w:p w14:paraId="5ECFC4A5" w14:textId="77777777" w:rsidR="00594E07" w:rsidRPr="00914906" w:rsidRDefault="00594E07" w:rsidP="00647253">
            <w:pPr>
              <w:jc w:val="center"/>
              <w:rPr>
                <w:rFonts w:ascii="Times" w:hAnsi="Times"/>
                <w:color w:val="000000" w:themeColor="text1"/>
              </w:rPr>
            </w:pPr>
          </w:p>
        </w:tc>
        <w:tc>
          <w:tcPr>
            <w:tcW w:w="1002" w:type="dxa"/>
          </w:tcPr>
          <w:p w14:paraId="63B7C681"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39AD995C" w14:textId="1EAAD980" w:rsidR="00594E07" w:rsidRPr="00914906" w:rsidRDefault="006F5E3B" w:rsidP="00647253">
            <w:pPr>
              <w:jc w:val="center"/>
              <w:rPr>
                <w:rFonts w:ascii="Times" w:hAnsi="Times"/>
                <w:color w:val="000000" w:themeColor="text1"/>
              </w:rPr>
            </w:pPr>
            <w:r w:rsidRPr="00914906">
              <w:rPr>
                <w:rFonts w:ascii="Times" w:hAnsi="Times"/>
                <w:color w:val="000000" w:themeColor="text1"/>
              </w:rPr>
              <w:t>4 (100.0)</w:t>
            </w:r>
          </w:p>
        </w:tc>
        <w:tc>
          <w:tcPr>
            <w:tcW w:w="1837" w:type="dxa"/>
          </w:tcPr>
          <w:p w14:paraId="35C95FBC" w14:textId="0D5E46B0" w:rsidR="00594E07" w:rsidRPr="00914906" w:rsidRDefault="006F5E3B" w:rsidP="00647253">
            <w:pPr>
              <w:jc w:val="center"/>
              <w:rPr>
                <w:rFonts w:ascii="Times" w:hAnsi="Times"/>
                <w:color w:val="000000" w:themeColor="text1"/>
              </w:rPr>
            </w:pPr>
            <w:r w:rsidRPr="00914906">
              <w:rPr>
                <w:rFonts w:ascii="Times" w:hAnsi="Times"/>
                <w:color w:val="000000" w:themeColor="text1"/>
              </w:rPr>
              <w:t>4 (100.0)</w:t>
            </w:r>
          </w:p>
        </w:tc>
        <w:tc>
          <w:tcPr>
            <w:tcW w:w="2010" w:type="dxa"/>
          </w:tcPr>
          <w:p w14:paraId="5B35F1D0" w14:textId="5D43D5AF" w:rsidR="00594E07" w:rsidRPr="00914906" w:rsidRDefault="006F5E3B" w:rsidP="00647253">
            <w:pPr>
              <w:jc w:val="center"/>
              <w:rPr>
                <w:rFonts w:ascii="Times" w:hAnsi="Times"/>
                <w:color w:val="000000" w:themeColor="text1"/>
              </w:rPr>
            </w:pPr>
            <w:r w:rsidRPr="00914906">
              <w:rPr>
                <w:rFonts w:ascii="Times" w:hAnsi="Times"/>
                <w:color w:val="000000" w:themeColor="text1"/>
              </w:rPr>
              <w:t>1 (25.0)</w:t>
            </w:r>
          </w:p>
        </w:tc>
      </w:tr>
      <w:tr w:rsidR="00914906" w:rsidRPr="00914906" w14:paraId="2D12EAEB" w14:textId="3F8AAF66" w:rsidTr="00A71AE2">
        <w:tc>
          <w:tcPr>
            <w:tcW w:w="1387" w:type="dxa"/>
          </w:tcPr>
          <w:p w14:paraId="685F379F" w14:textId="77777777" w:rsidR="00594E07" w:rsidRPr="00914906" w:rsidRDefault="00594E07" w:rsidP="00647253">
            <w:pPr>
              <w:jc w:val="center"/>
              <w:rPr>
                <w:rFonts w:ascii="Times" w:hAnsi="Times"/>
                <w:color w:val="000000" w:themeColor="text1"/>
              </w:rPr>
            </w:pPr>
          </w:p>
        </w:tc>
        <w:tc>
          <w:tcPr>
            <w:tcW w:w="1002" w:type="dxa"/>
          </w:tcPr>
          <w:p w14:paraId="27E5B20B"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7FF94DE0" w14:textId="2073D958" w:rsidR="00594E07" w:rsidRPr="00914906" w:rsidRDefault="006F5E3B" w:rsidP="00647253">
            <w:pPr>
              <w:jc w:val="center"/>
              <w:rPr>
                <w:rFonts w:ascii="Times" w:hAnsi="Times"/>
                <w:color w:val="000000" w:themeColor="text1"/>
              </w:rPr>
            </w:pPr>
            <w:r w:rsidRPr="00914906">
              <w:rPr>
                <w:rFonts w:ascii="Times" w:hAnsi="Times"/>
                <w:color w:val="000000" w:themeColor="text1"/>
              </w:rPr>
              <w:t>1 (50.0)</w:t>
            </w:r>
          </w:p>
        </w:tc>
        <w:tc>
          <w:tcPr>
            <w:tcW w:w="1837" w:type="dxa"/>
          </w:tcPr>
          <w:p w14:paraId="583E2853" w14:textId="70A7E0D9" w:rsidR="00594E07" w:rsidRPr="00914906" w:rsidRDefault="006F5E3B" w:rsidP="00647253">
            <w:pPr>
              <w:jc w:val="center"/>
              <w:rPr>
                <w:rFonts w:ascii="Times" w:hAnsi="Times"/>
                <w:color w:val="000000" w:themeColor="text1"/>
              </w:rPr>
            </w:pPr>
            <w:r w:rsidRPr="00914906">
              <w:rPr>
                <w:rFonts w:ascii="Times" w:hAnsi="Times"/>
                <w:color w:val="000000" w:themeColor="text1"/>
              </w:rPr>
              <w:t>0 (0)</w:t>
            </w:r>
          </w:p>
        </w:tc>
        <w:tc>
          <w:tcPr>
            <w:tcW w:w="2010" w:type="dxa"/>
          </w:tcPr>
          <w:p w14:paraId="4677B90A" w14:textId="753867B3" w:rsidR="00594E07" w:rsidRPr="00914906" w:rsidRDefault="006F5E3B" w:rsidP="00647253">
            <w:pPr>
              <w:jc w:val="center"/>
              <w:rPr>
                <w:rFonts w:ascii="Times" w:hAnsi="Times"/>
                <w:color w:val="000000" w:themeColor="text1"/>
              </w:rPr>
            </w:pPr>
            <w:r w:rsidRPr="00914906">
              <w:rPr>
                <w:rFonts w:ascii="Times" w:hAnsi="Times"/>
                <w:color w:val="000000" w:themeColor="text1"/>
              </w:rPr>
              <w:t>1 (50.0)</w:t>
            </w:r>
          </w:p>
        </w:tc>
      </w:tr>
      <w:tr w:rsidR="00914906" w:rsidRPr="00914906" w14:paraId="35956EC7" w14:textId="7A029E6E" w:rsidTr="00A71AE2">
        <w:tc>
          <w:tcPr>
            <w:tcW w:w="1387" w:type="dxa"/>
          </w:tcPr>
          <w:p w14:paraId="49CB11C9" w14:textId="77777777" w:rsidR="00594E07" w:rsidRPr="00914906" w:rsidRDefault="00594E07" w:rsidP="00647253">
            <w:pPr>
              <w:jc w:val="center"/>
              <w:rPr>
                <w:rFonts w:ascii="Times" w:hAnsi="Times"/>
                <w:color w:val="000000" w:themeColor="text1"/>
              </w:rPr>
            </w:pPr>
          </w:p>
        </w:tc>
        <w:tc>
          <w:tcPr>
            <w:tcW w:w="1002" w:type="dxa"/>
          </w:tcPr>
          <w:p w14:paraId="0E7632C0"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4.</w:t>
            </w:r>
          </w:p>
        </w:tc>
        <w:tc>
          <w:tcPr>
            <w:tcW w:w="1439" w:type="dxa"/>
          </w:tcPr>
          <w:p w14:paraId="5D22046E" w14:textId="25E79147" w:rsidR="00594E07" w:rsidRPr="00914906" w:rsidRDefault="006F5E3B" w:rsidP="00647253">
            <w:pPr>
              <w:jc w:val="center"/>
              <w:rPr>
                <w:rFonts w:ascii="Times" w:hAnsi="Times"/>
                <w:color w:val="000000" w:themeColor="text1"/>
              </w:rPr>
            </w:pPr>
            <w:r w:rsidRPr="00914906">
              <w:rPr>
                <w:rFonts w:ascii="Times" w:hAnsi="Times"/>
                <w:color w:val="000000" w:themeColor="text1"/>
              </w:rPr>
              <w:t>3 (100.0)</w:t>
            </w:r>
          </w:p>
        </w:tc>
        <w:tc>
          <w:tcPr>
            <w:tcW w:w="1837" w:type="dxa"/>
          </w:tcPr>
          <w:p w14:paraId="3959E5C4" w14:textId="414DF6F0" w:rsidR="00594E07" w:rsidRPr="00914906" w:rsidRDefault="006F5E3B" w:rsidP="00647253">
            <w:pPr>
              <w:jc w:val="center"/>
              <w:rPr>
                <w:rFonts w:ascii="Times" w:hAnsi="Times"/>
                <w:color w:val="000000" w:themeColor="text1"/>
              </w:rPr>
            </w:pPr>
            <w:r w:rsidRPr="00914906">
              <w:rPr>
                <w:rFonts w:ascii="Times" w:hAnsi="Times"/>
                <w:color w:val="000000" w:themeColor="text1"/>
              </w:rPr>
              <w:t>3 (100.0)</w:t>
            </w:r>
          </w:p>
        </w:tc>
        <w:tc>
          <w:tcPr>
            <w:tcW w:w="2010" w:type="dxa"/>
          </w:tcPr>
          <w:p w14:paraId="5184CE15" w14:textId="57C89C64" w:rsidR="00594E07" w:rsidRPr="00914906" w:rsidRDefault="006F5E3B" w:rsidP="00647253">
            <w:pPr>
              <w:jc w:val="center"/>
              <w:rPr>
                <w:rFonts w:ascii="Times" w:hAnsi="Times"/>
                <w:color w:val="000000" w:themeColor="text1"/>
              </w:rPr>
            </w:pPr>
            <w:r w:rsidRPr="00914906">
              <w:rPr>
                <w:rFonts w:ascii="Times" w:hAnsi="Times"/>
                <w:color w:val="000000" w:themeColor="text1"/>
              </w:rPr>
              <w:t>1 (33.3)</w:t>
            </w:r>
          </w:p>
        </w:tc>
      </w:tr>
      <w:tr w:rsidR="00914906" w:rsidRPr="00914906" w14:paraId="06287322" w14:textId="6EE2D9A9" w:rsidTr="00A71AE2">
        <w:tc>
          <w:tcPr>
            <w:tcW w:w="1387" w:type="dxa"/>
          </w:tcPr>
          <w:p w14:paraId="40C78596" w14:textId="77777777" w:rsidR="00594E07" w:rsidRPr="00914906" w:rsidRDefault="00594E07" w:rsidP="00647253">
            <w:pPr>
              <w:jc w:val="center"/>
              <w:rPr>
                <w:rFonts w:ascii="Times" w:hAnsi="Times"/>
                <w:color w:val="000000" w:themeColor="text1"/>
              </w:rPr>
            </w:pPr>
          </w:p>
        </w:tc>
        <w:tc>
          <w:tcPr>
            <w:tcW w:w="1002" w:type="dxa"/>
          </w:tcPr>
          <w:p w14:paraId="415C954C"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5.</w:t>
            </w:r>
          </w:p>
        </w:tc>
        <w:tc>
          <w:tcPr>
            <w:tcW w:w="1439" w:type="dxa"/>
          </w:tcPr>
          <w:p w14:paraId="091A63A3" w14:textId="51EE3A96" w:rsidR="00594E07" w:rsidRPr="00914906" w:rsidRDefault="006F5E3B" w:rsidP="00647253">
            <w:pPr>
              <w:jc w:val="center"/>
              <w:rPr>
                <w:rFonts w:ascii="Times" w:hAnsi="Times"/>
                <w:color w:val="000000" w:themeColor="text1"/>
              </w:rPr>
            </w:pPr>
            <w:r w:rsidRPr="00914906">
              <w:rPr>
                <w:rFonts w:ascii="Times" w:hAnsi="Times"/>
                <w:color w:val="000000" w:themeColor="text1"/>
              </w:rPr>
              <w:t>15 (33.3)</w:t>
            </w:r>
          </w:p>
        </w:tc>
        <w:tc>
          <w:tcPr>
            <w:tcW w:w="1837" w:type="dxa"/>
          </w:tcPr>
          <w:p w14:paraId="7AD503F4" w14:textId="4BAC7914" w:rsidR="00594E07" w:rsidRPr="00914906" w:rsidRDefault="006F5E3B" w:rsidP="00647253">
            <w:pPr>
              <w:jc w:val="center"/>
              <w:rPr>
                <w:rFonts w:ascii="Times" w:hAnsi="Times"/>
                <w:color w:val="000000" w:themeColor="text1"/>
              </w:rPr>
            </w:pPr>
            <w:r w:rsidRPr="00914906">
              <w:rPr>
                <w:rFonts w:ascii="Times" w:hAnsi="Times"/>
                <w:color w:val="000000" w:themeColor="text1"/>
              </w:rPr>
              <w:t>5 (11.1)</w:t>
            </w:r>
          </w:p>
        </w:tc>
        <w:tc>
          <w:tcPr>
            <w:tcW w:w="2010" w:type="dxa"/>
          </w:tcPr>
          <w:p w14:paraId="0FC52707" w14:textId="52AFDBDA" w:rsidR="00594E07" w:rsidRPr="00914906" w:rsidRDefault="006F5E3B" w:rsidP="00647253">
            <w:pPr>
              <w:jc w:val="center"/>
              <w:rPr>
                <w:rFonts w:ascii="Times" w:hAnsi="Times"/>
                <w:color w:val="000000" w:themeColor="text1"/>
              </w:rPr>
            </w:pPr>
            <w:r w:rsidRPr="00914906">
              <w:rPr>
                <w:rFonts w:ascii="Times" w:hAnsi="Times"/>
                <w:color w:val="000000" w:themeColor="text1"/>
              </w:rPr>
              <w:t>6 (13.6)</w:t>
            </w:r>
          </w:p>
        </w:tc>
      </w:tr>
      <w:tr w:rsidR="00914906" w:rsidRPr="00914906" w14:paraId="0D84A54C" w14:textId="1976EA1F" w:rsidTr="00A71AE2">
        <w:tc>
          <w:tcPr>
            <w:tcW w:w="1387" w:type="dxa"/>
          </w:tcPr>
          <w:p w14:paraId="58D582CB" w14:textId="77777777" w:rsidR="00594E07" w:rsidRPr="00914906" w:rsidRDefault="00594E07" w:rsidP="00647253">
            <w:pPr>
              <w:jc w:val="center"/>
              <w:rPr>
                <w:rFonts w:ascii="Times" w:hAnsi="Times"/>
                <w:color w:val="000000" w:themeColor="text1"/>
              </w:rPr>
            </w:pPr>
          </w:p>
        </w:tc>
        <w:tc>
          <w:tcPr>
            <w:tcW w:w="1002" w:type="dxa"/>
          </w:tcPr>
          <w:p w14:paraId="12077C5E" w14:textId="77777777" w:rsidR="00594E07" w:rsidRPr="00914906" w:rsidRDefault="00594E07" w:rsidP="00647253">
            <w:pPr>
              <w:jc w:val="center"/>
              <w:rPr>
                <w:rFonts w:ascii="Times" w:hAnsi="Times"/>
                <w:color w:val="000000" w:themeColor="text1"/>
              </w:rPr>
            </w:pPr>
            <w:r w:rsidRPr="00914906">
              <w:rPr>
                <w:rFonts w:ascii="Times" w:hAnsi="Times"/>
                <w:color w:val="000000" w:themeColor="text1"/>
              </w:rPr>
              <w:t>Catégorie 6.</w:t>
            </w:r>
          </w:p>
        </w:tc>
        <w:tc>
          <w:tcPr>
            <w:tcW w:w="1439" w:type="dxa"/>
          </w:tcPr>
          <w:p w14:paraId="7AAB1685" w14:textId="20747BDD" w:rsidR="00594E07" w:rsidRPr="00914906" w:rsidRDefault="006F5E3B" w:rsidP="00647253">
            <w:pPr>
              <w:jc w:val="center"/>
              <w:rPr>
                <w:rFonts w:ascii="Times" w:hAnsi="Times"/>
                <w:color w:val="000000" w:themeColor="text1"/>
              </w:rPr>
            </w:pPr>
            <w:r w:rsidRPr="00914906">
              <w:rPr>
                <w:rFonts w:ascii="Times" w:hAnsi="Times"/>
                <w:color w:val="000000" w:themeColor="text1"/>
              </w:rPr>
              <w:t>3 (100.0)</w:t>
            </w:r>
          </w:p>
        </w:tc>
        <w:tc>
          <w:tcPr>
            <w:tcW w:w="1837" w:type="dxa"/>
          </w:tcPr>
          <w:p w14:paraId="49AE73A9" w14:textId="4C3FC008" w:rsidR="00594E07" w:rsidRPr="00914906" w:rsidRDefault="006F5E3B" w:rsidP="00647253">
            <w:pPr>
              <w:jc w:val="center"/>
              <w:rPr>
                <w:rFonts w:ascii="Times" w:hAnsi="Times"/>
                <w:color w:val="000000" w:themeColor="text1"/>
              </w:rPr>
            </w:pPr>
            <w:r w:rsidRPr="00914906">
              <w:rPr>
                <w:rFonts w:ascii="Times" w:hAnsi="Times"/>
                <w:color w:val="000000" w:themeColor="text1"/>
              </w:rPr>
              <w:t>1 (33.3)</w:t>
            </w:r>
          </w:p>
        </w:tc>
        <w:tc>
          <w:tcPr>
            <w:tcW w:w="2010" w:type="dxa"/>
          </w:tcPr>
          <w:p w14:paraId="0200720B" w14:textId="18B86EBD" w:rsidR="00594E07" w:rsidRPr="00914906" w:rsidRDefault="006F5E3B" w:rsidP="00647253">
            <w:pPr>
              <w:jc w:val="center"/>
              <w:rPr>
                <w:rFonts w:ascii="Times" w:hAnsi="Times"/>
                <w:color w:val="000000" w:themeColor="text1"/>
              </w:rPr>
            </w:pPr>
            <w:r w:rsidRPr="00914906">
              <w:rPr>
                <w:rFonts w:ascii="Times" w:hAnsi="Times"/>
                <w:color w:val="000000" w:themeColor="text1"/>
              </w:rPr>
              <w:t>1 (33.3)</w:t>
            </w:r>
          </w:p>
        </w:tc>
      </w:tr>
      <w:tr w:rsidR="00914906" w:rsidRPr="00914906" w14:paraId="1202F50D" w14:textId="77777777" w:rsidTr="00A71AE2">
        <w:tc>
          <w:tcPr>
            <w:tcW w:w="1387" w:type="dxa"/>
          </w:tcPr>
          <w:p w14:paraId="2D49D08B" w14:textId="77777777" w:rsidR="002D618B" w:rsidRPr="00914906" w:rsidRDefault="002D618B" w:rsidP="00647253">
            <w:pPr>
              <w:jc w:val="center"/>
              <w:rPr>
                <w:rFonts w:ascii="Times" w:hAnsi="Times"/>
                <w:color w:val="000000" w:themeColor="text1"/>
              </w:rPr>
            </w:pPr>
          </w:p>
        </w:tc>
        <w:tc>
          <w:tcPr>
            <w:tcW w:w="1002" w:type="dxa"/>
          </w:tcPr>
          <w:p w14:paraId="03D234D3" w14:textId="4092729C"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7.</w:t>
            </w:r>
          </w:p>
        </w:tc>
        <w:tc>
          <w:tcPr>
            <w:tcW w:w="1439" w:type="dxa"/>
          </w:tcPr>
          <w:p w14:paraId="32412B57" w14:textId="64772597" w:rsidR="002D618B" w:rsidRPr="00914906" w:rsidRDefault="002D618B" w:rsidP="00647253">
            <w:pPr>
              <w:jc w:val="center"/>
              <w:rPr>
                <w:rFonts w:ascii="Times" w:hAnsi="Times"/>
                <w:color w:val="000000" w:themeColor="text1"/>
              </w:rPr>
            </w:pPr>
            <w:r w:rsidRPr="00914906">
              <w:rPr>
                <w:rFonts w:ascii="Times" w:hAnsi="Times"/>
                <w:color w:val="000000" w:themeColor="text1"/>
              </w:rPr>
              <w:t>2 (100.0)</w:t>
            </w:r>
          </w:p>
        </w:tc>
        <w:tc>
          <w:tcPr>
            <w:tcW w:w="1837" w:type="dxa"/>
          </w:tcPr>
          <w:p w14:paraId="09287449" w14:textId="49E9ECE5" w:rsidR="002D618B" w:rsidRPr="00914906" w:rsidRDefault="002D618B" w:rsidP="00647253">
            <w:pPr>
              <w:jc w:val="center"/>
              <w:rPr>
                <w:rFonts w:ascii="Times" w:hAnsi="Times"/>
                <w:color w:val="000000" w:themeColor="text1"/>
              </w:rPr>
            </w:pPr>
            <w:r w:rsidRPr="00914906">
              <w:rPr>
                <w:rFonts w:ascii="Times" w:hAnsi="Times"/>
                <w:color w:val="000000" w:themeColor="text1"/>
              </w:rPr>
              <w:t>1 (50.0)</w:t>
            </w:r>
          </w:p>
        </w:tc>
        <w:tc>
          <w:tcPr>
            <w:tcW w:w="2010" w:type="dxa"/>
          </w:tcPr>
          <w:p w14:paraId="7001D987" w14:textId="2E31DB45" w:rsidR="002D618B" w:rsidRPr="00914906" w:rsidRDefault="002D618B" w:rsidP="00647253">
            <w:pPr>
              <w:jc w:val="center"/>
              <w:rPr>
                <w:rFonts w:ascii="Times" w:hAnsi="Times"/>
                <w:color w:val="000000" w:themeColor="text1"/>
              </w:rPr>
            </w:pPr>
            <w:r w:rsidRPr="00914906">
              <w:rPr>
                <w:rFonts w:ascii="Times" w:hAnsi="Times"/>
                <w:color w:val="000000" w:themeColor="text1"/>
              </w:rPr>
              <w:t>1 (50.0)</w:t>
            </w:r>
          </w:p>
        </w:tc>
      </w:tr>
      <w:tr w:rsidR="00914906" w:rsidRPr="00914906" w14:paraId="48D5D9AC" w14:textId="77777777" w:rsidTr="00A71AE2">
        <w:tc>
          <w:tcPr>
            <w:tcW w:w="1387" w:type="dxa"/>
          </w:tcPr>
          <w:p w14:paraId="23A1E3FF" w14:textId="6A9FB2A3" w:rsidR="00A71AE2" w:rsidRPr="00914906" w:rsidRDefault="00A71AE2" w:rsidP="00647253">
            <w:pPr>
              <w:jc w:val="center"/>
              <w:rPr>
                <w:rFonts w:ascii="Times" w:hAnsi="Times"/>
                <w:color w:val="000000" w:themeColor="text1"/>
              </w:rPr>
            </w:pPr>
            <w:r w:rsidRPr="00914906">
              <w:rPr>
                <w:rFonts w:ascii="Times" w:hAnsi="Times"/>
                <w:color w:val="000000" w:themeColor="text1"/>
              </w:rPr>
              <w:t>Maltraitance de négligence (auteurs)</w:t>
            </w:r>
          </w:p>
        </w:tc>
        <w:tc>
          <w:tcPr>
            <w:tcW w:w="1002" w:type="dxa"/>
          </w:tcPr>
          <w:p w14:paraId="14B47340" w14:textId="77777777" w:rsidR="00A71AE2" w:rsidRPr="00914906" w:rsidRDefault="00A71AE2" w:rsidP="00647253">
            <w:pPr>
              <w:jc w:val="center"/>
              <w:rPr>
                <w:rFonts w:ascii="Times" w:hAnsi="Times"/>
                <w:color w:val="000000" w:themeColor="text1"/>
              </w:rPr>
            </w:pPr>
          </w:p>
        </w:tc>
        <w:tc>
          <w:tcPr>
            <w:tcW w:w="1439" w:type="dxa"/>
          </w:tcPr>
          <w:p w14:paraId="69B607E8" w14:textId="77777777" w:rsidR="00A71AE2" w:rsidRPr="00914906" w:rsidRDefault="00A71AE2" w:rsidP="00647253">
            <w:pPr>
              <w:jc w:val="center"/>
              <w:rPr>
                <w:rFonts w:ascii="Times" w:hAnsi="Times"/>
                <w:color w:val="000000" w:themeColor="text1"/>
              </w:rPr>
            </w:pPr>
          </w:p>
        </w:tc>
        <w:tc>
          <w:tcPr>
            <w:tcW w:w="1837" w:type="dxa"/>
          </w:tcPr>
          <w:p w14:paraId="075A4F30" w14:textId="77777777" w:rsidR="00A71AE2" w:rsidRPr="00914906" w:rsidRDefault="00A71AE2" w:rsidP="00647253">
            <w:pPr>
              <w:jc w:val="center"/>
              <w:rPr>
                <w:rFonts w:ascii="Times" w:hAnsi="Times"/>
                <w:color w:val="000000" w:themeColor="text1"/>
              </w:rPr>
            </w:pPr>
          </w:p>
        </w:tc>
        <w:tc>
          <w:tcPr>
            <w:tcW w:w="2010" w:type="dxa"/>
          </w:tcPr>
          <w:p w14:paraId="2E9C9A3D" w14:textId="77777777" w:rsidR="00A71AE2" w:rsidRPr="00914906" w:rsidRDefault="00A71AE2" w:rsidP="00647253">
            <w:pPr>
              <w:jc w:val="center"/>
              <w:rPr>
                <w:rFonts w:ascii="Times" w:hAnsi="Times"/>
                <w:color w:val="000000" w:themeColor="text1"/>
              </w:rPr>
            </w:pPr>
          </w:p>
        </w:tc>
      </w:tr>
      <w:tr w:rsidR="00914906" w:rsidRPr="00914906" w14:paraId="45420E19" w14:textId="6623CE1C" w:rsidTr="00A71AE2">
        <w:tc>
          <w:tcPr>
            <w:tcW w:w="1387" w:type="dxa"/>
          </w:tcPr>
          <w:p w14:paraId="34C5FDE5" w14:textId="3F126AA4" w:rsidR="002D618B" w:rsidRPr="00914906" w:rsidRDefault="00A71AE2" w:rsidP="00647253">
            <w:pPr>
              <w:jc w:val="center"/>
              <w:rPr>
                <w:rFonts w:ascii="Times" w:hAnsi="Times"/>
                <w:color w:val="000000" w:themeColor="text1"/>
              </w:rPr>
            </w:pPr>
            <w:r w:rsidRPr="00914906">
              <w:rPr>
                <w:rFonts w:ascii="Times" w:hAnsi="Times"/>
                <w:color w:val="000000" w:themeColor="text1"/>
              </w:rPr>
              <w:t>A</w:t>
            </w:r>
            <w:r w:rsidR="002D618B" w:rsidRPr="00914906">
              <w:rPr>
                <w:rFonts w:ascii="Times" w:hAnsi="Times"/>
                <w:color w:val="000000" w:themeColor="text1"/>
              </w:rPr>
              <w:t>dulte</w:t>
            </w:r>
            <w:r w:rsidRPr="00914906">
              <w:rPr>
                <w:rFonts w:ascii="Times" w:hAnsi="Times"/>
                <w:color w:val="000000" w:themeColor="text1"/>
              </w:rPr>
              <w:t>s</w:t>
            </w:r>
          </w:p>
        </w:tc>
        <w:tc>
          <w:tcPr>
            <w:tcW w:w="1002" w:type="dxa"/>
          </w:tcPr>
          <w:p w14:paraId="2AAA1741" w14:textId="5AEA347C"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5F48E6BD" w14:textId="5A08E5C6" w:rsidR="002D618B" w:rsidRPr="00914906" w:rsidRDefault="002D618B" w:rsidP="00647253">
            <w:pPr>
              <w:jc w:val="center"/>
              <w:rPr>
                <w:rFonts w:ascii="Times" w:hAnsi="Times"/>
                <w:color w:val="000000" w:themeColor="text1"/>
              </w:rPr>
            </w:pPr>
            <w:r w:rsidRPr="00914906">
              <w:rPr>
                <w:rFonts w:ascii="Times" w:hAnsi="Times"/>
                <w:color w:val="000000" w:themeColor="text1"/>
              </w:rPr>
              <w:t>76 (68.5)</w:t>
            </w:r>
          </w:p>
        </w:tc>
        <w:tc>
          <w:tcPr>
            <w:tcW w:w="1837" w:type="dxa"/>
          </w:tcPr>
          <w:p w14:paraId="14959291" w14:textId="6A6ACC7E" w:rsidR="002D618B" w:rsidRPr="00914906" w:rsidRDefault="002D618B" w:rsidP="00647253">
            <w:pPr>
              <w:jc w:val="center"/>
              <w:rPr>
                <w:rFonts w:ascii="Times" w:hAnsi="Times"/>
                <w:color w:val="000000" w:themeColor="text1"/>
              </w:rPr>
            </w:pPr>
            <w:r w:rsidRPr="00914906">
              <w:rPr>
                <w:rFonts w:ascii="Times" w:hAnsi="Times"/>
                <w:color w:val="000000" w:themeColor="text1"/>
              </w:rPr>
              <w:t>69 (62.7)</w:t>
            </w:r>
          </w:p>
        </w:tc>
        <w:tc>
          <w:tcPr>
            <w:tcW w:w="2010" w:type="dxa"/>
          </w:tcPr>
          <w:p w14:paraId="06A6F845" w14:textId="000CA269" w:rsidR="002D618B" w:rsidRPr="00914906" w:rsidRDefault="002D618B" w:rsidP="00647253">
            <w:pPr>
              <w:jc w:val="center"/>
              <w:rPr>
                <w:rFonts w:ascii="Times" w:hAnsi="Times"/>
                <w:color w:val="000000" w:themeColor="text1"/>
              </w:rPr>
            </w:pPr>
            <w:r w:rsidRPr="00914906">
              <w:rPr>
                <w:rFonts w:ascii="Times" w:hAnsi="Times"/>
                <w:color w:val="000000" w:themeColor="text1"/>
              </w:rPr>
              <w:t>82 (73.9)</w:t>
            </w:r>
          </w:p>
        </w:tc>
      </w:tr>
      <w:tr w:rsidR="00914906" w:rsidRPr="00914906" w14:paraId="7EDBFD15" w14:textId="4E8F2F5B" w:rsidTr="00A71AE2">
        <w:tc>
          <w:tcPr>
            <w:tcW w:w="1387" w:type="dxa"/>
          </w:tcPr>
          <w:p w14:paraId="12239D8A" w14:textId="77777777" w:rsidR="002D618B" w:rsidRPr="00914906" w:rsidRDefault="002D618B" w:rsidP="00647253">
            <w:pPr>
              <w:jc w:val="center"/>
              <w:rPr>
                <w:rFonts w:ascii="Times" w:hAnsi="Times"/>
                <w:color w:val="000000" w:themeColor="text1"/>
              </w:rPr>
            </w:pPr>
          </w:p>
        </w:tc>
        <w:tc>
          <w:tcPr>
            <w:tcW w:w="1002" w:type="dxa"/>
          </w:tcPr>
          <w:p w14:paraId="7B5F8368" w14:textId="77777777"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5536C92D" w14:textId="308FF6CB" w:rsidR="002D618B" w:rsidRPr="00914906" w:rsidRDefault="002D618B" w:rsidP="00647253">
            <w:pPr>
              <w:jc w:val="center"/>
              <w:rPr>
                <w:rFonts w:ascii="Times" w:hAnsi="Times"/>
                <w:color w:val="000000" w:themeColor="text1"/>
              </w:rPr>
            </w:pPr>
            <w:r w:rsidRPr="00914906">
              <w:rPr>
                <w:rFonts w:ascii="Times" w:hAnsi="Times"/>
                <w:color w:val="000000" w:themeColor="text1"/>
              </w:rPr>
              <w:t>2 (50.0)</w:t>
            </w:r>
          </w:p>
        </w:tc>
        <w:tc>
          <w:tcPr>
            <w:tcW w:w="1837" w:type="dxa"/>
          </w:tcPr>
          <w:p w14:paraId="187E1232" w14:textId="0A97152B" w:rsidR="002D618B" w:rsidRPr="00914906" w:rsidRDefault="002D618B" w:rsidP="00647253">
            <w:pPr>
              <w:jc w:val="center"/>
              <w:rPr>
                <w:rFonts w:ascii="Times" w:hAnsi="Times"/>
                <w:color w:val="000000" w:themeColor="text1"/>
              </w:rPr>
            </w:pPr>
            <w:r w:rsidRPr="00914906">
              <w:rPr>
                <w:rFonts w:ascii="Times" w:hAnsi="Times"/>
                <w:color w:val="000000" w:themeColor="text1"/>
              </w:rPr>
              <w:t>2 (50.0)</w:t>
            </w:r>
          </w:p>
        </w:tc>
        <w:tc>
          <w:tcPr>
            <w:tcW w:w="2010" w:type="dxa"/>
          </w:tcPr>
          <w:p w14:paraId="66188A0D" w14:textId="11291481" w:rsidR="002D618B" w:rsidRPr="00914906" w:rsidRDefault="002D618B" w:rsidP="00647253">
            <w:pPr>
              <w:jc w:val="center"/>
              <w:rPr>
                <w:rFonts w:ascii="Times" w:hAnsi="Times"/>
                <w:color w:val="000000" w:themeColor="text1"/>
              </w:rPr>
            </w:pPr>
            <w:r w:rsidRPr="00914906">
              <w:rPr>
                <w:rFonts w:ascii="Times" w:hAnsi="Times"/>
                <w:color w:val="000000" w:themeColor="text1"/>
              </w:rPr>
              <w:t>3 (75.0)</w:t>
            </w:r>
          </w:p>
        </w:tc>
      </w:tr>
      <w:tr w:rsidR="00914906" w:rsidRPr="00914906" w14:paraId="2E9AC264" w14:textId="56750650" w:rsidTr="00A71AE2">
        <w:tc>
          <w:tcPr>
            <w:tcW w:w="1387" w:type="dxa"/>
          </w:tcPr>
          <w:p w14:paraId="588909A9" w14:textId="77777777" w:rsidR="002D618B" w:rsidRPr="00914906" w:rsidRDefault="002D618B" w:rsidP="00647253">
            <w:pPr>
              <w:jc w:val="center"/>
              <w:rPr>
                <w:rFonts w:ascii="Times" w:hAnsi="Times"/>
                <w:color w:val="000000" w:themeColor="text1"/>
              </w:rPr>
            </w:pPr>
          </w:p>
        </w:tc>
        <w:tc>
          <w:tcPr>
            <w:tcW w:w="1002" w:type="dxa"/>
          </w:tcPr>
          <w:p w14:paraId="1C447C20" w14:textId="77777777"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2ACC3061" w14:textId="492F39F7" w:rsidR="002D618B" w:rsidRPr="00914906" w:rsidRDefault="002D618B" w:rsidP="00647253">
            <w:pPr>
              <w:jc w:val="center"/>
              <w:rPr>
                <w:rFonts w:ascii="Times" w:hAnsi="Times"/>
                <w:color w:val="000000" w:themeColor="text1"/>
              </w:rPr>
            </w:pPr>
            <w:r w:rsidRPr="00914906">
              <w:rPr>
                <w:rFonts w:ascii="Times" w:hAnsi="Times"/>
                <w:color w:val="000000" w:themeColor="text1"/>
              </w:rPr>
              <w:t>0 (0.0)</w:t>
            </w:r>
          </w:p>
        </w:tc>
        <w:tc>
          <w:tcPr>
            <w:tcW w:w="1837" w:type="dxa"/>
          </w:tcPr>
          <w:p w14:paraId="2CF8F4E6" w14:textId="3B6DB146" w:rsidR="002D618B" w:rsidRPr="00914906" w:rsidRDefault="002D618B" w:rsidP="00647253">
            <w:pPr>
              <w:jc w:val="center"/>
              <w:rPr>
                <w:rFonts w:ascii="Times" w:hAnsi="Times"/>
                <w:color w:val="000000" w:themeColor="text1"/>
              </w:rPr>
            </w:pPr>
            <w:r w:rsidRPr="00914906">
              <w:rPr>
                <w:rFonts w:ascii="Times" w:hAnsi="Times"/>
                <w:color w:val="000000" w:themeColor="text1"/>
              </w:rPr>
              <w:t>0 (0.0)</w:t>
            </w:r>
          </w:p>
        </w:tc>
        <w:tc>
          <w:tcPr>
            <w:tcW w:w="2010" w:type="dxa"/>
          </w:tcPr>
          <w:p w14:paraId="628012FC" w14:textId="7A36A6E3" w:rsidR="002D618B" w:rsidRPr="00914906" w:rsidRDefault="002D618B" w:rsidP="00647253">
            <w:pPr>
              <w:jc w:val="center"/>
              <w:rPr>
                <w:rFonts w:ascii="Times" w:hAnsi="Times"/>
                <w:color w:val="000000" w:themeColor="text1"/>
              </w:rPr>
            </w:pPr>
            <w:r w:rsidRPr="00914906">
              <w:rPr>
                <w:rFonts w:ascii="Times" w:hAnsi="Times"/>
                <w:color w:val="000000" w:themeColor="text1"/>
              </w:rPr>
              <w:t>0 (0.0)</w:t>
            </w:r>
          </w:p>
        </w:tc>
      </w:tr>
      <w:tr w:rsidR="00914906" w:rsidRPr="00914906" w14:paraId="19AFFAB2" w14:textId="66654B46" w:rsidTr="00A71AE2">
        <w:tc>
          <w:tcPr>
            <w:tcW w:w="1387" w:type="dxa"/>
          </w:tcPr>
          <w:p w14:paraId="02204635" w14:textId="30F84240" w:rsidR="002D618B" w:rsidRPr="00914906" w:rsidRDefault="002D618B" w:rsidP="00647253">
            <w:pPr>
              <w:jc w:val="center"/>
              <w:rPr>
                <w:rFonts w:ascii="Times" w:hAnsi="Times"/>
                <w:color w:val="000000" w:themeColor="text1"/>
              </w:rPr>
            </w:pPr>
            <w:r w:rsidRPr="00914906">
              <w:rPr>
                <w:rFonts w:ascii="Times" w:hAnsi="Times"/>
                <w:color w:val="000000" w:themeColor="text1"/>
              </w:rPr>
              <w:t>Parent</w:t>
            </w:r>
            <w:r w:rsidR="00A71AE2" w:rsidRPr="00914906">
              <w:rPr>
                <w:rFonts w:ascii="Times" w:hAnsi="Times"/>
                <w:color w:val="000000" w:themeColor="text1"/>
              </w:rPr>
              <w:t>s/beaux-parents</w:t>
            </w:r>
          </w:p>
        </w:tc>
        <w:tc>
          <w:tcPr>
            <w:tcW w:w="1002" w:type="dxa"/>
          </w:tcPr>
          <w:p w14:paraId="2B32047F" w14:textId="65EC5309"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1.</w:t>
            </w:r>
          </w:p>
        </w:tc>
        <w:tc>
          <w:tcPr>
            <w:tcW w:w="1439" w:type="dxa"/>
          </w:tcPr>
          <w:p w14:paraId="2BC776D9" w14:textId="2F13C71A" w:rsidR="002D618B" w:rsidRPr="00914906" w:rsidRDefault="002D618B" w:rsidP="00647253">
            <w:pPr>
              <w:jc w:val="center"/>
              <w:rPr>
                <w:rFonts w:ascii="Times" w:hAnsi="Times"/>
                <w:color w:val="000000" w:themeColor="text1"/>
              </w:rPr>
            </w:pPr>
            <w:r w:rsidRPr="00914906">
              <w:rPr>
                <w:rFonts w:ascii="Times" w:hAnsi="Times"/>
                <w:color w:val="000000" w:themeColor="text1"/>
              </w:rPr>
              <w:t>4 (80.0)</w:t>
            </w:r>
          </w:p>
        </w:tc>
        <w:tc>
          <w:tcPr>
            <w:tcW w:w="1837" w:type="dxa"/>
          </w:tcPr>
          <w:p w14:paraId="263374CB" w14:textId="6F914B24" w:rsidR="002D618B" w:rsidRPr="00914906" w:rsidRDefault="002D618B" w:rsidP="00647253">
            <w:pPr>
              <w:jc w:val="center"/>
              <w:rPr>
                <w:rFonts w:ascii="Times" w:hAnsi="Times"/>
                <w:color w:val="000000" w:themeColor="text1"/>
              </w:rPr>
            </w:pPr>
            <w:r w:rsidRPr="00914906">
              <w:rPr>
                <w:rFonts w:ascii="Times" w:hAnsi="Times"/>
                <w:color w:val="000000" w:themeColor="text1"/>
              </w:rPr>
              <w:t>3 (75.0)</w:t>
            </w:r>
          </w:p>
        </w:tc>
        <w:tc>
          <w:tcPr>
            <w:tcW w:w="2010" w:type="dxa"/>
          </w:tcPr>
          <w:p w14:paraId="5705B4B0" w14:textId="5187E80B" w:rsidR="002D618B" w:rsidRPr="00914906" w:rsidRDefault="00ED0E87" w:rsidP="00647253">
            <w:pPr>
              <w:jc w:val="center"/>
              <w:rPr>
                <w:rFonts w:ascii="Times" w:hAnsi="Times"/>
                <w:color w:val="000000" w:themeColor="text1"/>
              </w:rPr>
            </w:pPr>
            <w:r w:rsidRPr="00914906">
              <w:rPr>
                <w:rFonts w:ascii="Times" w:hAnsi="Times"/>
                <w:color w:val="000000" w:themeColor="text1"/>
              </w:rPr>
              <w:t>3 (75.0)</w:t>
            </w:r>
          </w:p>
        </w:tc>
      </w:tr>
      <w:tr w:rsidR="00914906" w:rsidRPr="00914906" w14:paraId="1D723716" w14:textId="10F1B23C" w:rsidTr="00A71AE2">
        <w:tc>
          <w:tcPr>
            <w:tcW w:w="1387" w:type="dxa"/>
          </w:tcPr>
          <w:p w14:paraId="0F313486" w14:textId="77777777" w:rsidR="002D618B" w:rsidRPr="00914906" w:rsidRDefault="002D618B" w:rsidP="00647253">
            <w:pPr>
              <w:jc w:val="center"/>
              <w:rPr>
                <w:rFonts w:ascii="Times" w:hAnsi="Times"/>
                <w:color w:val="000000" w:themeColor="text1"/>
              </w:rPr>
            </w:pPr>
          </w:p>
        </w:tc>
        <w:tc>
          <w:tcPr>
            <w:tcW w:w="1002" w:type="dxa"/>
          </w:tcPr>
          <w:p w14:paraId="6DB8A4A4" w14:textId="77777777"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2.</w:t>
            </w:r>
          </w:p>
        </w:tc>
        <w:tc>
          <w:tcPr>
            <w:tcW w:w="1439" w:type="dxa"/>
          </w:tcPr>
          <w:p w14:paraId="6060FA66" w14:textId="08B4313F"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c>
          <w:tcPr>
            <w:tcW w:w="1837" w:type="dxa"/>
          </w:tcPr>
          <w:p w14:paraId="67EACD4C" w14:textId="561753DB"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c>
          <w:tcPr>
            <w:tcW w:w="2010" w:type="dxa"/>
          </w:tcPr>
          <w:p w14:paraId="234F69A9" w14:textId="57F8DCD0"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r>
      <w:tr w:rsidR="00914906" w:rsidRPr="00914906" w14:paraId="24C77DD4" w14:textId="38954546" w:rsidTr="00A71AE2">
        <w:tc>
          <w:tcPr>
            <w:tcW w:w="1387" w:type="dxa"/>
          </w:tcPr>
          <w:p w14:paraId="41B816B7" w14:textId="77777777" w:rsidR="002D618B" w:rsidRPr="00914906" w:rsidRDefault="002D618B" w:rsidP="00647253">
            <w:pPr>
              <w:jc w:val="center"/>
              <w:rPr>
                <w:rFonts w:ascii="Times" w:hAnsi="Times"/>
                <w:color w:val="000000" w:themeColor="text1"/>
              </w:rPr>
            </w:pPr>
          </w:p>
        </w:tc>
        <w:tc>
          <w:tcPr>
            <w:tcW w:w="1002" w:type="dxa"/>
          </w:tcPr>
          <w:p w14:paraId="4E4C4E82" w14:textId="77777777" w:rsidR="002D618B" w:rsidRPr="00914906" w:rsidRDefault="002D618B" w:rsidP="00647253">
            <w:pPr>
              <w:jc w:val="center"/>
              <w:rPr>
                <w:rFonts w:ascii="Times" w:hAnsi="Times"/>
                <w:color w:val="000000" w:themeColor="text1"/>
              </w:rPr>
            </w:pPr>
            <w:r w:rsidRPr="00914906">
              <w:rPr>
                <w:rFonts w:ascii="Times" w:hAnsi="Times"/>
                <w:color w:val="000000" w:themeColor="text1"/>
              </w:rPr>
              <w:t>Catégorie 3.</w:t>
            </w:r>
          </w:p>
        </w:tc>
        <w:tc>
          <w:tcPr>
            <w:tcW w:w="1439" w:type="dxa"/>
          </w:tcPr>
          <w:p w14:paraId="6ED5E815" w14:textId="6EEA93C7"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c>
          <w:tcPr>
            <w:tcW w:w="1837" w:type="dxa"/>
          </w:tcPr>
          <w:p w14:paraId="7514CD3E" w14:textId="383419E0"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c>
          <w:tcPr>
            <w:tcW w:w="2010" w:type="dxa"/>
          </w:tcPr>
          <w:p w14:paraId="518F4FD7" w14:textId="41D18576" w:rsidR="002D618B" w:rsidRPr="00914906" w:rsidRDefault="00ED0E87" w:rsidP="00647253">
            <w:pPr>
              <w:jc w:val="center"/>
              <w:rPr>
                <w:rFonts w:ascii="Times" w:hAnsi="Times"/>
                <w:color w:val="000000" w:themeColor="text1"/>
              </w:rPr>
            </w:pPr>
            <w:r w:rsidRPr="00914906">
              <w:rPr>
                <w:rFonts w:ascii="Times" w:hAnsi="Times"/>
                <w:color w:val="000000" w:themeColor="text1"/>
              </w:rPr>
              <w:t>0 (0.0)</w:t>
            </w:r>
          </w:p>
        </w:tc>
      </w:tr>
    </w:tbl>
    <w:p w14:paraId="1432F833" w14:textId="77777777" w:rsidR="004B382D" w:rsidRPr="004B382D" w:rsidRDefault="004B382D" w:rsidP="00647253">
      <w:pPr>
        <w:rPr>
          <w:color w:val="000000" w:themeColor="text1"/>
        </w:rPr>
      </w:pPr>
    </w:p>
    <w:p w14:paraId="02686943" w14:textId="77777777" w:rsidR="004B382D" w:rsidRPr="004B382D" w:rsidRDefault="004B382D" w:rsidP="00647253">
      <w:pPr>
        <w:rPr>
          <w:color w:val="000000" w:themeColor="text1"/>
        </w:rPr>
      </w:pPr>
    </w:p>
    <w:p w14:paraId="7A9AF3AC" w14:textId="77777777" w:rsidR="004B382D" w:rsidRPr="004B382D" w:rsidRDefault="004B382D" w:rsidP="004B382D">
      <w:pPr>
        <w:rPr>
          <w:color w:val="000000" w:themeColor="text1"/>
        </w:rPr>
      </w:pPr>
    </w:p>
    <w:p w14:paraId="25830081" w14:textId="77777777" w:rsidR="004B382D" w:rsidRPr="004B382D" w:rsidRDefault="004B382D" w:rsidP="004B382D">
      <w:pPr>
        <w:rPr>
          <w:color w:val="000000" w:themeColor="text1"/>
        </w:rPr>
      </w:pPr>
    </w:p>
    <w:p w14:paraId="2DB71860" w14:textId="77777777" w:rsidR="004B382D" w:rsidRPr="004B382D" w:rsidRDefault="004B382D" w:rsidP="004B382D">
      <w:pPr>
        <w:rPr>
          <w:color w:val="000000" w:themeColor="text1"/>
        </w:rPr>
      </w:pPr>
    </w:p>
    <w:p w14:paraId="642EE79A" w14:textId="7CBF9780" w:rsidR="004B382D" w:rsidRDefault="00C5315D" w:rsidP="00DA35FD">
      <w:pPr>
        <w:spacing w:line="360" w:lineRule="auto"/>
        <w:jc w:val="both"/>
        <w:rPr>
          <w:rFonts w:ascii="Times" w:hAnsi="Times"/>
          <w:color w:val="000000" w:themeColor="text1"/>
        </w:rPr>
      </w:pPr>
      <w:r w:rsidRPr="00DA35FD">
        <w:rPr>
          <w:rFonts w:ascii="Times" w:hAnsi="Times"/>
          <w:color w:val="000000" w:themeColor="text1"/>
        </w:rPr>
        <w:t xml:space="preserve">Le questionnaire QEMS permet d’identifier </w:t>
      </w:r>
      <w:del w:id="59" w:author="Denis Hauw" w:date="2023-10-19T15:53:00Z">
        <w:r w:rsidRPr="00DA35FD" w:rsidDel="00F14064">
          <w:rPr>
            <w:rFonts w:ascii="Times" w:hAnsi="Times"/>
            <w:color w:val="000000" w:themeColor="text1"/>
          </w:rPr>
          <w:delText xml:space="preserve">10 </w:delText>
        </w:r>
      </w:del>
      <w:ins w:id="60" w:author="Denis Hauw" w:date="2023-10-19T15:53:00Z">
        <w:r w:rsidR="00F14064">
          <w:rPr>
            <w:rFonts w:ascii="Times" w:hAnsi="Times"/>
            <w:color w:val="000000" w:themeColor="text1"/>
          </w:rPr>
          <w:t>dix</w:t>
        </w:r>
        <w:r w:rsidR="00F14064" w:rsidRPr="00DA35FD">
          <w:rPr>
            <w:rFonts w:ascii="Times" w:hAnsi="Times"/>
            <w:color w:val="000000" w:themeColor="text1"/>
          </w:rPr>
          <w:t xml:space="preserve"> </w:t>
        </w:r>
      </w:ins>
      <w:r w:rsidRPr="00DA35FD">
        <w:rPr>
          <w:rFonts w:ascii="Times" w:hAnsi="Times"/>
          <w:color w:val="000000" w:themeColor="text1"/>
        </w:rPr>
        <w:t xml:space="preserve">conséquences expérimentées par les athlètes ayant subi </w:t>
      </w:r>
      <w:r w:rsidR="00074731" w:rsidRPr="00DA35FD">
        <w:rPr>
          <w:rFonts w:ascii="Times" w:hAnsi="Times"/>
          <w:color w:val="000000" w:themeColor="text1"/>
        </w:rPr>
        <w:t xml:space="preserve">l’une ou plusieurs formes de maltraitance. Celles-ci sont répertoriées dans le tableau 6. </w:t>
      </w:r>
    </w:p>
    <w:p w14:paraId="407081A4" w14:textId="48C3A776" w:rsidR="00F42EA4" w:rsidRDefault="00E7099F" w:rsidP="00DA35FD">
      <w:pPr>
        <w:spacing w:line="360" w:lineRule="auto"/>
        <w:jc w:val="both"/>
        <w:rPr>
          <w:rFonts w:ascii="Times" w:hAnsi="Times"/>
          <w:color w:val="000000" w:themeColor="text1"/>
        </w:rPr>
      </w:pPr>
      <w:r>
        <w:rPr>
          <w:rFonts w:ascii="Times" w:hAnsi="Times"/>
          <w:color w:val="000000" w:themeColor="text1"/>
        </w:rPr>
        <w:t>L</w:t>
      </w:r>
      <w:r w:rsidR="00DA35FD">
        <w:rPr>
          <w:rFonts w:ascii="Times" w:hAnsi="Times"/>
          <w:color w:val="000000" w:themeColor="text1"/>
        </w:rPr>
        <w:t>a maltraitance psychologique</w:t>
      </w:r>
      <w:r>
        <w:rPr>
          <w:rFonts w:ascii="Times" w:hAnsi="Times"/>
          <w:color w:val="000000" w:themeColor="text1"/>
        </w:rPr>
        <w:t xml:space="preserve"> a été vécu par une grande majorité de </w:t>
      </w:r>
      <w:r w:rsidR="00F42EA4">
        <w:rPr>
          <w:rFonts w:ascii="Times" w:hAnsi="Times"/>
          <w:color w:val="000000" w:themeColor="text1"/>
        </w:rPr>
        <w:t xml:space="preserve">notre </w:t>
      </w:r>
      <w:r>
        <w:rPr>
          <w:rFonts w:ascii="Times" w:hAnsi="Times"/>
          <w:color w:val="000000" w:themeColor="text1"/>
        </w:rPr>
        <w:t>échantillon</w:t>
      </w:r>
      <w:r w:rsidR="00323BE1">
        <w:rPr>
          <w:rFonts w:ascii="Times" w:hAnsi="Times"/>
          <w:color w:val="000000" w:themeColor="text1"/>
        </w:rPr>
        <w:t xml:space="preserve"> (</w:t>
      </w:r>
      <w:r w:rsidR="00323BE1" w:rsidRPr="00637E48">
        <w:rPr>
          <w:rFonts w:ascii="Times" w:hAnsi="Times"/>
          <w:i/>
          <w:iCs/>
          <w:color w:val="000000" w:themeColor="text1"/>
        </w:rPr>
        <w:t>n</w:t>
      </w:r>
      <w:r w:rsidR="00323BE1">
        <w:rPr>
          <w:rFonts w:ascii="Times" w:hAnsi="Times"/>
          <w:color w:val="000000" w:themeColor="text1"/>
        </w:rPr>
        <w:t xml:space="preserve"> = 7</w:t>
      </w:r>
      <w:r w:rsidR="00CE67C3">
        <w:rPr>
          <w:rFonts w:ascii="Times" w:hAnsi="Times"/>
          <w:color w:val="000000" w:themeColor="text1"/>
        </w:rPr>
        <w:t>11, 91.0%</w:t>
      </w:r>
      <w:r w:rsidR="00323BE1">
        <w:rPr>
          <w:rFonts w:ascii="Times" w:hAnsi="Times"/>
          <w:color w:val="000000" w:themeColor="text1"/>
        </w:rPr>
        <w:t>)</w:t>
      </w:r>
      <w:r>
        <w:rPr>
          <w:rFonts w:ascii="Times" w:hAnsi="Times"/>
          <w:color w:val="000000" w:themeColor="text1"/>
        </w:rPr>
        <w:t xml:space="preserve">. </w:t>
      </w:r>
      <w:r w:rsidR="00657930">
        <w:rPr>
          <w:rFonts w:ascii="Times" w:hAnsi="Times"/>
          <w:color w:val="000000" w:themeColor="text1"/>
        </w:rPr>
        <w:t xml:space="preserve">La colère </w:t>
      </w:r>
      <w:r w:rsidR="0084345C">
        <w:rPr>
          <w:rFonts w:ascii="Times" w:hAnsi="Times"/>
          <w:color w:val="000000" w:themeColor="text1"/>
        </w:rPr>
        <w:t>ressort</w:t>
      </w:r>
      <w:r w:rsidR="00657930">
        <w:rPr>
          <w:rFonts w:ascii="Times" w:hAnsi="Times"/>
          <w:color w:val="000000" w:themeColor="text1"/>
        </w:rPr>
        <w:t xml:space="preserve"> comme étant </w:t>
      </w:r>
      <w:r w:rsidR="0084345C">
        <w:rPr>
          <w:rFonts w:ascii="Times" w:hAnsi="Times"/>
          <w:color w:val="000000" w:themeColor="text1"/>
        </w:rPr>
        <w:t>la conséquence</w:t>
      </w:r>
      <w:r w:rsidR="00657930">
        <w:rPr>
          <w:rFonts w:ascii="Times" w:hAnsi="Times"/>
          <w:color w:val="000000" w:themeColor="text1"/>
        </w:rPr>
        <w:t xml:space="preserve"> </w:t>
      </w:r>
      <w:r w:rsidR="0084345C">
        <w:rPr>
          <w:rFonts w:ascii="Times" w:hAnsi="Times"/>
          <w:color w:val="000000" w:themeColor="text1"/>
        </w:rPr>
        <w:t>la plus</w:t>
      </w:r>
      <w:r w:rsidR="00657930">
        <w:rPr>
          <w:rFonts w:ascii="Times" w:hAnsi="Times"/>
          <w:color w:val="000000" w:themeColor="text1"/>
        </w:rPr>
        <w:t xml:space="preserve"> expérimentées par les athlètes de notre échantillon</w:t>
      </w:r>
      <w:r w:rsidR="00073062">
        <w:rPr>
          <w:rFonts w:ascii="Times" w:hAnsi="Times"/>
          <w:color w:val="000000" w:themeColor="text1"/>
        </w:rPr>
        <w:t xml:space="preserve"> pour cette forme de maltraitance</w:t>
      </w:r>
      <w:r w:rsidR="00657930">
        <w:rPr>
          <w:rFonts w:ascii="Times" w:hAnsi="Times"/>
          <w:color w:val="000000" w:themeColor="text1"/>
        </w:rPr>
        <w:t xml:space="preserve">. </w:t>
      </w:r>
      <w:r w:rsidR="00073062">
        <w:rPr>
          <w:rFonts w:ascii="Times" w:hAnsi="Times"/>
          <w:color w:val="000000" w:themeColor="text1"/>
        </w:rPr>
        <w:t xml:space="preserve">En effet, les catégories 1 « Insuffisance de soutient ou d’affection à l’égard d’un athlète » engendre ces conséquences de manière récurrente </w:t>
      </w:r>
      <w:r w:rsidR="00906653">
        <w:rPr>
          <w:rFonts w:ascii="Times" w:hAnsi="Times"/>
          <w:color w:val="000000" w:themeColor="text1"/>
        </w:rPr>
        <w:t>quand</w:t>
      </w:r>
      <w:r w:rsidR="00073062">
        <w:rPr>
          <w:rFonts w:ascii="Times" w:hAnsi="Times"/>
          <w:color w:val="000000" w:themeColor="text1"/>
        </w:rPr>
        <w:t xml:space="preserve"> celles-ci sont commises par les pairs (</w:t>
      </w:r>
      <w:r w:rsidR="00073062" w:rsidRPr="00637E48">
        <w:rPr>
          <w:rFonts w:ascii="Times" w:hAnsi="Times"/>
          <w:i/>
          <w:iCs/>
          <w:color w:val="000000" w:themeColor="text1"/>
        </w:rPr>
        <w:t>n</w:t>
      </w:r>
      <w:r w:rsidR="00073062">
        <w:rPr>
          <w:rFonts w:ascii="Times" w:hAnsi="Times"/>
          <w:color w:val="000000" w:themeColor="text1"/>
        </w:rPr>
        <w:t xml:space="preserve"> = 265</w:t>
      </w:r>
      <w:r w:rsidR="0084345C">
        <w:rPr>
          <w:rFonts w:ascii="Times" w:hAnsi="Times"/>
          <w:color w:val="000000" w:themeColor="text1"/>
        </w:rPr>
        <w:t>, 66.3%),</w:t>
      </w:r>
      <w:r w:rsidR="00073062">
        <w:rPr>
          <w:rFonts w:ascii="Times" w:hAnsi="Times"/>
          <w:color w:val="000000" w:themeColor="text1"/>
        </w:rPr>
        <w:t xml:space="preserve"> les adultes</w:t>
      </w:r>
      <w:r w:rsidR="0084345C">
        <w:rPr>
          <w:rFonts w:ascii="Times" w:hAnsi="Times"/>
          <w:color w:val="000000" w:themeColor="text1"/>
        </w:rPr>
        <w:t xml:space="preserve"> (</w:t>
      </w:r>
      <w:r w:rsidR="0084345C" w:rsidRPr="00637E48">
        <w:rPr>
          <w:rFonts w:ascii="Times" w:hAnsi="Times"/>
          <w:i/>
          <w:iCs/>
          <w:color w:val="000000" w:themeColor="text1"/>
        </w:rPr>
        <w:t>n</w:t>
      </w:r>
      <w:r w:rsidR="0084345C">
        <w:rPr>
          <w:rFonts w:ascii="Times" w:hAnsi="Times"/>
          <w:color w:val="000000" w:themeColor="text1"/>
        </w:rPr>
        <w:t xml:space="preserve"> = 167, 79.5%) et les parents (</w:t>
      </w:r>
      <w:r w:rsidR="00906653" w:rsidRPr="00637E48">
        <w:rPr>
          <w:rFonts w:ascii="Times" w:hAnsi="Times"/>
          <w:i/>
          <w:iCs/>
          <w:color w:val="000000" w:themeColor="text1"/>
        </w:rPr>
        <w:t>n</w:t>
      </w:r>
      <w:r w:rsidR="00906653">
        <w:rPr>
          <w:rFonts w:ascii="Times" w:hAnsi="Times"/>
          <w:color w:val="000000" w:themeColor="text1"/>
        </w:rPr>
        <w:t xml:space="preserve"> = 33, 73.3%). La catégorie 2 « Abus verbal et dépréciation d’un athlète » présente aussi </w:t>
      </w:r>
      <w:r w:rsidR="00BE77EB">
        <w:rPr>
          <w:rFonts w:ascii="Times" w:hAnsi="Times"/>
          <w:color w:val="000000" w:themeColor="text1"/>
        </w:rPr>
        <w:t>des pourcentages élevés quand celle-ci est engendrée par les pairs (n = 376, 62.1%) et les adultes (</w:t>
      </w:r>
      <w:r w:rsidR="00BE77EB" w:rsidRPr="00637E48">
        <w:rPr>
          <w:rFonts w:ascii="Times" w:hAnsi="Times"/>
          <w:i/>
          <w:iCs/>
          <w:color w:val="000000" w:themeColor="text1"/>
        </w:rPr>
        <w:t>n</w:t>
      </w:r>
      <w:r w:rsidR="00BE77EB">
        <w:rPr>
          <w:rFonts w:ascii="Times" w:hAnsi="Times"/>
          <w:color w:val="000000" w:themeColor="text1"/>
        </w:rPr>
        <w:t xml:space="preserve"> = 338, 65.4%). Finalement, la colère ressort aussi en majorité pour la catégorie 3 « Terroriser ou menacer de violence un athlète » chez les pairs (</w:t>
      </w:r>
      <w:r w:rsidR="00BE77EB" w:rsidRPr="00637E48">
        <w:rPr>
          <w:rFonts w:ascii="Times" w:hAnsi="Times"/>
          <w:i/>
          <w:iCs/>
          <w:color w:val="000000" w:themeColor="text1"/>
        </w:rPr>
        <w:t>n</w:t>
      </w:r>
      <w:r w:rsidR="00BE77EB">
        <w:rPr>
          <w:rFonts w:ascii="Times" w:hAnsi="Times"/>
          <w:color w:val="000000" w:themeColor="text1"/>
        </w:rPr>
        <w:t xml:space="preserve"> = 94, 74.6%), les adultes (</w:t>
      </w:r>
      <w:r w:rsidR="00BE77EB" w:rsidRPr="00637E48">
        <w:rPr>
          <w:rFonts w:ascii="Times" w:hAnsi="Times"/>
          <w:i/>
          <w:iCs/>
          <w:color w:val="000000" w:themeColor="text1"/>
        </w:rPr>
        <w:t>n</w:t>
      </w:r>
      <w:r w:rsidR="00F42EA4">
        <w:rPr>
          <w:rFonts w:ascii="Times" w:hAnsi="Times"/>
          <w:color w:val="000000" w:themeColor="text1"/>
        </w:rPr>
        <w:t xml:space="preserve"> </w:t>
      </w:r>
      <w:r w:rsidR="00BE77EB">
        <w:rPr>
          <w:rFonts w:ascii="Times" w:hAnsi="Times"/>
          <w:color w:val="000000" w:themeColor="text1"/>
        </w:rPr>
        <w:t>=</w:t>
      </w:r>
      <w:r w:rsidR="00F42EA4">
        <w:rPr>
          <w:rFonts w:ascii="Times" w:hAnsi="Times"/>
          <w:color w:val="000000" w:themeColor="text1"/>
        </w:rPr>
        <w:t xml:space="preserve"> 93, 76.2%) et les parents (</w:t>
      </w:r>
      <w:r w:rsidR="00F42EA4" w:rsidRPr="00637E48">
        <w:rPr>
          <w:rFonts w:ascii="Times" w:hAnsi="Times"/>
          <w:i/>
          <w:iCs/>
          <w:color w:val="000000" w:themeColor="text1"/>
        </w:rPr>
        <w:t>n</w:t>
      </w:r>
      <w:r w:rsidR="00F42EA4">
        <w:rPr>
          <w:rFonts w:ascii="Times" w:hAnsi="Times"/>
          <w:color w:val="000000" w:themeColor="text1"/>
        </w:rPr>
        <w:t xml:space="preserve"> =</w:t>
      </w:r>
      <w:r w:rsidR="00F42EA4" w:rsidRPr="00F42EA4">
        <w:rPr>
          <w:rFonts w:ascii="Times" w:hAnsi="Times"/>
          <w:color w:val="000000" w:themeColor="text1"/>
        </w:rPr>
        <w:t>14</w:t>
      </w:r>
      <w:r w:rsidR="00F42EA4">
        <w:rPr>
          <w:rFonts w:ascii="Times" w:hAnsi="Times"/>
          <w:color w:val="000000" w:themeColor="text1"/>
        </w:rPr>
        <w:t xml:space="preserve">, </w:t>
      </w:r>
      <w:r w:rsidR="00F42EA4" w:rsidRPr="00F42EA4">
        <w:rPr>
          <w:rFonts w:ascii="Times" w:hAnsi="Times"/>
          <w:color w:val="000000" w:themeColor="text1"/>
        </w:rPr>
        <w:t>87.5</w:t>
      </w:r>
      <w:r w:rsidR="00F42EA4">
        <w:rPr>
          <w:rFonts w:ascii="Times" w:hAnsi="Times"/>
          <w:color w:val="000000" w:themeColor="text1"/>
        </w:rPr>
        <w:t>%</w:t>
      </w:r>
      <w:r w:rsidR="00F42EA4" w:rsidRPr="00F42EA4">
        <w:rPr>
          <w:rFonts w:ascii="Times" w:hAnsi="Times"/>
          <w:color w:val="000000" w:themeColor="text1"/>
        </w:rPr>
        <w:t>)</w:t>
      </w:r>
      <w:r w:rsidR="00F42EA4">
        <w:rPr>
          <w:rFonts w:ascii="Times" w:hAnsi="Times"/>
          <w:color w:val="000000" w:themeColor="text1"/>
        </w:rPr>
        <w:t xml:space="preserve">. </w:t>
      </w:r>
    </w:p>
    <w:p w14:paraId="198D79EA" w14:textId="69999482" w:rsidR="00F42EA4" w:rsidRDefault="00F42EA4" w:rsidP="00DA35FD">
      <w:pPr>
        <w:spacing w:line="360" w:lineRule="auto"/>
        <w:jc w:val="both"/>
        <w:rPr>
          <w:rFonts w:ascii="Times" w:hAnsi="Times"/>
          <w:color w:val="000000" w:themeColor="text1"/>
        </w:rPr>
      </w:pPr>
      <w:r>
        <w:rPr>
          <w:rFonts w:ascii="Times" w:hAnsi="Times"/>
          <w:color w:val="000000" w:themeColor="text1"/>
        </w:rPr>
        <w:t>La deuxième conséquence qui ressort en majorité pour la maltraitance psychologique est la tristesse. En effet, celle-ci est majoritairement expérimentée lorsque les pairs (</w:t>
      </w:r>
      <w:r w:rsidRPr="00637E48">
        <w:rPr>
          <w:rFonts w:ascii="Times" w:hAnsi="Times"/>
          <w:i/>
          <w:iCs/>
          <w:color w:val="000000" w:themeColor="text1"/>
        </w:rPr>
        <w:t>n</w:t>
      </w:r>
      <w:r>
        <w:rPr>
          <w:rFonts w:ascii="Times" w:hAnsi="Times"/>
          <w:color w:val="000000" w:themeColor="text1"/>
        </w:rPr>
        <w:t xml:space="preserve"> = 244, </w:t>
      </w:r>
      <w:r w:rsidR="00830DF3">
        <w:rPr>
          <w:rFonts w:ascii="Times" w:hAnsi="Times"/>
          <w:color w:val="000000" w:themeColor="text1"/>
        </w:rPr>
        <w:t>61.0%)</w:t>
      </w:r>
      <w:r>
        <w:rPr>
          <w:rFonts w:ascii="Times" w:hAnsi="Times"/>
          <w:color w:val="000000" w:themeColor="text1"/>
        </w:rPr>
        <w:t>, les adultes</w:t>
      </w:r>
      <w:r w:rsidR="00830DF3">
        <w:rPr>
          <w:rFonts w:ascii="Times" w:hAnsi="Times"/>
          <w:color w:val="000000" w:themeColor="text1"/>
        </w:rPr>
        <w:t xml:space="preserve"> (</w:t>
      </w:r>
      <w:r w:rsidR="00830DF3" w:rsidRPr="00637E48">
        <w:rPr>
          <w:rFonts w:ascii="Times" w:hAnsi="Times"/>
          <w:i/>
          <w:iCs/>
          <w:color w:val="000000" w:themeColor="text1"/>
        </w:rPr>
        <w:t>n</w:t>
      </w:r>
      <w:r w:rsidR="00830DF3">
        <w:rPr>
          <w:rFonts w:ascii="Times" w:hAnsi="Times"/>
          <w:color w:val="000000" w:themeColor="text1"/>
        </w:rPr>
        <w:t xml:space="preserve"> =143, 68.1%)</w:t>
      </w:r>
      <w:r>
        <w:rPr>
          <w:rFonts w:ascii="Times" w:hAnsi="Times"/>
          <w:color w:val="000000" w:themeColor="text1"/>
        </w:rPr>
        <w:t xml:space="preserve"> ou les parents</w:t>
      </w:r>
      <w:r w:rsidR="00830DF3">
        <w:rPr>
          <w:rFonts w:ascii="Times" w:hAnsi="Times"/>
          <w:color w:val="000000" w:themeColor="text1"/>
        </w:rPr>
        <w:t xml:space="preserve"> (</w:t>
      </w:r>
      <w:r w:rsidR="00830DF3" w:rsidRPr="00637E48">
        <w:rPr>
          <w:rFonts w:ascii="Times" w:hAnsi="Times"/>
          <w:i/>
          <w:iCs/>
          <w:color w:val="000000" w:themeColor="text1"/>
        </w:rPr>
        <w:t>n</w:t>
      </w:r>
      <w:r w:rsidR="00830DF3">
        <w:rPr>
          <w:rFonts w:ascii="Times" w:hAnsi="Times"/>
          <w:color w:val="000000" w:themeColor="text1"/>
        </w:rPr>
        <w:t xml:space="preserve"> =36, 80%)</w:t>
      </w:r>
      <w:r>
        <w:rPr>
          <w:rFonts w:ascii="Times" w:hAnsi="Times"/>
          <w:color w:val="000000" w:themeColor="text1"/>
        </w:rPr>
        <w:t xml:space="preserve"> font preuve </w:t>
      </w:r>
      <w:r w:rsidR="004D489F">
        <w:rPr>
          <w:rFonts w:ascii="Times" w:hAnsi="Times"/>
          <w:color w:val="000000" w:themeColor="text1"/>
        </w:rPr>
        <w:t>d’insuffisance</w:t>
      </w:r>
      <w:r>
        <w:rPr>
          <w:rFonts w:ascii="Times" w:hAnsi="Times"/>
          <w:color w:val="000000" w:themeColor="text1"/>
        </w:rPr>
        <w:t xml:space="preserve"> de soutien</w:t>
      </w:r>
      <w:r w:rsidR="004D489F">
        <w:rPr>
          <w:rFonts w:ascii="Times" w:hAnsi="Times"/>
          <w:color w:val="000000" w:themeColor="text1"/>
        </w:rPr>
        <w:t xml:space="preserve"> envers l’athlète</w:t>
      </w:r>
      <w:r>
        <w:rPr>
          <w:rFonts w:ascii="Times" w:hAnsi="Times"/>
          <w:color w:val="000000" w:themeColor="text1"/>
        </w:rPr>
        <w:t xml:space="preserve"> (catégorie 1). </w:t>
      </w:r>
      <w:r w:rsidR="00830DF3">
        <w:rPr>
          <w:rFonts w:ascii="Times" w:hAnsi="Times"/>
          <w:color w:val="000000" w:themeColor="text1"/>
        </w:rPr>
        <w:t>Cette même conséquence est aussi fortement expérimentée lorsque les adultes</w:t>
      </w:r>
      <w:r w:rsidR="004D489F">
        <w:rPr>
          <w:rFonts w:ascii="Times" w:hAnsi="Times"/>
          <w:color w:val="000000" w:themeColor="text1"/>
        </w:rPr>
        <w:t xml:space="preserve"> (</w:t>
      </w:r>
      <w:r w:rsidR="004D489F" w:rsidRPr="00637E48">
        <w:rPr>
          <w:rFonts w:ascii="Times" w:hAnsi="Times"/>
          <w:i/>
          <w:iCs/>
          <w:color w:val="000000" w:themeColor="text1"/>
        </w:rPr>
        <w:t>n</w:t>
      </w:r>
      <w:r w:rsidR="004D489F">
        <w:rPr>
          <w:rFonts w:ascii="Times" w:hAnsi="Times"/>
          <w:color w:val="000000" w:themeColor="text1"/>
        </w:rPr>
        <w:t xml:space="preserve"> = 80, 65.6%)</w:t>
      </w:r>
      <w:r w:rsidR="00830DF3">
        <w:rPr>
          <w:rFonts w:ascii="Times" w:hAnsi="Times"/>
          <w:color w:val="000000" w:themeColor="text1"/>
        </w:rPr>
        <w:t xml:space="preserve"> ou les parents</w:t>
      </w:r>
      <w:r w:rsidR="004D489F">
        <w:rPr>
          <w:rFonts w:ascii="Times" w:hAnsi="Times"/>
          <w:color w:val="000000" w:themeColor="text1"/>
        </w:rPr>
        <w:t xml:space="preserve"> (</w:t>
      </w:r>
      <w:r w:rsidR="004D489F" w:rsidRPr="00637E48">
        <w:rPr>
          <w:rFonts w:ascii="Times" w:hAnsi="Times"/>
          <w:i/>
          <w:iCs/>
          <w:color w:val="000000" w:themeColor="text1"/>
        </w:rPr>
        <w:t>n</w:t>
      </w:r>
      <w:r w:rsidR="004D489F">
        <w:rPr>
          <w:rFonts w:ascii="Times" w:hAnsi="Times"/>
          <w:color w:val="000000" w:themeColor="text1"/>
        </w:rPr>
        <w:t xml:space="preserve"> = 15, 93.8%)</w:t>
      </w:r>
      <w:r w:rsidR="00830DF3">
        <w:rPr>
          <w:rFonts w:ascii="Times" w:hAnsi="Times"/>
          <w:color w:val="000000" w:themeColor="text1"/>
        </w:rPr>
        <w:t xml:space="preserve"> </w:t>
      </w:r>
      <w:r w:rsidR="004D489F">
        <w:rPr>
          <w:rFonts w:ascii="Times" w:hAnsi="Times"/>
          <w:color w:val="000000" w:themeColor="text1"/>
        </w:rPr>
        <w:t xml:space="preserve">terrorisent ou menacent de violence un athlète (catégorie 3). </w:t>
      </w:r>
    </w:p>
    <w:p w14:paraId="43E33F0E" w14:textId="5084A6E6" w:rsidR="000D480A" w:rsidRDefault="000D480A" w:rsidP="00DA35FD">
      <w:pPr>
        <w:spacing w:line="360" w:lineRule="auto"/>
        <w:jc w:val="both"/>
        <w:rPr>
          <w:rFonts w:ascii="Times" w:hAnsi="Times"/>
          <w:color w:val="000000" w:themeColor="text1"/>
        </w:rPr>
      </w:pPr>
      <w:r>
        <w:rPr>
          <w:rFonts w:ascii="Times" w:hAnsi="Times"/>
          <w:color w:val="000000" w:themeColor="text1"/>
        </w:rPr>
        <w:t>En ce qui concerne la maltraitance physique, la colère est elle aussi très présente lorsque cette forme de maltraitance est commise. Celle-ci se manifeste principalement lorsqu’elle est administrée par les pairs (</w:t>
      </w:r>
      <w:r w:rsidRPr="00637E48">
        <w:rPr>
          <w:rFonts w:ascii="Times" w:hAnsi="Times"/>
          <w:i/>
          <w:iCs/>
          <w:color w:val="000000" w:themeColor="text1"/>
        </w:rPr>
        <w:t>n</w:t>
      </w:r>
      <w:r>
        <w:rPr>
          <w:rFonts w:ascii="Times" w:hAnsi="Times"/>
          <w:color w:val="000000" w:themeColor="text1"/>
        </w:rPr>
        <w:t xml:space="preserve"> = </w:t>
      </w:r>
      <w:r w:rsidRPr="000D480A">
        <w:rPr>
          <w:rFonts w:ascii="Times" w:hAnsi="Times"/>
          <w:color w:val="000000" w:themeColor="text1"/>
        </w:rPr>
        <w:t>219</w:t>
      </w:r>
      <w:r>
        <w:rPr>
          <w:rFonts w:ascii="Times" w:hAnsi="Times"/>
          <w:color w:val="000000" w:themeColor="text1"/>
        </w:rPr>
        <w:t xml:space="preserve">, </w:t>
      </w:r>
      <w:r w:rsidRPr="000D480A">
        <w:rPr>
          <w:rFonts w:ascii="Times" w:hAnsi="Times"/>
          <w:color w:val="000000" w:themeColor="text1"/>
        </w:rPr>
        <w:t>77.7</w:t>
      </w:r>
      <w:r>
        <w:rPr>
          <w:rFonts w:ascii="Times" w:hAnsi="Times"/>
          <w:color w:val="000000" w:themeColor="text1"/>
        </w:rPr>
        <w:t>%</w:t>
      </w:r>
      <w:r w:rsidRPr="000D480A">
        <w:rPr>
          <w:rFonts w:ascii="Times" w:hAnsi="Times"/>
          <w:color w:val="000000" w:themeColor="text1"/>
        </w:rPr>
        <w:t>)</w:t>
      </w:r>
      <w:r>
        <w:rPr>
          <w:rFonts w:ascii="Times" w:hAnsi="Times"/>
          <w:color w:val="000000" w:themeColor="text1"/>
        </w:rPr>
        <w:t xml:space="preserve"> et les parents (</w:t>
      </w:r>
      <w:r w:rsidRPr="00637E48">
        <w:rPr>
          <w:rFonts w:ascii="Times" w:hAnsi="Times"/>
          <w:i/>
          <w:iCs/>
          <w:color w:val="000000" w:themeColor="text1"/>
        </w:rPr>
        <w:t>n</w:t>
      </w:r>
      <w:r>
        <w:rPr>
          <w:rFonts w:ascii="Times" w:hAnsi="Times"/>
          <w:color w:val="000000" w:themeColor="text1"/>
        </w:rPr>
        <w:t xml:space="preserve"> = </w:t>
      </w:r>
      <w:r w:rsidRPr="000D480A">
        <w:rPr>
          <w:rFonts w:ascii="Times" w:hAnsi="Times"/>
          <w:color w:val="000000" w:themeColor="text1"/>
        </w:rPr>
        <w:t>26</w:t>
      </w:r>
      <w:r>
        <w:rPr>
          <w:rFonts w:ascii="Times" w:hAnsi="Times"/>
          <w:color w:val="000000" w:themeColor="text1"/>
        </w:rPr>
        <w:t>,</w:t>
      </w:r>
      <w:r w:rsidRPr="000D480A">
        <w:rPr>
          <w:rFonts w:ascii="Times" w:hAnsi="Times"/>
          <w:color w:val="000000" w:themeColor="text1"/>
        </w:rPr>
        <w:t xml:space="preserve"> 65.0</w:t>
      </w:r>
      <w:r>
        <w:rPr>
          <w:rFonts w:ascii="Times" w:hAnsi="Times"/>
          <w:color w:val="000000" w:themeColor="text1"/>
        </w:rPr>
        <w:t>%</w:t>
      </w:r>
      <w:r w:rsidRPr="000D480A">
        <w:rPr>
          <w:rFonts w:ascii="Times" w:hAnsi="Times"/>
          <w:color w:val="000000" w:themeColor="text1"/>
        </w:rPr>
        <w:t>)</w:t>
      </w:r>
      <w:r>
        <w:rPr>
          <w:rFonts w:ascii="Times" w:hAnsi="Times"/>
          <w:color w:val="000000" w:themeColor="text1"/>
        </w:rPr>
        <w:t xml:space="preserve">. </w:t>
      </w:r>
    </w:p>
    <w:p w14:paraId="0C03A2FE" w14:textId="6EFEF0F6" w:rsidR="007D6099" w:rsidRDefault="00C31AA4" w:rsidP="00DA35FD">
      <w:pPr>
        <w:spacing w:line="360" w:lineRule="auto"/>
        <w:jc w:val="both"/>
        <w:rPr>
          <w:rFonts w:ascii="Times" w:hAnsi="Times"/>
          <w:color w:val="000000" w:themeColor="text1"/>
        </w:rPr>
      </w:pPr>
      <w:r>
        <w:rPr>
          <w:rFonts w:ascii="Times" w:hAnsi="Times"/>
          <w:color w:val="000000" w:themeColor="text1"/>
        </w:rPr>
        <w:t>Au sujet des conséquences de la maltraitance sexuelle, pas toutes les données ne peuvent être prises en compte en raison des taux trop faibles de participants</w:t>
      </w:r>
      <w:r>
        <w:rPr>
          <w:rFonts w:ascii="Times" w:hAnsi="Times"/>
          <w:color w:val="000000" w:themeColor="text1"/>
        </w:rPr>
        <w:sym w:font="Symbol" w:char="F0D7"/>
      </w:r>
      <w:r>
        <w:rPr>
          <w:rFonts w:ascii="Times" w:hAnsi="Times"/>
          <w:color w:val="000000" w:themeColor="text1"/>
        </w:rPr>
        <w:t>es ayant répondu</w:t>
      </w:r>
      <w:r w:rsidR="00526D3B">
        <w:rPr>
          <w:rFonts w:ascii="Times" w:hAnsi="Times"/>
          <w:color w:val="000000" w:themeColor="text1"/>
        </w:rPr>
        <w:t xml:space="preserve"> à certaines questions.</w:t>
      </w:r>
      <w:r>
        <w:rPr>
          <w:rFonts w:ascii="Times" w:hAnsi="Times"/>
          <w:color w:val="000000" w:themeColor="text1"/>
        </w:rPr>
        <w:t xml:space="preserve"> </w:t>
      </w:r>
      <w:r w:rsidR="004307AC">
        <w:rPr>
          <w:rFonts w:ascii="Times" w:hAnsi="Times"/>
          <w:color w:val="000000" w:themeColor="text1"/>
        </w:rPr>
        <w:t xml:space="preserve">La colère reste la conséquence la plus expérimentée dans chacune des catégories de </w:t>
      </w:r>
      <w:r w:rsidR="004307AC">
        <w:rPr>
          <w:rFonts w:ascii="Times" w:hAnsi="Times"/>
          <w:color w:val="000000" w:themeColor="text1"/>
        </w:rPr>
        <w:lastRenderedPageBreak/>
        <w:t>l</w:t>
      </w:r>
      <w:r w:rsidR="007D6099">
        <w:rPr>
          <w:rFonts w:ascii="Times" w:hAnsi="Times"/>
          <w:color w:val="000000" w:themeColor="text1"/>
        </w:rPr>
        <w:t>a maltraitance sexuelle</w:t>
      </w:r>
      <w:r w:rsidR="004307AC">
        <w:rPr>
          <w:rFonts w:ascii="Times" w:hAnsi="Times"/>
          <w:color w:val="000000" w:themeColor="text1"/>
        </w:rPr>
        <w:t xml:space="preserve"> engendrée par les pairs. </w:t>
      </w:r>
      <w:r w:rsidR="00A22ACB">
        <w:rPr>
          <w:rFonts w:ascii="Times" w:hAnsi="Times"/>
          <w:color w:val="000000" w:themeColor="text1"/>
        </w:rPr>
        <w:t xml:space="preserve">Au niveau des catégories, nous observons que l’ensemble des conséquences sont souvent expérimentées pour la catégorie 4 « Forcer à nous attoucher » et la catégorie 6 « Tentative de relation sexuelle avec ou sans pénétration ». </w:t>
      </w:r>
      <w:r>
        <w:rPr>
          <w:rFonts w:ascii="Times" w:hAnsi="Times"/>
          <w:color w:val="000000" w:themeColor="text1"/>
        </w:rPr>
        <w:t>Concernant la maltraitance sexuelle engendrée par les adultes</w:t>
      </w:r>
      <w:r w:rsidR="00526D3B">
        <w:rPr>
          <w:rFonts w:ascii="Times" w:hAnsi="Times"/>
          <w:color w:val="000000" w:themeColor="text1"/>
        </w:rPr>
        <w:t xml:space="preserve">, la catégorie 5 « caresser ou toucher sexuellement le corps d’un athlète » démontre les conséquences les plus abondantes. </w:t>
      </w:r>
    </w:p>
    <w:p w14:paraId="456EEF99" w14:textId="2BC5A6BF" w:rsidR="00526D3B" w:rsidRDefault="00526D3B" w:rsidP="00DA35FD">
      <w:pPr>
        <w:spacing w:line="360" w:lineRule="auto"/>
        <w:jc w:val="both"/>
        <w:rPr>
          <w:rFonts w:ascii="Times" w:hAnsi="Times"/>
          <w:color w:val="000000" w:themeColor="text1"/>
        </w:rPr>
      </w:pPr>
      <w:r>
        <w:rPr>
          <w:rFonts w:ascii="Times" w:hAnsi="Times"/>
          <w:color w:val="000000" w:themeColor="text1"/>
        </w:rPr>
        <w:t xml:space="preserve">Finalement, </w:t>
      </w:r>
      <w:r w:rsidR="009C315B">
        <w:rPr>
          <w:rFonts w:ascii="Times" w:hAnsi="Times"/>
          <w:color w:val="000000" w:themeColor="text1"/>
        </w:rPr>
        <w:t xml:space="preserve">la catégorie 1 « Négligence physique » de </w:t>
      </w:r>
      <w:r>
        <w:rPr>
          <w:rFonts w:ascii="Times" w:hAnsi="Times"/>
          <w:color w:val="000000" w:themeColor="text1"/>
        </w:rPr>
        <w:t>la maltraitance de négligence</w:t>
      </w:r>
      <w:r w:rsidR="009C315B">
        <w:rPr>
          <w:rFonts w:ascii="Times" w:hAnsi="Times"/>
          <w:color w:val="000000" w:themeColor="text1"/>
        </w:rPr>
        <w:t xml:space="preserve"> </w:t>
      </w:r>
      <w:r w:rsidR="009C315B" w:rsidRPr="009C315B">
        <w:rPr>
          <w:rFonts w:ascii="Times" w:hAnsi="Times"/>
          <w:color w:val="000000" w:themeColor="text1"/>
        </w:rPr>
        <w:t>engendrée par les adultes permet d’identifier « stress » (</w:t>
      </w:r>
      <w:r w:rsidR="009C315B" w:rsidRPr="00637E48">
        <w:rPr>
          <w:rFonts w:ascii="Times" w:hAnsi="Times"/>
          <w:i/>
          <w:iCs/>
          <w:color w:val="000000" w:themeColor="text1"/>
        </w:rPr>
        <w:t>n</w:t>
      </w:r>
      <w:r w:rsidR="009C315B" w:rsidRPr="009C315B">
        <w:rPr>
          <w:rFonts w:ascii="Times" w:hAnsi="Times"/>
          <w:color w:val="000000" w:themeColor="text1"/>
        </w:rPr>
        <w:t xml:space="preserve"> = 51, 44.3%) et « moins performé » (</w:t>
      </w:r>
      <w:r w:rsidR="009C315B" w:rsidRPr="00637E48">
        <w:rPr>
          <w:rFonts w:ascii="Times" w:hAnsi="Times"/>
          <w:i/>
          <w:iCs/>
          <w:color w:val="000000" w:themeColor="text1"/>
        </w:rPr>
        <w:t>n</w:t>
      </w:r>
      <w:r w:rsidR="009C315B" w:rsidRPr="009C315B">
        <w:rPr>
          <w:rFonts w:ascii="Times" w:hAnsi="Times"/>
          <w:color w:val="000000" w:themeColor="text1"/>
        </w:rPr>
        <w:t xml:space="preserve"> = 67, 58.3%) comme les principale</w:t>
      </w:r>
      <w:r w:rsidR="009C315B">
        <w:rPr>
          <w:rFonts w:ascii="Times" w:hAnsi="Times"/>
          <w:color w:val="000000" w:themeColor="text1"/>
        </w:rPr>
        <w:t>s conséquences expérimentées pour cette forme de maltraitance. Les autres résultats ne nous permettent pas de</w:t>
      </w:r>
      <w:r w:rsidR="003C60FD">
        <w:rPr>
          <w:rFonts w:ascii="Times" w:hAnsi="Times"/>
          <w:color w:val="000000" w:themeColor="text1"/>
        </w:rPr>
        <w:t xml:space="preserve"> prendre position en raison d’un trop faible taux de répondants</w:t>
      </w:r>
      <w:r w:rsidR="003C60FD">
        <w:rPr>
          <w:rFonts w:ascii="Times" w:hAnsi="Times"/>
          <w:color w:val="000000" w:themeColor="text1"/>
        </w:rPr>
        <w:sym w:font="Symbol" w:char="F0D7"/>
      </w:r>
      <w:r w:rsidR="003C60FD">
        <w:rPr>
          <w:rFonts w:ascii="Times" w:hAnsi="Times"/>
          <w:color w:val="000000" w:themeColor="text1"/>
        </w:rPr>
        <w:t xml:space="preserve">es à ces questions. </w:t>
      </w:r>
    </w:p>
    <w:p w14:paraId="7677D8C8" w14:textId="77777777" w:rsidR="004B382D" w:rsidRPr="004B382D" w:rsidRDefault="004B382D" w:rsidP="004B382D">
      <w:pPr>
        <w:rPr>
          <w:color w:val="000000" w:themeColor="text1"/>
        </w:rPr>
      </w:pPr>
    </w:p>
    <w:p w14:paraId="6EC468B0" w14:textId="77777777" w:rsidR="004B382D" w:rsidRPr="004B382D" w:rsidRDefault="004B382D" w:rsidP="004B382D">
      <w:pPr>
        <w:rPr>
          <w:color w:val="000000" w:themeColor="text1"/>
        </w:rPr>
      </w:pPr>
    </w:p>
    <w:p w14:paraId="7FF127D6" w14:textId="77777777" w:rsidR="004B382D" w:rsidRPr="004B382D" w:rsidRDefault="004B382D" w:rsidP="004B382D">
      <w:pPr>
        <w:rPr>
          <w:color w:val="000000" w:themeColor="text1"/>
        </w:rPr>
      </w:pPr>
    </w:p>
    <w:p w14:paraId="61923F57" w14:textId="77777777" w:rsidR="004B382D" w:rsidRPr="004B382D" w:rsidRDefault="004B382D" w:rsidP="004B382D">
      <w:pPr>
        <w:rPr>
          <w:color w:val="000000" w:themeColor="text1"/>
        </w:rPr>
      </w:pPr>
    </w:p>
    <w:p w14:paraId="4294DD86" w14:textId="6D0BB5F2" w:rsidR="004B382D" w:rsidRPr="00615B72" w:rsidRDefault="00C5315D" w:rsidP="004B382D">
      <w:pPr>
        <w:rPr>
          <w:rFonts w:ascii="Times" w:hAnsi="Times"/>
          <w:color w:val="000000" w:themeColor="text1"/>
        </w:rPr>
      </w:pPr>
      <w:r w:rsidRPr="00615B72">
        <w:rPr>
          <w:rFonts w:ascii="Times" w:hAnsi="Times"/>
          <w:color w:val="000000" w:themeColor="text1"/>
        </w:rPr>
        <w:t xml:space="preserve">Tableau 6. </w:t>
      </w:r>
      <w:r w:rsidR="004B382D" w:rsidRPr="00615B72">
        <w:rPr>
          <w:rFonts w:ascii="Times" w:hAnsi="Times"/>
          <w:color w:val="000000" w:themeColor="text1"/>
        </w:rPr>
        <w:t xml:space="preserve">Conséquences </w:t>
      </w:r>
      <w:r w:rsidRPr="00615B72">
        <w:rPr>
          <w:rFonts w:ascii="Times" w:hAnsi="Times"/>
          <w:color w:val="000000" w:themeColor="text1"/>
        </w:rPr>
        <w:t xml:space="preserve">des différentes formes de maltraitance </w:t>
      </w:r>
      <w:r w:rsidR="004B382D" w:rsidRPr="00615B72">
        <w:rPr>
          <w:rFonts w:ascii="Times" w:hAnsi="Times"/>
          <w:color w:val="000000" w:themeColor="text1"/>
        </w:rPr>
        <w:t xml:space="preserve">par </w:t>
      </w:r>
      <w:commentRangeStart w:id="61"/>
      <w:r w:rsidR="004B382D" w:rsidRPr="00615B72">
        <w:rPr>
          <w:rFonts w:ascii="Times" w:hAnsi="Times"/>
          <w:color w:val="000000" w:themeColor="text1"/>
        </w:rPr>
        <w:t>catégorie</w:t>
      </w:r>
      <w:r w:rsidRPr="00615B72">
        <w:rPr>
          <w:rFonts w:ascii="Times" w:hAnsi="Times"/>
          <w:color w:val="000000" w:themeColor="text1"/>
        </w:rPr>
        <w:t xml:space="preserve"> </w:t>
      </w:r>
      <w:commentRangeEnd w:id="61"/>
      <w:r w:rsidR="00B70E62">
        <w:rPr>
          <w:rStyle w:val="Marquedecommentaire"/>
        </w:rPr>
        <w:commentReference w:id="61"/>
      </w:r>
    </w:p>
    <w:tbl>
      <w:tblPr>
        <w:tblStyle w:val="Grilledutableau"/>
        <w:tblW w:w="11062" w:type="dxa"/>
        <w:tblInd w:w="-113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3"/>
        <w:gridCol w:w="1134"/>
        <w:gridCol w:w="850"/>
        <w:gridCol w:w="851"/>
        <w:gridCol w:w="850"/>
        <w:gridCol w:w="851"/>
        <w:gridCol w:w="850"/>
        <w:gridCol w:w="851"/>
        <w:gridCol w:w="850"/>
        <w:gridCol w:w="851"/>
        <w:gridCol w:w="850"/>
        <w:gridCol w:w="851"/>
      </w:tblGrid>
      <w:tr w:rsidR="00914906" w:rsidRPr="00914906" w14:paraId="2A980CB5" w14:textId="77777777" w:rsidTr="00DE64DC">
        <w:tc>
          <w:tcPr>
            <w:tcW w:w="1423" w:type="dxa"/>
            <w:tcBorders>
              <w:top w:val="single" w:sz="4" w:space="0" w:color="auto"/>
              <w:bottom w:val="single" w:sz="4" w:space="0" w:color="auto"/>
            </w:tcBorders>
          </w:tcPr>
          <w:p w14:paraId="64032D40" w14:textId="77777777" w:rsidR="00A32F86" w:rsidRPr="00914906" w:rsidRDefault="00A32F86" w:rsidP="00A32F86">
            <w:pPr>
              <w:rPr>
                <w:rFonts w:ascii="Times" w:hAnsi="Times"/>
                <w:color w:val="000000" w:themeColor="text1"/>
              </w:rPr>
            </w:pPr>
          </w:p>
        </w:tc>
        <w:tc>
          <w:tcPr>
            <w:tcW w:w="1134" w:type="dxa"/>
            <w:tcBorders>
              <w:top w:val="single" w:sz="4" w:space="0" w:color="auto"/>
              <w:bottom w:val="single" w:sz="4" w:space="0" w:color="auto"/>
            </w:tcBorders>
          </w:tcPr>
          <w:p w14:paraId="68EBECB4" w14:textId="77777777" w:rsidR="00A32F86" w:rsidRPr="00914906" w:rsidRDefault="00A32F86" w:rsidP="00A32F86">
            <w:pPr>
              <w:rPr>
                <w:rFonts w:ascii="Times" w:hAnsi="Times"/>
                <w:color w:val="000000" w:themeColor="text1"/>
              </w:rPr>
            </w:pPr>
          </w:p>
        </w:tc>
        <w:tc>
          <w:tcPr>
            <w:tcW w:w="850" w:type="dxa"/>
            <w:tcBorders>
              <w:top w:val="single" w:sz="4" w:space="0" w:color="auto"/>
              <w:bottom w:val="single" w:sz="4" w:space="0" w:color="auto"/>
            </w:tcBorders>
          </w:tcPr>
          <w:p w14:paraId="7968A92C" w14:textId="4CAD633D"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1"/>
                <w:szCs w:val="10"/>
              </w:rPr>
              <w:t>Démotivation</w:t>
            </w:r>
          </w:p>
        </w:tc>
        <w:tc>
          <w:tcPr>
            <w:tcW w:w="851" w:type="dxa"/>
            <w:tcBorders>
              <w:top w:val="single" w:sz="4" w:space="0" w:color="auto"/>
              <w:bottom w:val="single" w:sz="4" w:space="0" w:color="auto"/>
            </w:tcBorders>
          </w:tcPr>
          <w:p w14:paraId="0EDC0EB3" w14:textId="32C4F813"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Moins performé</w:t>
            </w:r>
          </w:p>
        </w:tc>
        <w:tc>
          <w:tcPr>
            <w:tcW w:w="850" w:type="dxa"/>
            <w:tcBorders>
              <w:top w:val="single" w:sz="4" w:space="0" w:color="auto"/>
              <w:bottom w:val="single" w:sz="4" w:space="0" w:color="auto"/>
            </w:tcBorders>
          </w:tcPr>
          <w:p w14:paraId="5C0327AC" w14:textId="33C618AC"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Perte de confiance</w:t>
            </w:r>
          </w:p>
        </w:tc>
        <w:tc>
          <w:tcPr>
            <w:tcW w:w="851" w:type="dxa"/>
            <w:tcBorders>
              <w:top w:val="single" w:sz="4" w:space="0" w:color="auto"/>
              <w:bottom w:val="single" w:sz="4" w:space="0" w:color="auto"/>
            </w:tcBorders>
          </w:tcPr>
          <w:p w14:paraId="589B80DE" w14:textId="51AD6057"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Image négative du corps</w:t>
            </w:r>
          </w:p>
        </w:tc>
        <w:tc>
          <w:tcPr>
            <w:tcW w:w="850" w:type="dxa"/>
            <w:tcBorders>
              <w:top w:val="single" w:sz="4" w:space="0" w:color="auto"/>
              <w:bottom w:val="single" w:sz="4" w:space="0" w:color="auto"/>
            </w:tcBorders>
          </w:tcPr>
          <w:p w14:paraId="57F0D6EB" w14:textId="0355CBFE"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Peur</w:t>
            </w:r>
          </w:p>
        </w:tc>
        <w:tc>
          <w:tcPr>
            <w:tcW w:w="851" w:type="dxa"/>
            <w:tcBorders>
              <w:top w:val="single" w:sz="4" w:space="0" w:color="auto"/>
              <w:bottom w:val="single" w:sz="4" w:space="0" w:color="auto"/>
            </w:tcBorders>
          </w:tcPr>
          <w:p w14:paraId="31BAC4DB" w14:textId="7B17CF36"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Colère</w:t>
            </w:r>
          </w:p>
        </w:tc>
        <w:tc>
          <w:tcPr>
            <w:tcW w:w="850" w:type="dxa"/>
            <w:tcBorders>
              <w:top w:val="single" w:sz="4" w:space="0" w:color="auto"/>
              <w:bottom w:val="single" w:sz="4" w:space="0" w:color="auto"/>
            </w:tcBorders>
          </w:tcPr>
          <w:p w14:paraId="3A9DA237" w14:textId="5B7548F2"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Tristesse</w:t>
            </w:r>
          </w:p>
        </w:tc>
        <w:tc>
          <w:tcPr>
            <w:tcW w:w="851" w:type="dxa"/>
            <w:tcBorders>
              <w:top w:val="single" w:sz="4" w:space="0" w:color="auto"/>
              <w:bottom w:val="single" w:sz="4" w:space="0" w:color="auto"/>
            </w:tcBorders>
          </w:tcPr>
          <w:p w14:paraId="1C121CC5" w14:textId="3D7C4F58"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Stress</w:t>
            </w:r>
          </w:p>
        </w:tc>
        <w:tc>
          <w:tcPr>
            <w:tcW w:w="850" w:type="dxa"/>
            <w:tcBorders>
              <w:top w:val="single" w:sz="4" w:space="0" w:color="auto"/>
              <w:bottom w:val="single" w:sz="4" w:space="0" w:color="auto"/>
            </w:tcBorders>
          </w:tcPr>
          <w:p w14:paraId="3498534C" w14:textId="04933C1B"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5"/>
                <w:szCs w:val="14"/>
              </w:rPr>
              <w:t>Penser que c’</w:t>
            </w:r>
            <w:r w:rsidR="00EC1718" w:rsidRPr="00914906">
              <w:rPr>
                <w:rFonts w:ascii="Times" w:hAnsi="Times"/>
                <w:color w:val="000000" w:themeColor="text1"/>
                <w:sz w:val="15"/>
                <w:szCs w:val="14"/>
              </w:rPr>
              <w:t>est</w:t>
            </w:r>
            <w:r w:rsidRPr="00914906">
              <w:rPr>
                <w:rFonts w:ascii="Times" w:hAnsi="Times"/>
                <w:color w:val="000000" w:themeColor="text1"/>
                <w:sz w:val="15"/>
                <w:szCs w:val="14"/>
              </w:rPr>
              <w:t xml:space="preserve"> sa faute</w:t>
            </w:r>
          </w:p>
        </w:tc>
        <w:tc>
          <w:tcPr>
            <w:tcW w:w="851" w:type="dxa"/>
            <w:tcBorders>
              <w:top w:val="single" w:sz="4" w:space="0" w:color="auto"/>
              <w:bottom w:val="single" w:sz="4" w:space="0" w:color="auto"/>
            </w:tcBorders>
          </w:tcPr>
          <w:p w14:paraId="79B56C22" w14:textId="5BAAB5B2" w:rsidR="00A32F86" w:rsidRPr="00914906" w:rsidRDefault="00A32F86" w:rsidP="00A32F86">
            <w:pPr>
              <w:rPr>
                <w:rFonts w:ascii="Times" w:hAnsi="Times"/>
                <w:color w:val="000000" w:themeColor="text1"/>
                <w:sz w:val="15"/>
                <w:szCs w:val="14"/>
              </w:rPr>
            </w:pPr>
            <w:r w:rsidRPr="00914906">
              <w:rPr>
                <w:rFonts w:ascii="Times" w:hAnsi="Times"/>
                <w:color w:val="000000" w:themeColor="text1"/>
                <w:sz w:val="13"/>
                <w:szCs w:val="12"/>
              </w:rPr>
              <w:t>Humiliation</w:t>
            </w:r>
          </w:p>
        </w:tc>
      </w:tr>
      <w:tr w:rsidR="00914906" w:rsidRPr="00914906" w14:paraId="7ED6634E" w14:textId="77777777" w:rsidTr="00DE64DC">
        <w:tc>
          <w:tcPr>
            <w:tcW w:w="1423" w:type="dxa"/>
            <w:tcBorders>
              <w:top w:val="single" w:sz="4" w:space="0" w:color="auto"/>
              <w:bottom w:val="nil"/>
            </w:tcBorders>
          </w:tcPr>
          <w:p w14:paraId="0169F46F" w14:textId="77777777" w:rsidR="00615B72" w:rsidRPr="00914906" w:rsidRDefault="00615B72" w:rsidP="00615B72">
            <w:pPr>
              <w:rPr>
                <w:rFonts w:ascii="Times" w:hAnsi="Times"/>
                <w:color w:val="000000" w:themeColor="text1"/>
              </w:rPr>
            </w:pPr>
            <w:r w:rsidRPr="00914906">
              <w:rPr>
                <w:rFonts w:ascii="Times" w:hAnsi="Times"/>
                <w:color w:val="000000" w:themeColor="text1"/>
              </w:rPr>
              <w:t xml:space="preserve">Maltraitance </w:t>
            </w:r>
          </w:p>
          <w:p w14:paraId="58D2E917" w14:textId="77777777" w:rsidR="00615B72" w:rsidRPr="00914906" w:rsidRDefault="00615B72" w:rsidP="00615B72">
            <w:pPr>
              <w:rPr>
                <w:rFonts w:ascii="Times" w:hAnsi="Times"/>
                <w:color w:val="000000" w:themeColor="text1"/>
              </w:rPr>
            </w:pPr>
            <w:r w:rsidRPr="00914906">
              <w:rPr>
                <w:rFonts w:ascii="Times" w:hAnsi="Times"/>
                <w:color w:val="000000" w:themeColor="text1"/>
              </w:rPr>
              <w:t>Psychologique</w:t>
            </w:r>
          </w:p>
          <w:p w14:paraId="5E787133" w14:textId="77777777" w:rsidR="00615B72" w:rsidRPr="00914906" w:rsidRDefault="00615B72" w:rsidP="00A32F86">
            <w:pPr>
              <w:rPr>
                <w:rFonts w:ascii="Times" w:hAnsi="Times"/>
                <w:color w:val="000000" w:themeColor="text1"/>
              </w:rPr>
            </w:pPr>
          </w:p>
        </w:tc>
        <w:tc>
          <w:tcPr>
            <w:tcW w:w="1134" w:type="dxa"/>
            <w:tcBorders>
              <w:top w:val="single" w:sz="4" w:space="0" w:color="auto"/>
              <w:bottom w:val="nil"/>
            </w:tcBorders>
          </w:tcPr>
          <w:p w14:paraId="4D9BA943" w14:textId="77777777" w:rsidR="00615B72" w:rsidRPr="00914906" w:rsidRDefault="00615B72" w:rsidP="00A32F86">
            <w:pPr>
              <w:rPr>
                <w:rFonts w:ascii="Times" w:hAnsi="Times"/>
                <w:color w:val="000000" w:themeColor="text1"/>
              </w:rPr>
            </w:pPr>
          </w:p>
        </w:tc>
        <w:tc>
          <w:tcPr>
            <w:tcW w:w="850" w:type="dxa"/>
            <w:tcBorders>
              <w:top w:val="single" w:sz="4" w:space="0" w:color="auto"/>
              <w:bottom w:val="nil"/>
            </w:tcBorders>
          </w:tcPr>
          <w:p w14:paraId="67B95338" w14:textId="77777777" w:rsidR="00615B72" w:rsidRPr="00914906" w:rsidRDefault="00615B72" w:rsidP="00A32F86">
            <w:pPr>
              <w:rPr>
                <w:rFonts w:ascii="Times" w:hAnsi="Times"/>
                <w:color w:val="000000" w:themeColor="text1"/>
                <w:sz w:val="15"/>
                <w:szCs w:val="14"/>
              </w:rPr>
            </w:pPr>
          </w:p>
        </w:tc>
        <w:tc>
          <w:tcPr>
            <w:tcW w:w="851" w:type="dxa"/>
            <w:tcBorders>
              <w:top w:val="single" w:sz="4" w:space="0" w:color="auto"/>
              <w:bottom w:val="nil"/>
            </w:tcBorders>
          </w:tcPr>
          <w:p w14:paraId="4BBA6A0D" w14:textId="77777777" w:rsidR="00615B72" w:rsidRPr="00914906" w:rsidRDefault="00615B72" w:rsidP="00A32F86">
            <w:pPr>
              <w:rPr>
                <w:rFonts w:ascii="Times" w:hAnsi="Times"/>
                <w:color w:val="000000" w:themeColor="text1"/>
                <w:sz w:val="15"/>
                <w:szCs w:val="14"/>
              </w:rPr>
            </w:pPr>
          </w:p>
        </w:tc>
        <w:tc>
          <w:tcPr>
            <w:tcW w:w="850" w:type="dxa"/>
            <w:tcBorders>
              <w:top w:val="single" w:sz="4" w:space="0" w:color="auto"/>
              <w:bottom w:val="nil"/>
            </w:tcBorders>
          </w:tcPr>
          <w:p w14:paraId="49836557" w14:textId="77777777" w:rsidR="00615B72" w:rsidRPr="00914906" w:rsidRDefault="00615B72" w:rsidP="00A32F86">
            <w:pPr>
              <w:rPr>
                <w:rFonts w:ascii="Times" w:hAnsi="Times"/>
                <w:color w:val="000000" w:themeColor="text1"/>
                <w:sz w:val="15"/>
                <w:szCs w:val="14"/>
              </w:rPr>
            </w:pPr>
          </w:p>
        </w:tc>
        <w:tc>
          <w:tcPr>
            <w:tcW w:w="851" w:type="dxa"/>
            <w:tcBorders>
              <w:top w:val="single" w:sz="4" w:space="0" w:color="auto"/>
              <w:bottom w:val="nil"/>
            </w:tcBorders>
          </w:tcPr>
          <w:p w14:paraId="50D394AB" w14:textId="77777777" w:rsidR="00615B72" w:rsidRPr="00914906" w:rsidRDefault="00615B72" w:rsidP="00A32F86">
            <w:pPr>
              <w:rPr>
                <w:rFonts w:ascii="Times" w:hAnsi="Times"/>
                <w:color w:val="000000" w:themeColor="text1"/>
                <w:sz w:val="15"/>
                <w:szCs w:val="14"/>
              </w:rPr>
            </w:pPr>
          </w:p>
        </w:tc>
        <w:tc>
          <w:tcPr>
            <w:tcW w:w="850" w:type="dxa"/>
            <w:tcBorders>
              <w:top w:val="single" w:sz="4" w:space="0" w:color="auto"/>
              <w:bottom w:val="nil"/>
            </w:tcBorders>
          </w:tcPr>
          <w:p w14:paraId="5FFB4AB2" w14:textId="77777777" w:rsidR="00615B72" w:rsidRPr="00914906" w:rsidRDefault="00615B72" w:rsidP="00A32F86">
            <w:pPr>
              <w:rPr>
                <w:rFonts w:ascii="Times" w:hAnsi="Times"/>
                <w:color w:val="000000" w:themeColor="text1"/>
                <w:sz w:val="15"/>
                <w:szCs w:val="14"/>
              </w:rPr>
            </w:pPr>
          </w:p>
        </w:tc>
        <w:tc>
          <w:tcPr>
            <w:tcW w:w="851" w:type="dxa"/>
            <w:tcBorders>
              <w:top w:val="single" w:sz="4" w:space="0" w:color="auto"/>
              <w:bottom w:val="nil"/>
            </w:tcBorders>
          </w:tcPr>
          <w:p w14:paraId="466D820E" w14:textId="77777777" w:rsidR="00615B72" w:rsidRPr="00914906" w:rsidRDefault="00615B72" w:rsidP="00A32F86">
            <w:pPr>
              <w:rPr>
                <w:rFonts w:ascii="Times" w:hAnsi="Times"/>
                <w:color w:val="000000" w:themeColor="text1"/>
                <w:sz w:val="15"/>
                <w:szCs w:val="14"/>
              </w:rPr>
            </w:pPr>
          </w:p>
        </w:tc>
        <w:tc>
          <w:tcPr>
            <w:tcW w:w="850" w:type="dxa"/>
            <w:tcBorders>
              <w:top w:val="single" w:sz="4" w:space="0" w:color="auto"/>
              <w:bottom w:val="nil"/>
            </w:tcBorders>
          </w:tcPr>
          <w:p w14:paraId="7223226F" w14:textId="77777777" w:rsidR="00615B72" w:rsidRPr="00914906" w:rsidRDefault="00615B72" w:rsidP="00A32F86">
            <w:pPr>
              <w:rPr>
                <w:rFonts w:ascii="Times" w:hAnsi="Times"/>
                <w:color w:val="000000" w:themeColor="text1"/>
                <w:sz w:val="15"/>
                <w:szCs w:val="14"/>
              </w:rPr>
            </w:pPr>
          </w:p>
        </w:tc>
        <w:tc>
          <w:tcPr>
            <w:tcW w:w="851" w:type="dxa"/>
            <w:tcBorders>
              <w:top w:val="single" w:sz="4" w:space="0" w:color="auto"/>
              <w:bottom w:val="nil"/>
            </w:tcBorders>
          </w:tcPr>
          <w:p w14:paraId="48ECE3E0" w14:textId="77777777" w:rsidR="00615B72" w:rsidRPr="00914906" w:rsidRDefault="00615B72" w:rsidP="00A32F86">
            <w:pPr>
              <w:rPr>
                <w:rFonts w:ascii="Times" w:hAnsi="Times"/>
                <w:color w:val="000000" w:themeColor="text1"/>
                <w:sz w:val="15"/>
                <w:szCs w:val="14"/>
              </w:rPr>
            </w:pPr>
          </w:p>
        </w:tc>
        <w:tc>
          <w:tcPr>
            <w:tcW w:w="850" w:type="dxa"/>
            <w:tcBorders>
              <w:top w:val="single" w:sz="4" w:space="0" w:color="auto"/>
              <w:bottom w:val="nil"/>
            </w:tcBorders>
          </w:tcPr>
          <w:p w14:paraId="42EEE36A" w14:textId="77777777" w:rsidR="00615B72" w:rsidRPr="00914906" w:rsidRDefault="00615B72" w:rsidP="00A32F86">
            <w:pPr>
              <w:rPr>
                <w:rFonts w:ascii="Times" w:hAnsi="Times"/>
                <w:color w:val="000000" w:themeColor="text1"/>
                <w:sz w:val="15"/>
                <w:szCs w:val="14"/>
              </w:rPr>
            </w:pPr>
          </w:p>
        </w:tc>
        <w:tc>
          <w:tcPr>
            <w:tcW w:w="851" w:type="dxa"/>
            <w:tcBorders>
              <w:top w:val="single" w:sz="4" w:space="0" w:color="auto"/>
              <w:bottom w:val="nil"/>
            </w:tcBorders>
          </w:tcPr>
          <w:p w14:paraId="61972795" w14:textId="77777777" w:rsidR="00615B72" w:rsidRPr="00914906" w:rsidRDefault="00615B72" w:rsidP="00A32F86">
            <w:pPr>
              <w:rPr>
                <w:rFonts w:ascii="Times" w:hAnsi="Times"/>
                <w:color w:val="000000" w:themeColor="text1"/>
                <w:sz w:val="15"/>
                <w:szCs w:val="14"/>
              </w:rPr>
            </w:pPr>
          </w:p>
        </w:tc>
      </w:tr>
      <w:tr w:rsidR="00914906" w:rsidRPr="00914906" w14:paraId="6BF14DDC" w14:textId="40025C93" w:rsidTr="00DE64DC">
        <w:tc>
          <w:tcPr>
            <w:tcW w:w="1423" w:type="dxa"/>
            <w:tcBorders>
              <w:top w:val="nil"/>
            </w:tcBorders>
          </w:tcPr>
          <w:p w14:paraId="15509F9D" w14:textId="77777777" w:rsidR="00A32F86" w:rsidRPr="00914906" w:rsidRDefault="00A32F86" w:rsidP="00A32F86">
            <w:pPr>
              <w:rPr>
                <w:rFonts w:ascii="Times" w:hAnsi="Times"/>
                <w:color w:val="000000" w:themeColor="text1"/>
              </w:rPr>
            </w:pPr>
            <w:r w:rsidRPr="00914906">
              <w:rPr>
                <w:rFonts w:ascii="Times" w:hAnsi="Times"/>
                <w:color w:val="000000" w:themeColor="text1"/>
              </w:rPr>
              <w:t>Pairs</w:t>
            </w:r>
          </w:p>
        </w:tc>
        <w:tc>
          <w:tcPr>
            <w:tcW w:w="1134" w:type="dxa"/>
            <w:tcBorders>
              <w:top w:val="nil"/>
            </w:tcBorders>
          </w:tcPr>
          <w:p w14:paraId="5107FE42"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Borders>
              <w:top w:val="nil"/>
            </w:tcBorders>
          </w:tcPr>
          <w:p w14:paraId="0A157C5B" w14:textId="58B94183" w:rsidR="00A32F86" w:rsidRPr="00914906" w:rsidRDefault="00F22769" w:rsidP="00A32F86">
            <w:pPr>
              <w:rPr>
                <w:rFonts w:ascii="Times" w:hAnsi="Times"/>
                <w:color w:val="000000" w:themeColor="text1"/>
              </w:rPr>
            </w:pPr>
            <w:r w:rsidRPr="00914906">
              <w:rPr>
                <w:rFonts w:ascii="Times" w:hAnsi="Times"/>
                <w:color w:val="000000" w:themeColor="text1"/>
              </w:rPr>
              <w:t>173 (43.3)</w:t>
            </w:r>
          </w:p>
        </w:tc>
        <w:tc>
          <w:tcPr>
            <w:tcW w:w="851" w:type="dxa"/>
            <w:tcBorders>
              <w:top w:val="nil"/>
            </w:tcBorders>
          </w:tcPr>
          <w:p w14:paraId="6B31BEE0" w14:textId="220B2F64" w:rsidR="00A32F86" w:rsidRPr="00914906" w:rsidRDefault="00F22769" w:rsidP="00A32F86">
            <w:pPr>
              <w:rPr>
                <w:rFonts w:ascii="Times" w:hAnsi="Times"/>
                <w:color w:val="000000" w:themeColor="text1"/>
              </w:rPr>
            </w:pPr>
            <w:r w:rsidRPr="00914906">
              <w:rPr>
                <w:rFonts w:ascii="Times" w:hAnsi="Times"/>
                <w:color w:val="000000" w:themeColor="text1"/>
              </w:rPr>
              <w:t>171 (42.8)</w:t>
            </w:r>
          </w:p>
        </w:tc>
        <w:tc>
          <w:tcPr>
            <w:tcW w:w="850" w:type="dxa"/>
            <w:tcBorders>
              <w:top w:val="nil"/>
            </w:tcBorders>
          </w:tcPr>
          <w:p w14:paraId="5F767D34" w14:textId="7B3EBB56" w:rsidR="00A32F86" w:rsidRPr="00914906" w:rsidRDefault="00F22769" w:rsidP="00A32F86">
            <w:pPr>
              <w:rPr>
                <w:rFonts w:ascii="Times" w:hAnsi="Times"/>
                <w:color w:val="000000" w:themeColor="text1"/>
              </w:rPr>
            </w:pPr>
            <w:r w:rsidRPr="00914906">
              <w:rPr>
                <w:rFonts w:ascii="Times" w:hAnsi="Times"/>
                <w:color w:val="000000" w:themeColor="text1"/>
              </w:rPr>
              <w:t>207 (51.8)</w:t>
            </w:r>
          </w:p>
        </w:tc>
        <w:tc>
          <w:tcPr>
            <w:tcW w:w="851" w:type="dxa"/>
            <w:tcBorders>
              <w:top w:val="nil"/>
            </w:tcBorders>
          </w:tcPr>
          <w:p w14:paraId="33A10AEF" w14:textId="26315A99" w:rsidR="00A32F86" w:rsidRPr="00914906" w:rsidRDefault="00F22769" w:rsidP="00A32F86">
            <w:pPr>
              <w:rPr>
                <w:rFonts w:ascii="Times" w:hAnsi="Times"/>
                <w:color w:val="000000" w:themeColor="text1"/>
              </w:rPr>
            </w:pPr>
            <w:r w:rsidRPr="00914906">
              <w:rPr>
                <w:rFonts w:ascii="Times" w:hAnsi="Times"/>
                <w:color w:val="000000" w:themeColor="text1"/>
              </w:rPr>
              <w:t>139 (34.8)</w:t>
            </w:r>
          </w:p>
        </w:tc>
        <w:tc>
          <w:tcPr>
            <w:tcW w:w="850" w:type="dxa"/>
            <w:tcBorders>
              <w:top w:val="nil"/>
            </w:tcBorders>
          </w:tcPr>
          <w:p w14:paraId="2582959F" w14:textId="51715C8E" w:rsidR="00A32F86" w:rsidRPr="00914906" w:rsidRDefault="00F22769" w:rsidP="00A32F86">
            <w:pPr>
              <w:rPr>
                <w:rFonts w:ascii="Times" w:hAnsi="Times"/>
                <w:color w:val="000000" w:themeColor="text1"/>
              </w:rPr>
            </w:pPr>
            <w:r w:rsidRPr="00914906">
              <w:rPr>
                <w:rFonts w:ascii="Times" w:hAnsi="Times"/>
                <w:color w:val="000000" w:themeColor="text1"/>
              </w:rPr>
              <w:t>75 (18.8)</w:t>
            </w:r>
          </w:p>
        </w:tc>
        <w:tc>
          <w:tcPr>
            <w:tcW w:w="851" w:type="dxa"/>
            <w:tcBorders>
              <w:top w:val="nil"/>
            </w:tcBorders>
          </w:tcPr>
          <w:p w14:paraId="6CC91996" w14:textId="43A1FE63" w:rsidR="00A32F86" w:rsidRPr="00914906" w:rsidRDefault="00F22769" w:rsidP="00A32F86">
            <w:pPr>
              <w:rPr>
                <w:rFonts w:ascii="Times" w:hAnsi="Times"/>
                <w:color w:val="000000" w:themeColor="text1"/>
              </w:rPr>
            </w:pPr>
            <w:r w:rsidRPr="00914906">
              <w:rPr>
                <w:rFonts w:ascii="Times" w:hAnsi="Times"/>
                <w:color w:val="000000" w:themeColor="text1"/>
              </w:rPr>
              <w:t>265 (66.3)</w:t>
            </w:r>
          </w:p>
        </w:tc>
        <w:tc>
          <w:tcPr>
            <w:tcW w:w="850" w:type="dxa"/>
            <w:tcBorders>
              <w:top w:val="nil"/>
            </w:tcBorders>
          </w:tcPr>
          <w:p w14:paraId="58B78A49" w14:textId="78B9A495" w:rsidR="00A32F86" w:rsidRPr="00914906" w:rsidRDefault="00F22769" w:rsidP="00A32F86">
            <w:pPr>
              <w:rPr>
                <w:rFonts w:ascii="Times" w:hAnsi="Times"/>
                <w:color w:val="000000" w:themeColor="text1"/>
              </w:rPr>
            </w:pPr>
            <w:r w:rsidRPr="00914906">
              <w:rPr>
                <w:rFonts w:ascii="Times" w:hAnsi="Times"/>
                <w:color w:val="000000" w:themeColor="text1"/>
              </w:rPr>
              <w:t>244 (61.0)</w:t>
            </w:r>
          </w:p>
        </w:tc>
        <w:tc>
          <w:tcPr>
            <w:tcW w:w="851" w:type="dxa"/>
            <w:tcBorders>
              <w:top w:val="nil"/>
            </w:tcBorders>
          </w:tcPr>
          <w:p w14:paraId="0E6B1E62" w14:textId="167D7072" w:rsidR="00A32F86" w:rsidRPr="00914906" w:rsidRDefault="00F22769" w:rsidP="00A32F86">
            <w:pPr>
              <w:rPr>
                <w:rFonts w:ascii="Times" w:hAnsi="Times"/>
                <w:color w:val="000000" w:themeColor="text1"/>
              </w:rPr>
            </w:pPr>
            <w:r w:rsidRPr="00914906">
              <w:rPr>
                <w:rFonts w:ascii="Times" w:hAnsi="Times"/>
                <w:color w:val="000000" w:themeColor="text1"/>
              </w:rPr>
              <w:t>160 (40.0)</w:t>
            </w:r>
          </w:p>
        </w:tc>
        <w:tc>
          <w:tcPr>
            <w:tcW w:w="850" w:type="dxa"/>
            <w:tcBorders>
              <w:top w:val="nil"/>
            </w:tcBorders>
          </w:tcPr>
          <w:p w14:paraId="39A983A6" w14:textId="6119B9E6" w:rsidR="00A32F86" w:rsidRPr="00914906" w:rsidRDefault="00F22769" w:rsidP="00A32F86">
            <w:pPr>
              <w:rPr>
                <w:rFonts w:ascii="Times" w:hAnsi="Times"/>
                <w:color w:val="000000" w:themeColor="text1"/>
              </w:rPr>
            </w:pPr>
            <w:r w:rsidRPr="00914906">
              <w:rPr>
                <w:rFonts w:ascii="Times" w:hAnsi="Times"/>
                <w:color w:val="000000" w:themeColor="text1"/>
              </w:rPr>
              <w:t>208 (52.0)</w:t>
            </w:r>
          </w:p>
        </w:tc>
        <w:tc>
          <w:tcPr>
            <w:tcW w:w="851" w:type="dxa"/>
            <w:tcBorders>
              <w:top w:val="nil"/>
            </w:tcBorders>
          </w:tcPr>
          <w:p w14:paraId="35A64680" w14:textId="0C4C9D72" w:rsidR="00A32F86" w:rsidRPr="00914906" w:rsidRDefault="00F22769" w:rsidP="00A32F86">
            <w:pPr>
              <w:rPr>
                <w:rFonts w:ascii="Times" w:hAnsi="Times"/>
                <w:color w:val="000000" w:themeColor="text1"/>
              </w:rPr>
            </w:pPr>
            <w:r w:rsidRPr="00914906">
              <w:rPr>
                <w:rFonts w:ascii="Times" w:hAnsi="Times"/>
                <w:color w:val="000000" w:themeColor="text1"/>
              </w:rPr>
              <w:t>216 (54.0)</w:t>
            </w:r>
          </w:p>
        </w:tc>
      </w:tr>
      <w:tr w:rsidR="00914906" w:rsidRPr="00914906" w14:paraId="14BD1873" w14:textId="46EB60D6" w:rsidTr="00DE64DC">
        <w:tc>
          <w:tcPr>
            <w:tcW w:w="1423" w:type="dxa"/>
          </w:tcPr>
          <w:p w14:paraId="2344E955" w14:textId="77777777" w:rsidR="00A32F86" w:rsidRPr="00914906" w:rsidRDefault="00A32F86" w:rsidP="00A32F86">
            <w:pPr>
              <w:rPr>
                <w:rFonts w:ascii="Times" w:hAnsi="Times"/>
                <w:color w:val="000000" w:themeColor="text1"/>
              </w:rPr>
            </w:pPr>
          </w:p>
        </w:tc>
        <w:tc>
          <w:tcPr>
            <w:tcW w:w="1134" w:type="dxa"/>
          </w:tcPr>
          <w:p w14:paraId="25B837D3"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2.</w:t>
            </w:r>
          </w:p>
        </w:tc>
        <w:tc>
          <w:tcPr>
            <w:tcW w:w="850" w:type="dxa"/>
          </w:tcPr>
          <w:p w14:paraId="28AD0A43" w14:textId="3C4511C2" w:rsidR="00A32F86" w:rsidRPr="00914906" w:rsidRDefault="00F22769" w:rsidP="00A32F86">
            <w:pPr>
              <w:rPr>
                <w:rFonts w:ascii="Times" w:hAnsi="Times"/>
                <w:color w:val="000000" w:themeColor="text1"/>
              </w:rPr>
            </w:pPr>
            <w:r w:rsidRPr="00914906">
              <w:rPr>
                <w:rFonts w:ascii="Times" w:hAnsi="Times"/>
                <w:color w:val="000000" w:themeColor="text1"/>
              </w:rPr>
              <w:t>252 (41.7)</w:t>
            </w:r>
          </w:p>
        </w:tc>
        <w:tc>
          <w:tcPr>
            <w:tcW w:w="851" w:type="dxa"/>
          </w:tcPr>
          <w:p w14:paraId="07F3B105" w14:textId="767F6E70" w:rsidR="00A32F86" w:rsidRPr="00914906" w:rsidRDefault="00F22769" w:rsidP="00A32F86">
            <w:pPr>
              <w:rPr>
                <w:rFonts w:ascii="Times" w:hAnsi="Times"/>
                <w:color w:val="000000" w:themeColor="text1"/>
              </w:rPr>
            </w:pPr>
            <w:r w:rsidRPr="00914906">
              <w:rPr>
                <w:rFonts w:ascii="Times" w:hAnsi="Times"/>
                <w:color w:val="000000" w:themeColor="text1"/>
              </w:rPr>
              <w:t>226 (37.4)</w:t>
            </w:r>
          </w:p>
        </w:tc>
        <w:tc>
          <w:tcPr>
            <w:tcW w:w="850" w:type="dxa"/>
          </w:tcPr>
          <w:p w14:paraId="3334DF89" w14:textId="6C8C98FE" w:rsidR="00A32F86" w:rsidRPr="00914906" w:rsidRDefault="00F22769" w:rsidP="00A32F86">
            <w:pPr>
              <w:rPr>
                <w:rFonts w:ascii="Times" w:hAnsi="Times"/>
                <w:color w:val="000000" w:themeColor="text1"/>
              </w:rPr>
            </w:pPr>
            <w:r w:rsidRPr="00914906">
              <w:rPr>
                <w:rFonts w:ascii="Times" w:hAnsi="Times"/>
                <w:color w:val="000000" w:themeColor="text1"/>
              </w:rPr>
              <w:t>333 (55.0)</w:t>
            </w:r>
          </w:p>
        </w:tc>
        <w:tc>
          <w:tcPr>
            <w:tcW w:w="851" w:type="dxa"/>
          </w:tcPr>
          <w:p w14:paraId="1A27B8D2" w14:textId="15F910DB" w:rsidR="00A32F86" w:rsidRPr="00914906" w:rsidRDefault="00F22769" w:rsidP="00A32F86">
            <w:pPr>
              <w:rPr>
                <w:rFonts w:ascii="Times" w:hAnsi="Times"/>
                <w:color w:val="000000" w:themeColor="text1"/>
              </w:rPr>
            </w:pPr>
            <w:r w:rsidRPr="00914906">
              <w:rPr>
                <w:rFonts w:ascii="Times" w:hAnsi="Times"/>
                <w:color w:val="000000" w:themeColor="text1"/>
              </w:rPr>
              <w:t>236 (39.0)</w:t>
            </w:r>
          </w:p>
        </w:tc>
        <w:tc>
          <w:tcPr>
            <w:tcW w:w="850" w:type="dxa"/>
          </w:tcPr>
          <w:p w14:paraId="6EEC2448" w14:textId="788AA7A7" w:rsidR="00A32F86" w:rsidRPr="00914906" w:rsidRDefault="00F22769" w:rsidP="00A32F86">
            <w:pPr>
              <w:rPr>
                <w:rFonts w:ascii="Times" w:hAnsi="Times"/>
                <w:color w:val="000000" w:themeColor="text1"/>
              </w:rPr>
            </w:pPr>
            <w:r w:rsidRPr="00914906">
              <w:rPr>
                <w:rFonts w:ascii="Times" w:hAnsi="Times"/>
                <w:color w:val="000000" w:themeColor="text1"/>
              </w:rPr>
              <w:t>105 (17.4)</w:t>
            </w:r>
          </w:p>
        </w:tc>
        <w:tc>
          <w:tcPr>
            <w:tcW w:w="851" w:type="dxa"/>
          </w:tcPr>
          <w:p w14:paraId="40EB4F28" w14:textId="03B46BC5" w:rsidR="00A32F86" w:rsidRPr="00914906" w:rsidRDefault="00F22769" w:rsidP="00A32F86">
            <w:pPr>
              <w:rPr>
                <w:rFonts w:ascii="Times" w:hAnsi="Times"/>
                <w:color w:val="000000" w:themeColor="text1"/>
              </w:rPr>
            </w:pPr>
            <w:r w:rsidRPr="00914906">
              <w:rPr>
                <w:rFonts w:ascii="Times" w:hAnsi="Times"/>
                <w:color w:val="000000" w:themeColor="text1"/>
              </w:rPr>
              <w:t>376 (62.1)</w:t>
            </w:r>
          </w:p>
        </w:tc>
        <w:tc>
          <w:tcPr>
            <w:tcW w:w="850" w:type="dxa"/>
          </w:tcPr>
          <w:p w14:paraId="1C5EB893" w14:textId="28880D55" w:rsidR="00A32F86" w:rsidRPr="00914906" w:rsidRDefault="00F22769" w:rsidP="00A32F86">
            <w:pPr>
              <w:rPr>
                <w:rFonts w:ascii="Times" w:hAnsi="Times"/>
                <w:color w:val="000000" w:themeColor="text1"/>
              </w:rPr>
            </w:pPr>
            <w:r w:rsidRPr="00914906">
              <w:rPr>
                <w:rFonts w:ascii="Times" w:hAnsi="Times"/>
                <w:color w:val="000000" w:themeColor="text1"/>
              </w:rPr>
              <w:t>330 (54.5)</w:t>
            </w:r>
          </w:p>
        </w:tc>
        <w:tc>
          <w:tcPr>
            <w:tcW w:w="851" w:type="dxa"/>
          </w:tcPr>
          <w:p w14:paraId="4D2C1EFD" w14:textId="5E769B7C" w:rsidR="00A32F86" w:rsidRPr="00914906" w:rsidRDefault="00F22769" w:rsidP="00A32F86">
            <w:pPr>
              <w:rPr>
                <w:rFonts w:ascii="Times" w:hAnsi="Times"/>
                <w:color w:val="000000" w:themeColor="text1"/>
              </w:rPr>
            </w:pPr>
            <w:r w:rsidRPr="00914906">
              <w:rPr>
                <w:rFonts w:ascii="Times" w:hAnsi="Times"/>
                <w:color w:val="000000" w:themeColor="text1"/>
              </w:rPr>
              <w:t>268 (44.3)</w:t>
            </w:r>
          </w:p>
        </w:tc>
        <w:tc>
          <w:tcPr>
            <w:tcW w:w="850" w:type="dxa"/>
          </w:tcPr>
          <w:p w14:paraId="3920B666" w14:textId="7F37D1EC" w:rsidR="00A32F86" w:rsidRPr="00914906" w:rsidRDefault="00F22769" w:rsidP="00A32F86">
            <w:pPr>
              <w:rPr>
                <w:rFonts w:ascii="Times" w:hAnsi="Times"/>
                <w:color w:val="000000" w:themeColor="text1"/>
              </w:rPr>
            </w:pPr>
            <w:r w:rsidRPr="00914906">
              <w:rPr>
                <w:rFonts w:ascii="Times" w:hAnsi="Times"/>
                <w:color w:val="000000" w:themeColor="text1"/>
              </w:rPr>
              <w:t>293 (48.4)</w:t>
            </w:r>
          </w:p>
        </w:tc>
        <w:tc>
          <w:tcPr>
            <w:tcW w:w="851" w:type="dxa"/>
          </w:tcPr>
          <w:p w14:paraId="4EEEBE65" w14:textId="303284E7" w:rsidR="00A32F86" w:rsidRPr="00914906" w:rsidRDefault="00F22769" w:rsidP="00A32F86">
            <w:pPr>
              <w:rPr>
                <w:rFonts w:ascii="Times" w:hAnsi="Times"/>
                <w:color w:val="000000" w:themeColor="text1"/>
              </w:rPr>
            </w:pPr>
            <w:r w:rsidRPr="00914906">
              <w:rPr>
                <w:rFonts w:ascii="Times" w:hAnsi="Times"/>
                <w:color w:val="000000" w:themeColor="text1"/>
              </w:rPr>
              <w:t>305 (50.4)</w:t>
            </w:r>
          </w:p>
        </w:tc>
      </w:tr>
      <w:tr w:rsidR="00914906" w:rsidRPr="00914906" w14:paraId="433B1EE3" w14:textId="380AFB90" w:rsidTr="00DE64DC">
        <w:tc>
          <w:tcPr>
            <w:tcW w:w="1423" w:type="dxa"/>
          </w:tcPr>
          <w:p w14:paraId="355FB2A5" w14:textId="77777777" w:rsidR="00A32F86" w:rsidRPr="00914906" w:rsidRDefault="00A32F86" w:rsidP="00A32F86">
            <w:pPr>
              <w:rPr>
                <w:rFonts w:ascii="Times" w:hAnsi="Times"/>
                <w:color w:val="000000" w:themeColor="text1"/>
              </w:rPr>
            </w:pPr>
          </w:p>
        </w:tc>
        <w:tc>
          <w:tcPr>
            <w:tcW w:w="1134" w:type="dxa"/>
          </w:tcPr>
          <w:p w14:paraId="335526A1"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3. </w:t>
            </w:r>
          </w:p>
        </w:tc>
        <w:tc>
          <w:tcPr>
            <w:tcW w:w="850" w:type="dxa"/>
          </w:tcPr>
          <w:p w14:paraId="7AD24E8A" w14:textId="401266DB" w:rsidR="00A32F86" w:rsidRPr="00914906" w:rsidRDefault="002A6C51" w:rsidP="00A32F86">
            <w:pPr>
              <w:rPr>
                <w:rFonts w:ascii="Times" w:hAnsi="Times"/>
                <w:color w:val="000000" w:themeColor="text1"/>
              </w:rPr>
            </w:pPr>
            <w:r w:rsidRPr="00914906">
              <w:rPr>
                <w:rFonts w:ascii="Times" w:hAnsi="Times"/>
                <w:color w:val="000000" w:themeColor="text1"/>
              </w:rPr>
              <w:t>52 (41.3)</w:t>
            </w:r>
          </w:p>
        </w:tc>
        <w:tc>
          <w:tcPr>
            <w:tcW w:w="851" w:type="dxa"/>
          </w:tcPr>
          <w:p w14:paraId="244697F9" w14:textId="1D00BB33" w:rsidR="00A32F86" w:rsidRPr="00914906" w:rsidRDefault="002A6C51" w:rsidP="00A32F86">
            <w:pPr>
              <w:rPr>
                <w:rFonts w:ascii="Times" w:hAnsi="Times"/>
                <w:color w:val="000000" w:themeColor="text1"/>
              </w:rPr>
            </w:pPr>
            <w:r w:rsidRPr="00914906">
              <w:rPr>
                <w:rFonts w:ascii="Times" w:hAnsi="Times"/>
                <w:color w:val="000000" w:themeColor="text1"/>
              </w:rPr>
              <w:t>47 (37.3)</w:t>
            </w:r>
          </w:p>
        </w:tc>
        <w:tc>
          <w:tcPr>
            <w:tcW w:w="850" w:type="dxa"/>
          </w:tcPr>
          <w:p w14:paraId="0982BE54" w14:textId="4A5100C8" w:rsidR="00A32F86" w:rsidRPr="00914906" w:rsidRDefault="002A6C51" w:rsidP="00A32F86">
            <w:pPr>
              <w:rPr>
                <w:rFonts w:ascii="Times" w:hAnsi="Times"/>
                <w:color w:val="000000" w:themeColor="text1"/>
              </w:rPr>
            </w:pPr>
            <w:r w:rsidRPr="00914906">
              <w:rPr>
                <w:rFonts w:ascii="Times" w:hAnsi="Times"/>
                <w:color w:val="000000" w:themeColor="text1"/>
              </w:rPr>
              <w:t>53 (42.1)</w:t>
            </w:r>
          </w:p>
        </w:tc>
        <w:tc>
          <w:tcPr>
            <w:tcW w:w="851" w:type="dxa"/>
          </w:tcPr>
          <w:p w14:paraId="2BC1F1D6" w14:textId="609518DB" w:rsidR="00A32F86" w:rsidRPr="00914906" w:rsidRDefault="002A6C51" w:rsidP="00A32F86">
            <w:pPr>
              <w:rPr>
                <w:rFonts w:ascii="Times" w:hAnsi="Times"/>
                <w:color w:val="000000" w:themeColor="text1"/>
              </w:rPr>
            </w:pPr>
            <w:r w:rsidRPr="00914906">
              <w:rPr>
                <w:rFonts w:ascii="Times" w:hAnsi="Times"/>
                <w:color w:val="000000" w:themeColor="text1"/>
              </w:rPr>
              <w:t>36 (28.6)</w:t>
            </w:r>
          </w:p>
        </w:tc>
        <w:tc>
          <w:tcPr>
            <w:tcW w:w="850" w:type="dxa"/>
          </w:tcPr>
          <w:p w14:paraId="4008972C" w14:textId="677D8EBD" w:rsidR="00A32F86" w:rsidRPr="00914906" w:rsidRDefault="002A6C51" w:rsidP="00A32F86">
            <w:pPr>
              <w:rPr>
                <w:rFonts w:ascii="Times" w:hAnsi="Times"/>
                <w:color w:val="000000" w:themeColor="text1"/>
              </w:rPr>
            </w:pPr>
            <w:r w:rsidRPr="00914906">
              <w:rPr>
                <w:rFonts w:ascii="Times" w:hAnsi="Times"/>
                <w:color w:val="000000" w:themeColor="text1"/>
              </w:rPr>
              <w:t>47 (37.3)</w:t>
            </w:r>
          </w:p>
        </w:tc>
        <w:tc>
          <w:tcPr>
            <w:tcW w:w="851" w:type="dxa"/>
          </w:tcPr>
          <w:p w14:paraId="5F655533" w14:textId="4F2BEFBF" w:rsidR="00A32F86" w:rsidRPr="00914906" w:rsidRDefault="002A6C51" w:rsidP="00A32F86">
            <w:pPr>
              <w:rPr>
                <w:rFonts w:ascii="Times" w:hAnsi="Times"/>
                <w:color w:val="000000" w:themeColor="text1"/>
              </w:rPr>
            </w:pPr>
            <w:r w:rsidRPr="00914906">
              <w:rPr>
                <w:rFonts w:ascii="Times" w:hAnsi="Times"/>
                <w:color w:val="000000" w:themeColor="text1"/>
              </w:rPr>
              <w:t>94 (74.6)</w:t>
            </w:r>
          </w:p>
        </w:tc>
        <w:tc>
          <w:tcPr>
            <w:tcW w:w="850" w:type="dxa"/>
          </w:tcPr>
          <w:p w14:paraId="1E47A941" w14:textId="08514A72" w:rsidR="00A32F86" w:rsidRPr="00914906" w:rsidRDefault="002A6C51" w:rsidP="00A32F86">
            <w:pPr>
              <w:rPr>
                <w:rFonts w:ascii="Times" w:hAnsi="Times"/>
                <w:color w:val="000000" w:themeColor="text1"/>
              </w:rPr>
            </w:pPr>
            <w:r w:rsidRPr="00914906">
              <w:rPr>
                <w:rFonts w:ascii="Times" w:hAnsi="Times"/>
                <w:color w:val="000000" w:themeColor="text1"/>
              </w:rPr>
              <w:t>65 (51.6)</w:t>
            </w:r>
          </w:p>
        </w:tc>
        <w:tc>
          <w:tcPr>
            <w:tcW w:w="851" w:type="dxa"/>
          </w:tcPr>
          <w:p w14:paraId="14415ACD" w14:textId="40203E9C" w:rsidR="00A32F86" w:rsidRPr="00914906" w:rsidRDefault="002A6C51" w:rsidP="00A32F86">
            <w:pPr>
              <w:rPr>
                <w:rFonts w:ascii="Times" w:hAnsi="Times"/>
                <w:color w:val="000000" w:themeColor="text1"/>
              </w:rPr>
            </w:pPr>
            <w:r w:rsidRPr="00914906">
              <w:rPr>
                <w:rFonts w:ascii="Times" w:hAnsi="Times"/>
                <w:color w:val="000000" w:themeColor="text1"/>
              </w:rPr>
              <w:t>66 (52.4)</w:t>
            </w:r>
          </w:p>
        </w:tc>
        <w:tc>
          <w:tcPr>
            <w:tcW w:w="850" w:type="dxa"/>
          </w:tcPr>
          <w:p w14:paraId="6D9CF60F" w14:textId="3E0ADA16" w:rsidR="00A32F86" w:rsidRPr="00914906" w:rsidRDefault="002A6C51" w:rsidP="00A32F86">
            <w:pPr>
              <w:rPr>
                <w:rFonts w:ascii="Times" w:hAnsi="Times"/>
                <w:color w:val="000000" w:themeColor="text1"/>
              </w:rPr>
            </w:pPr>
            <w:r w:rsidRPr="00914906">
              <w:rPr>
                <w:rFonts w:ascii="Times" w:hAnsi="Times"/>
                <w:color w:val="000000" w:themeColor="text1"/>
              </w:rPr>
              <w:t>49 (38.9)</w:t>
            </w:r>
          </w:p>
        </w:tc>
        <w:tc>
          <w:tcPr>
            <w:tcW w:w="851" w:type="dxa"/>
          </w:tcPr>
          <w:p w14:paraId="1861991C" w14:textId="5B5ED2EF" w:rsidR="00A32F86" w:rsidRPr="00914906" w:rsidRDefault="002A6C51" w:rsidP="00A32F86">
            <w:pPr>
              <w:rPr>
                <w:rFonts w:ascii="Times" w:hAnsi="Times"/>
                <w:color w:val="000000" w:themeColor="text1"/>
              </w:rPr>
            </w:pPr>
            <w:r w:rsidRPr="00914906">
              <w:rPr>
                <w:rFonts w:ascii="Times" w:hAnsi="Times"/>
                <w:color w:val="000000" w:themeColor="text1"/>
              </w:rPr>
              <w:t>65 (51.6)</w:t>
            </w:r>
          </w:p>
        </w:tc>
      </w:tr>
      <w:tr w:rsidR="00914906" w:rsidRPr="00914906" w14:paraId="1A2B3545" w14:textId="733B79D2" w:rsidTr="00DE64DC">
        <w:tc>
          <w:tcPr>
            <w:tcW w:w="1423" w:type="dxa"/>
          </w:tcPr>
          <w:p w14:paraId="4E1CB7DE" w14:textId="77777777" w:rsidR="00A32F86" w:rsidRPr="00914906" w:rsidRDefault="00A32F86" w:rsidP="00A32F86">
            <w:pPr>
              <w:rPr>
                <w:rFonts w:ascii="Times" w:hAnsi="Times"/>
                <w:color w:val="000000" w:themeColor="text1"/>
              </w:rPr>
            </w:pPr>
          </w:p>
        </w:tc>
        <w:tc>
          <w:tcPr>
            <w:tcW w:w="1134" w:type="dxa"/>
          </w:tcPr>
          <w:p w14:paraId="3EC68B7A"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4.</w:t>
            </w:r>
          </w:p>
        </w:tc>
        <w:tc>
          <w:tcPr>
            <w:tcW w:w="850" w:type="dxa"/>
          </w:tcPr>
          <w:p w14:paraId="5AEAA878" w14:textId="75813E23" w:rsidR="00A32F86" w:rsidRPr="00914906" w:rsidRDefault="002A6C51" w:rsidP="00A32F86">
            <w:pPr>
              <w:rPr>
                <w:rFonts w:ascii="Times" w:hAnsi="Times"/>
                <w:color w:val="000000" w:themeColor="text1"/>
              </w:rPr>
            </w:pPr>
            <w:r w:rsidRPr="00914906">
              <w:rPr>
                <w:rFonts w:ascii="Times" w:hAnsi="Times"/>
                <w:color w:val="000000" w:themeColor="text1"/>
              </w:rPr>
              <w:t>49 (27.7)</w:t>
            </w:r>
          </w:p>
        </w:tc>
        <w:tc>
          <w:tcPr>
            <w:tcW w:w="851" w:type="dxa"/>
          </w:tcPr>
          <w:p w14:paraId="2DA0A6DF" w14:textId="7BB89055" w:rsidR="00A32F86" w:rsidRPr="00914906" w:rsidRDefault="002A6C51" w:rsidP="00A32F86">
            <w:pPr>
              <w:rPr>
                <w:rFonts w:ascii="Times" w:hAnsi="Times"/>
                <w:color w:val="000000" w:themeColor="text1"/>
              </w:rPr>
            </w:pPr>
            <w:r w:rsidRPr="00914906">
              <w:rPr>
                <w:rFonts w:ascii="Times" w:hAnsi="Times"/>
                <w:color w:val="000000" w:themeColor="text1"/>
              </w:rPr>
              <w:t>39 (22.0)</w:t>
            </w:r>
          </w:p>
        </w:tc>
        <w:tc>
          <w:tcPr>
            <w:tcW w:w="850" w:type="dxa"/>
          </w:tcPr>
          <w:p w14:paraId="76087F37" w14:textId="6E58BCB0" w:rsidR="00A32F86" w:rsidRPr="00914906" w:rsidRDefault="002A6C51" w:rsidP="00A32F86">
            <w:pPr>
              <w:rPr>
                <w:rFonts w:ascii="Times" w:hAnsi="Times"/>
                <w:color w:val="000000" w:themeColor="text1"/>
              </w:rPr>
            </w:pPr>
            <w:r w:rsidRPr="00914906">
              <w:rPr>
                <w:rFonts w:ascii="Times" w:hAnsi="Times"/>
                <w:color w:val="000000" w:themeColor="text1"/>
              </w:rPr>
              <w:t>38 (21.5)</w:t>
            </w:r>
          </w:p>
        </w:tc>
        <w:tc>
          <w:tcPr>
            <w:tcW w:w="851" w:type="dxa"/>
          </w:tcPr>
          <w:p w14:paraId="7A485A50" w14:textId="597F58E8" w:rsidR="00A32F86" w:rsidRPr="00914906" w:rsidRDefault="002A6C51" w:rsidP="00A32F86">
            <w:pPr>
              <w:rPr>
                <w:rFonts w:ascii="Times" w:hAnsi="Times"/>
                <w:color w:val="000000" w:themeColor="text1"/>
              </w:rPr>
            </w:pPr>
            <w:r w:rsidRPr="00914906">
              <w:rPr>
                <w:rFonts w:ascii="Times" w:hAnsi="Times"/>
                <w:color w:val="000000" w:themeColor="text1"/>
              </w:rPr>
              <w:t>30 (16.9)</w:t>
            </w:r>
          </w:p>
        </w:tc>
        <w:tc>
          <w:tcPr>
            <w:tcW w:w="850" w:type="dxa"/>
          </w:tcPr>
          <w:p w14:paraId="1C16827F" w14:textId="158FD770" w:rsidR="00A32F86" w:rsidRPr="00914906" w:rsidRDefault="002F4F0C" w:rsidP="00A32F86">
            <w:pPr>
              <w:rPr>
                <w:rFonts w:ascii="Times" w:hAnsi="Times"/>
                <w:color w:val="000000" w:themeColor="text1"/>
              </w:rPr>
            </w:pPr>
            <w:r w:rsidRPr="00914906">
              <w:rPr>
                <w:rFonts w:ascii="Times" w:hAnsi="Times"/>
                <w:color w:val="000000" w:themeColor="text1"/>
              </w:rPr>
              <w:t>39 (22.0)</w:t>
            </w:r>
          </w:p>
        </w:tc>
        <w:tc>
          <w:tcPr>
            <w:tcW w:w="851" w:type="dxa"/>
          </w:tcPr>
          <w:p w14:paraId="214BBFE3" w14:textId="7CA58D02" w:rsidR="00A32F86" w:rsidRPr="00914906" w:rsidRDefault="002F4F0C" w:rsidP="00A32F86">
            <w:pPr>
              <w:rPr>
                <w:rFonts w:ascii="Times" w:hAnsi="Times"/>
                <w:color w:val="000000" w:themeColor="text1"/>
              </w:rPr>
            </w:pPr>
            <w:r w:rsidRPr="00914906">
              <w:rPr>
                <w:rFonts w:ascii="Times" w:hAnsi="Times"/>
                <w:color w:val="000000" w:themeColor="text1"/>
              </w:rPr>
              <w:t>77 (43.5)</w:t>
            </w:r>
          </w:p>
        </w:tc>
        <w:tc>
          <w:tcPr>
            <w:tcW w:w="850" w:type="dxa"/>
          </w:tcPr>
          <w:p w14:paraId="0BD8041A" w14:textId="7EFE442F" w:rsidR="00A32F86" w:rsidRPr="00914906" w:rsidRDefault="002F4F0C" w:rsidP="00A32F86">
            <w:pPr>
              <w:rPr>
                <w:rFonts w:ascii="Times" w:hAnsi="Times"/>
                <w:color w:val="000000" w:themeColor="text1"/>
              </w:rPr>
            </w:pPr>
            <w:r w:rsidRPr="00914906">
              <w:rPr>
                <w:rFonts w:ascii="Times" w:hAnsi="Times"/>
                <w:color w:val="000000" w:themeColor="text1"/>
              </w:rPr>
              <w:t>69 (39.0)</w:t>
            </w:r>
          </w:p>
        </w:tc>
        <w:tc>
          <w:tcPr>
            <w:tcW w:w="851" w:type="dxa"/>
          </w:tcPr>
          <w:p w14:paraId="38F10112" w14:textId="02AC1A37" w:rsidR="00A32F86" w:rsidRPr="00914906" w:rsidRDefault="002F4F0C" w:rsidP="00A32F86">
            <w:pPr>
              <w:rPr>
                <w:rFonts w:ascii="Times" w:hAnsi="Times"/>
                <w:color w:val="000000" w:themeColor="text1"/>
              </w:rPr>
            </w:pPr>
            <w:r w:rsidRPr="00914906">
              <w:rPr>
                <w:rFonts w:ascii="Times" w:hAnsi="Times"/>
                <w:color w:val="000000" w:themeColor="text1"/>
              </w:rPr>
              <w:t>61 (34.5)</w:t>
            </w:r>
          </w:p>
        </w:tc>
        <w:tc>
          <w:tcPr>
            <w:tcW w:w="850" w:type="dxa"/>
          </w:tcPr>
          <w:p w14:paraId="2B2D6C26" w14:textId="6006B2A2" w:rsidR="00A32F86" w:rsidRPr="00914906" w:rsidRDefault="002F4F0C" w:rsidP="00A32F86">
            <w:pPr>
              <w:rPr>
                <w:rFonts w:ascii="Times" w:hAnsi="Times"/>
                <w:color w:val="000000" w:themeColor="text1"/>
              </w:rPr>
            </w:pPr>
            <w:r w:rsidRPr="00914906">
              <w:rPr>
                <w:rFonts w:ascii="Times" w:hAnsi="Times"/>
                <w:color w:val="000000" w:themeColor="text1"/>
              </w:rPr>
              <w:t>48 (27.1)</w:t>
            </w:r>
          </w:p>
        </w:tc>
        <w:tc>
          <w:tcPr>
            <w:tcW w:w="851" w:type="dxa"/>
          </w:tcPr>
          <w:p w14:paraId="4BBD6566" w14:textId="0A8DFECD" w:rsidR="00A32F86" w:rsidRPr="00914906" w:rsidRDefault="002F4F0C" w:rsidP="00A32F86">
            <w:pPr>
              <w:rPr>
                <w:rFonts w:ascii="Times" w:hAnsi="Times"/>
                <w:color w:val="000000" w:themeColor="text1"/>
              </w:rPr>
            </w:pPr>
            <w:r w:rsidRPr="00914906">
              <w:rPr>
                <w:rFonts w:ascii="Times" w:hAnsi="Times"/>
                <w:color w:val="000000" w:themeColor="text1"/>
              </w:rPr>
              <w:t>32 (18.1)</w:t>
            </w:r>
          </w:p>
        </w:tc>
      </w:tr>
      <w:tr w:rsidR="00914906" w:rsidRPr="00914906" w14:paraId="0830FD31" w14:textId="3BE7DA7D" w:rsidTr="00DE64DC">
        <w:tc>
          <w:tcPr>
            <w:tcW w:w="1423" w:type="dxa"/>
          </w:tcPr>
          <w:p w14:paraId="06A75B22" w14:textId="2E44FBFD" w:rsidR="00A32F86" w:rsidRPr="00914906" w:rsidRDefault="00A32F86" w:rsidP="00A32F86">
            <w:pPr>
              <w:rPr>
                <w:rFonts w:ascii="Times" w:hAnsi="Times"/>
                <w:color w:val="000000" w:themeColor="text1"/>
              </w:rPr>
            </w:pPr>
            <w:r w:rsidRPr="00914906">
              <w:rPr>
                <w:rFonts w:ascii="Times" w:hAnsi="Times"/>
                <w:color w:val="000000" w:themeColor="text1"/>
              </w:rPr>
              <w:t>Adulte</w:t>
            </w:r>
            <w:r w:rsidR="00615B72" w:rsidRPr="00914906">
              <w:rPr>
                <w:rFonts w:ascii="Times" w:hAnsi="Times"/>
                <w:color w:val="000000" w:themeColor="text1"/>
              </w:rPr>
              <w:t>s</w:t>
            </w:r>
          </w:p>
        </w:tc>
        <w:tc>
          <w:tcPr>
            <w:tcW w:w="1134" w:type="dxa"/>
          </w:tcPr>
          <w:p w14:paraId="5D5FCA44"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05790BDB" w14:textId="7D918224" w:rsidR="00A32F86" w:rsidRPr="00914906" w:rsidRDefault="002F4F0C" w:rsidP="00A32F86">
            <w:pPr>
              <w:rPr>
                <w:rFonts w:ascii="Times" w:hAnsi="Times"/>
                <w:color w:val="000000" w:themeColor="text1"/>
              </w:rPr>
            </w:pPr>
            <w:r w:rsidRPr="00914906">
              <w:rPr>
                <w:rFonts w:ascii="Times" w:hAnsi="Times"/>
                <w:color w:val="000000" w:themeColor="text1"/>
              </w:rPr>
              <w:t>140 (66.7)</w:t>
            </w:r>
          </w:p>
        </w:tc>
        <w:tc>
          <w:tcPr>
            <w:tcW w:w="851" w:type="dxa"/>
          </w:tcPr>
          <w:p w14:paraId="211AC2FD" w14:textId="2B32A3C0" w:rsidR="00A32F86" w:rsidRPr="00914906" w:rsidRDefault="002F4F0C" w:rsidP="00A32F86">
            <w:pPr>
              <w:rPr>
                <w:rFonts w:ascii="Times" w:hAnsi="Times"/>
                <w:color w:val="000000" w:themeColor="text1"/>
              </w:rPr>
            </w:pPr>
            <w:r w:rsidRPr="00914906">
              <w:rPr>
                <w:rFonts w:ascii="Times" w:hAnsi="Times"/>
                <w:color w:val="000000" w:themeColor="text1"/>
              </w:rPr>
              <w:t>133 (63.3)</w:t>
            </w:r>
          </w:p>
        </w:tc>
        <w:tc>
          <w:tcPr>
            <w:tcW w:w="850" w:type="dxa"/>
          </w:tcPr>
          <w:p w14:paraId="4C1D9D71" w14:textId="23A442EE" w:rsidR="00A32F86" w:rsidRPr="00914906" w:rsidRDefault="002F4F0C" w:rsidP="00A32F86">
            <w:pPr>
              <w:rPr>
                <w:rFonts w:ascii="Times" w:hAnsi="Times"/>
                <w:color w:val="000000" w:themeColor="text1"/>
              </w:rPr>
            </w:pPr>
            <w:r w:rsidRPr="00914906">
              <w:rPr>
                <w:rFonts w:ascii="Times" w:hAnsi="Times"/>
                <w:color w:val="000000" w:themeColor="text1"/>
              </w:rPr>
              <w:t>145 (69.0)</w:t>
            </w:r>
          </w:p>
        </w:tc>
        <w:tc>
          <w:tcPr>
            <w:tcW w:w="851" w:type="dxa"/>
          </w:tcPr>
          <w:p w14:paraId="3C752FF7" w14:textId="084FCBED" w:rsidR="00A32F86" w:rsidRPr="00914906" w:rsidRDefault="002F4F0C" w:rsidP="00A32F86">
            <w:pPr>
              <w:rPr>
                <w:rFonts w:ascii="Times" w:hAnsi="Times"/>
                <w:color w:val="000000" w:themeColor="text1"/>
              </w:rPr>
            </w:pPr>
            <w:r w:rsidRPr="00914906">
              <w:rPr>
                <w:rFonts w:ascii="Times" w:hAnsi="Times"/>
                <w:color w:val="000000" w:themeColor="text1"/>
              </w:rPr>
              <w:t>69 (32.9)</w:t>
            </w:r>
          </w:p>
        </w:tc>
        <w:tc>
          <w:tcPr>
            <w:tcW w:w="850" w:type="dxa"/>
          </w:tcPr>
          <w:p w14:paraId="59D06321" w14:textId="112A8166" w:rsidR="00A32F86" w:rsidRPr="00914906" w:rsidRDefault="002F4F0C" w:rsidP="00A32F86">
            <w:pPr>
              <w:rPr>
                <w:rFonts w:ascii="Times" w:hAnsi="Times"/>
                <w:color w:val="000000" w:themeColor="text1"/>
              </w:rPr>
            </w:pPr>
            <w:r w:rsidRPr="00914906">
              <w:rPr>
                <w:rFonts w:ascii="Times" w:hAnsi="Times"/>
                <w:color w:val="000000" w:themeColor="text1"/>
              </w:rPr>
              <w:t>55 (26.2)</w:t>
            </w:r>
          </w:p>
        </w:tc>
        <w:tc>
          <w:tcPr>
            <w:tcW w:w="851" w:type="dxa"/>
          </w:tcPr>
          <w:p w14:paraId="7DAC8BC0" w14:textId="5AD2DEF3" w:rsidR="00A32F86" w:rsidRPr="00914906" w:rsidRDefault="002F4F0C" w:rsidP="00A32F86">
            <w:pPr>
              <w:rPr>
                <w:rFonts w:ascii="Times" w:hAnsi="Times"/>
                <w:color w:val="000000" w:themeColor="text1"/>
              </w:rPr>
            </w:pPr>
            <w:r w:rsidRPr="00914906">
              <w:rPr>
                <w:rFonts w:ascii="Times" w:hAnsi="Times"/>
                <w:color w:val="000000" w:themeColor="text1"/>
              </w:rPr>
              <w:t>167 (79.5)</w:t>
            </w:r>
          </w:p>
        </w:tc>
        <w:tc>
          <w:tcPr>
            <w:tcW w:w="850" w:type="dxa"/>
          </w:tcPr>
          <w:p w14:paraId="28A75ECF" w14:textId="25A127E7" w:rsidR="00A32F86" w:rsidRPr="00914906" w:rsidRDefault="002F4F0C" w:rsidP="00A32F86">
            <w:pPr>
              <w:rPr>
                <w:rFonts w:ascii="Times" w:hAnsi="Times"/>
                <w:color w:val="000000" w:themeColor="text1"/>
              </w:rPr>
            </w:pPr>
            <w:r w:rsidRPr="00914906">
              <w:rPr>
                <w:rFonts w:ascii="Times" w:hAnsi="Times"/>
                <w:color w:val="000000" w:themeColor="text1"/>
              </w:rPr>
              <w:t>143 (68.1)</w:t>
            </w:r>
          </w:p>
        </w:tc>
        <w:tc>
          <w:tcPr>
            <w:tcW w:w="851" w:type="dxa"/>
          </w:tcPr>
          <w:p w14:paraId="1F270F6E" w14:textId="73E14E3E" w:rsidR="00A32F86" w:rsidRPr="00914906" w:rsidRDefault="002F4F0C" w:rsidP="00A32F86">
            <w:pPr>
              <w:rPr>
                <w:rFonts w:ascii="Times" w:hAnsi="Times"/>
                <w:color w:val="000000" w:themeColor="text1"/>
              </w:rPr>
            </w:pPr>
            <w:r w:rsidRPr="00914906">
              <w:rPr>
                <w:rFonts w:ascii="Times" w:hAnsi="Times"/>
                <w:color w:val="000000" w:themeColor="text1"/>
              </w:rPr>
              <w:t>106 (50.5)</w:t>
            </w:r>
          </w:p>
        </w:tc>
        <w:tc>
          <w:tcPr>
            <w:tcW w:w="850" w:type="dxa"/>
          </w:tcPr>
          <w:p w14:paraId="324C14BF" w14:textId="635BD966" w:rsidR="00A32F86" w:rsidRPr="00914906" w:rsidRDefault="002F4F0C" w:rsidP="00A32F86">
            <w:pPr>
              <w:rPr>
                <w:rFonts w:ascii="Times" w:hAnsi="Times"/>
                <w:color w:val="000000" w:themeColor="text1"/>
              </w:rPr>
            </w:pPr>
            <w:r w:rsidRPr="00914906">
              <w:rPr>
                <w:rFonts w:ascii="Times" w:hAnsi="Times"/>
                <w:color w:val="000000" w:themeColor="text1"/>
              </w:rPr>
              <w:t>128 (61.0)</w:t>
            </w:r>
          </w:p>
        </w:tc>
        <w:tc>
          <w:tcPr>
            <w:tcW w:w="851" w:type="dxa"/>
          </w:tcPr>
          <w:p w14:paraId="48B5BE7B" w14:textId="7E155973" w:rsidR="00A32F86" w:rsidRPr="00914906" w:rsidRDefault="002F4F0C" w:rsidP="00A32F86">
            <w:pPr>
              <w:rPr>
                <w:rFonts w:ascii="Times" w:hAnsi="Times"/>
                <w:color w:val="000000" w:themeColor="text1"/>
              </w:rPr>
            </w:pPr>
            <w:r w:rsidRPr="00914906">
              <w:rPr>
                <w:rFonts w:ascii="Times" w:hAnsi="Times"/>
                <w:color w:val="000000" w:themeColor="text1"/>
              </w:rPr>
              <w:t>129 (61.4)</w:t>
            </w:r>
          </w:p>
        </w:tc>
      </w:tr>
      <w:tr w:rsidR="00914906" w:rsidRPr="00914906" w14:paraId="601E6975" w14:textId="7F59630D" w:rsidTr="00DE64DC">
        <w:tc>
          <w:tcPr>
            <w:tcW w:w="1423" w:type="dxa"/>
          </w:tcPr>
          <w:p w14:paraId="5A6DE7FD" w14:textId="77777777" w:rsidR="00A32F86" w:rsidRPr="00914906" w:rsidRDefault="00A32F86" w:rsidP="00A32F86">
            <w:pPr>
              <w:rPr>
                <w:rFonts w:ascii="Times" w:hAnsi="Times"/>
                <w:color w:val="000000" w:themeColor="text1"/>
              </w:rPr>
            </w:pPr>
          </w:p>
        </w:tc>
        <w:tc>
          <w:tcPr>
            <w:tcW w:w="1134" w:type="dxa"/>
          </w:tcPr>
          <w:p w14:paraId="4569AEAD"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2.</w:t>
            </w:r>
          </w:p>
        </w:tc>
        <w:tc>
          <w:tcPr>
            <w:tcW w:w="850" w:type="dxa"/>
          </w:tcPr>
          <w:p w14:paraId="1B7B1390" w14:textId="357902BA" w:rsidR="00A32F86" w:rsidRPr="00914906" w:rsidRDefault="002F4F0C" w:rsidP="00A32F86">
            <w:pPr>
              <w:rPr>
                <w:rFonts w:ascii="Times" w:hAnsi="Times"/>
                <w:color w:val="000000" w:themeColor="text1"/>
              </w:rPr>
            </w:pPr>
            <w:r w:rsidRPr="00914906">
              <w:rPr>
                <w:rFonts w:ascii="Times" w:hAnsi="Times"/>
                <w:color w:val="000000" w:themeColor="text1"/>
              </w:rPr>
              <w:t>247 (47.8)</w:t>
            </w:r>
          </w:p>
        </w:tc>
        <w:tc>
          <w:tcPr>
            <w:tcW w:w="851" w:type="dxa"/>
          </w:tcPr>
          <w:p w14:paraId="016FCFF2" w14:textId="3222C8F8" w:rsidR="00A32F86" w:rsidRPr="00914906" w:rsidRDefault="002F4F0C" w:rsidP="00A32F86">
            <w:pPr>
              <w:rPr>
                <w:rFonts w:ascii="Times" w:hAnsi="Times"/>
                <w:color w:val="000000" w:themeColor="text1"/>
              </w:rPr>
            </w:pPr>
            <w:r w:rsidRPr="00914906">
              <w:rPr>
                <w:rFonts w:ascii="Times" w:hAnsi="Times"/>
                <w:color w:val="000000" w:themeColor="text1"/>
              </w:rPr>
              <w:t>242 (46.8)</w:t>
            </w:r>
          </w:p>
        </w:tc>
        <w:tc>
          <w:tcPr>
            <w:tcW w:w="850" w:type="dxa"/>
          </w:tcPr>
          <w:p w14:paraId="24DF7DBC" w14:textId="287B1364" w:rsidR="00A32F86" w:rsidRPr="00914906" w:rsidRDefault="002F4F0C" w:rsidP="00A32F86">
            <w:pPr>
              <w:rPr>
                <w:rFonts w:ascii="Times" w:hAnsi="Times"/>
                <w:color w:val="000000" w:themeColor="text1"/>
              </w:rPr>
            </w:pPr>
            <w:r w:rsidRPr="00914906">
              <w:rPr>
                <w:rFonts w:ascii="Times" w:hAnsi="Times"/>
                <w:color w:val="000000" w:themeColor="text1"/>
              </w:rPr>
              <w:t>282 (54.5)</w:t>
            </w:r>
          </w:p>
        </w:tc>
        <w:tc>
          <w:tcPr>
            <w:tcW w:w="851" w:type="dxa"/>
          </w:tcPr>
          <w:p w14:paraId="6E39146D" w14:textId="0659939B" w:rsidR="00A32F86" w:rsidRPr="00914906" w:rsidRDefault="002F4F0C" w:rsidP="00A32F86">
            <w:pPr>
              <w:rPr>
                <w:rFonts w:ascii="Times" w:hAnsi="Times"/>
                <w:color w:val="000000" w:themeColor="text1"/>
              </w:rPr>
            </w:pPr>
            <w:r w:rsidRPr="00914906">
              <w:rPr>
                <w:rFonts w:ascii="Times" w:hAnsi="Times"/>
                <w:color w:val="000000" w:themeColor="text1"/>
              </w:rPr>
              <w:t>163 (31.5)</w:t>
            </w:r>
          </w:p>
        </w:tc>
        <w:tc>
          <w:tcPr>
            <w:tcW w:w="850" w:type="dxa"/>
          </w:tcPr>
          <w:p w14:paraId="533FE53C" w14:textId="32D705CD" w:rsidR="00A32F86" w:rsidRPr="00914906" w:rsidRDefault="002F4F0C" w:rsidP="00A32F86">
            <w:pPr>
              <w:rPr>
                <w:rFonts w:ascii="Times" w:hAnsi="Times"/>
                <w:color w:val="000000" w:themeColor="text1"/>
              </w:rPr>
            </w:pPr>
            <w:r w:rsidRPr="00914906">
              <w:rPr>
                <w:rFonts w:ascii="Times" w:hAnsi="Times"/>
                <w:color w:val="000000" w:themeColor="text1"/>
              </w:rPr>
              <w:t>133 (25.7)</w:t>
            </w:r>
          </w:p>
        </w:tc>
        <w:tc>
          <w:tcPr>
            <w:tcW w:w="851" w:type="dxa"/>
          </w:tcPr>
          <w:p w14:paraId="719A0C0A" w14:textId="58C6A1EB" w:rsidR="00A32F86" w:rsidRPr="00914906" w:rsidRDefault="002F4F0C" w:rsidP="00A32F86">
            <w:pPr>
              <w:rPr>
                <w:rFonts w:ascii="Times" w:hAnsi="Times"/>
                <w:color w:val="000000" w:themeColor="text1"/>
              </w:rPr>
            </w:pPr>
            <w:r w:rsidRPr="00914906">
              <w:rPr>
                <w:rFonts w:ascii="Times" w:hAnsi="Times"/>
                <w:color w:val="000000" w:themeColor="text1"/>
              </w:rPr>
              <w:t>338 (65.4)</w:t>
            </w:r>
          </w:p>
        </w:tc>
        <w:tc>
          <w:tcPr>
            <w:tcW w:w="850" w:type="dxa"/>
          </w:tcPr>
          <w:p w14:paraId="15BCDDCC" w14:textId="4B77ADAF" w:rsidR="00A32F86" w:rsidRPr="00914906" w:rsidRDefault="002F4F0C" w:rsidP="00A32F86">
            <w:pPr>
              <w:rPr>
                <w:rFonts w:ascii="Times" w:hAnsi="Times"/>
                <w:color w:val="000000" w:themeColor="text1"/>
              </w:rPr>
            </w:pPr>
            <w:r w:rsidRPr="00914906">
              <w:rPr>
                <w:rFonts w:ascii="Times" w:hAnsi="Times"/>
                <w:color w:val="000000" w:themeColor="text1"/>
              </w:rPr>
              <w:t>265 (51.3)</w:t>
            </w:r>
          </w:p>
        </w:tc>
        <w:tc>
          <w:tcPr>
            <w:tcW w:w="851" w:type="dxa"/>
          </w:tcPr>
          <w:p w14:paraId="4B7CFA2A" w14:textId="7351DBE5" w:rsidR="00A32F86" w:rsidRPr="00914906" w:rsidRDefault="002F4F0C" w:rsidP="00A32F86">
            <w:pPr>
              <w:rPr>
                <w:rFonts w:ascii="Times" w:hAnsi="Times"/>
                <w:color w:val="000000" w:themeColor="text1"/>
              </w:rPr>
            </w:pPr>
            <w:r w:rsidRPr="00914906">
              <w:rPr>
                <w:rFonts w:ascii="Times" w:hAnsi="Times"/>
                <w:color w:val="000000" w:themeColor="text1"/>
              </w:rPr>
              <w:t>280 (54.2)</w:t>
            </w:r>
          </w:p>
        </w:tc>
        <w:tc>
          <w:tcPr>
            <w:tcW w:w="850" w:type="dxa"/>
          </w:tcPr>
          <w:p w14:paraId="35B60A94" w14:textId="3F1CCBEB" w:rsidR="00A32F86" w:rsidRPr="00914906" w:rsidRDefault="002F4F0C" w:rsidP="00A32F86">
            <w:pPr>
              <w:rPr>
                <w:rFonts w:ascii="Times" w:hAnsi="Times"/>
                <w:color w:val="000000" w:themeColor="text1"/>
              </w:rPr>
            </w:pPr>
            <w:r w:rsidRPr="00914906">
              <w:rPr>
                <w:rFonts w:ascii="Times" w:hAnsi="Times"/>
                <w:color w:val="000000" w:themeColor="text1"/>
              </w:rPr>
              <w:t>305 (59.0)</w:t>
            </w:r>
          </w:p>
        </w:tc>
        <w:tc>
          <w:tcPr>
            <w:tcW w:w="851" w:type="dxa"/>
          </w:tcPr>
          <w:p w14:paraId="2339D8EB" w14:textId="3E7E0A96" w:rsidR="00A32F86" w:rsidRPr="00914906" w:rsidRDefault="002F4F0C" w:rsidP="00A32F86">
            <w:pPr>
              <w:rPr>
                <w:rFonts w:ascii="Times" w:hAnsi="Times"/>
                <w:color w:val="000000" w:themeColor="text1"/>
              </w:rPr>
            </w:pPr>
            <w:r w:rsidRPr="00914906">
              <w:rPr>
                <w:rFonts w:ascii="Times" w:hAnsi="Times"/>
                <w:color w:val="000000" w:themeColor="text1"/>
              </w:rPr>
              <w:t>262 (50.7)</w:t>
            </w:r>
          </w:p>
        </w:tc>
      </w:tr>
      <w:tr w:rsidR="00914906" w:rsidRPr="00914906" w14:paraId="5C943B16" w14:textId="7D437820" w:rsidTr="00DE64DC">
        <w:tc>
          <w:tcPr>
            <w:tcW w:w="1423" w:type="dxa"/>
          </w:tcPr>
          <w:p w14:paraId="09C08EEA" w14:textId="77777777" w:rsidR="00A32F86" w:rsidRPr="00914906" w:rsidRDefault="00A32F86" w:rsidP="00A32F86">
            <w:pPr>
              <w:rPr>
                <w:rFonts w:ascii="Times" w:hAnsi="Times"/>
                <w:color w:val="000000" w:themeColor="text1"/>
              </w:rPr>
            </w:pPr>
          </w:p>
        </w:tc>
        <w:tc>
          <w:tcPr>
            <w:tcW w:w="1134" w:type="dxa"/>
          </w:tcPr>
          <w:p w14:paraId="3B375F94"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3. </w:t>
            </w:r>
          </w:p>
        </w:tc>
        <w:tc>
          <w:tcPr>
            <w:tcW w:w="850" w:type="dxa"/>
          </w:tcPr>
          <w:p w14:paraId="2DE5699F" w14:textId="37DFA9DE" w:rsidR="00A32F86" w:rsidRPr="00914906" w:rsidRDefault="002F4F0C" w:rsidP="00A32F86">
            <w:pPr>
              <w:rPr>
                <w:rFonts w:ascii="Times" w:hAnsi="Times"/>
                <w:color w:val="000000" w:themeColor="text1"/>
              </w:rPr>
            </w:pPr>
            <w:r w:rsidRPr="00914906">
              <w:rPr>
                <w:rFonts w:ascii="Times" w:hAnsi="Times"/>
                <w:color w:val="000000" w:themeColor="text1"/>
              </w:rPr>
              <w:t>71 (58.2)</w:t>
            </w:r>
          </w:p>
        </w:tc>
        <w:tc>
          <w:tcPr>
            <w:tcW w:w="851" w:type="dxa"/>
          </w:tcPr>
          <w:p w14:paraId="5D79D805" w14:textId="73A24E0F" w:rsidR="00A32F86" w:rsidRPr="00914906" w:rsidRDefault="002F4F0C" w:rsidP="00A32F86">
            <w:pPr>
              <w:rPr>
                <w:rFonts w:ascii="Times" w:hAnsi="Times"/>
                <w:color w:val="000000" w:themeColor="text1"/>
              </w:rPr>
            </w:pPr>
            <w:r w:rsidRPr="00914906">
              <w:rPr>
                <w:rFonts w:ascii="Times" w:hAnsi="Times"/>
                <w:color w:val="000000" w:themeColor="text1"/>
              </w:rPr>
              <w:t>69 (56.6)</w:t>
            </w:r>
          </w:p>
        </w:tc>
        <w:tc>
          <w:tcPr>
            <w:tcW w:w="850" w:type="dxa"/>
          </w:tcPr>
          <w:p w14:paraId="4118F781" w14:textId="1E3987C7" w:rsidR="00A32F86" w:rsidRPr="00914906" w:rsidRDefault="00D663A0" w:rsidP="00A32F86">
            <w:pPr>
              <w:rPr>
                <w:rFonts w:ascii="Times" w:hAnsi="Times"/>
                <w:color w:val="000000" w:themeColor="text1"/>
              </w:rPr>
            </w:pPr>
            <w:r w:rsidRPr="00914906">
              <w:rPr>
                <w:rFonts w:ascii="Times" w:hAnsi="Times"/>
                <w:color w:val="000000" w:themeColor="text1"/>
              </w:rPr>
              <w:t>72 (59.0)</w:t>
            </w:r>
          </w:p>
        </w:tc>
        <w:tc>
          <w:tcPr>
            <w:tcW w:w="851" w:type="dxa"/>
          </w:tcPr>
          <w:p w14:paraId="6856F29E" w14:textId="1BD97DD2" w:rsidR="00A32F86" w:rsidRPr="00914906" w:rsidRDefault="00D663A0" w:rsidP="00A32F86">
            <w:pPr>
              <w:rPr>
                <w:rFonts w:ascii="Times" w:hAnsi="Times"/>
                <w:color w:val="000000" w:themeColor="text1"/>
              </w:rPr>
            </w:pPr>
            <w:r w:rsidRPr="00914906">
              <w:rPr>
                <w:rFonts w:ascii="Times" w:hAnsi="Times"/>
                <w:color w:val="000000" w:themeColor="text1"/>
              </w:rPr>
              <w:t>51 (41.8)</w:t>
            </w:r>
          </w:p>
        </w:tc>
        <w:tc>
          <w:tcPr>
            <w:tcW w:w="850" w:type="dxa"/>
          </w:tcPr>
          <w:p w14:paraId="139EEDE0" w14:textId="2D198A72" w:rsidR="00A32F86" w:rsidRPr="00914906" w:rsidRDefault="00D663A0" w:rsidP="00A32F86">
            <w:pPr>
              <w:rPr>
                <w:rFonts w:ascii="Times" w:hAnsi="Times"/>
                <w:color w:val="000000" w:themeColor="text1"/>
              </w:rPr>
            </w:pPr>
            <w:r w:rsidRPr="00914906">
              <w:rPr>
                <w:rFonts w:ascii="Times" w:hAnsi="Times"/>
                <w:color w:val="000000" w:themeColor="text1"/>
              </w:rPr>
              <w:t>54 (44.3)</w:t>
            </w:r>
          </w:p>
        </w:tc>
        <w:tc>
          <w:tcPr>
            <w:tcW w:w="851" w:type="dxa"/>
          </w:tcPr>
          <w:p w14:paraId="74AAAEA0" w14:textId="4A5D7774" w:rsidR="00A32F86" w:rsidRPr="00914906" w:rsidRDefault="00D663A0" w:rsidP="00A32F86">
            <w:pPr>
              <w:rPr>
                <w:rFonts w:ascii="Times" w:hAnsi="Times"/>
                <w:color w:val="000000" w:themeColor="text1"/>
              </w:rPr>
            </w:pPr>
            <w:r w:rsidRPr="00914906">
              <w:rPr>
                <w:rFonts w:ascii="Times" w:hAnsi="Times"/>
                <w:color w:val="000000" w:themeColor="text1"/>
              </w:rPr>
              <w:t>93 (76.2)</w:t>
            </w:r>
          </w:p>
        </w:tc>
        <w:tc>
          <w:tcPr>
            <w:tcW w:w="850" w:type="dxa"/>
          </w:tcPr>
          <w:p w14:paraId="4BDC0786" w14:textId="21011A77" w:rsidR="00A32F86" w:rsidRPr="00914906" w:rsidRDefault="00D663A0" w:rsidP="00A32F86">
            <w:pPr>
              <w:rPr>
                <w:rFonts w:ascii="Times" w:hAnsi="Times"/>
                <w:color w:val="000000" w:themeColor="text1"/>
              </w:rPr>
            </w:pPr>
            <w:r w:rsidRPr="00914906">
              <w:rPr>
                <w:rFonts w:ascii="Times" w:hAnsi="Times"/>
                <w:color w:val="000000" w:themeColor="text1"/>
              </w:rPr>
              <w:t>80 (65.6)</w:t>
            </w:r>
          </w:p>
        </w:tc>
        <w:tc>
          <w:tcPr>
            <w:tcW w:w="851" w:type="dxa"/>
          </w:tcPr>
          <w:p w14:paraId="562FE308" w14:textId="7BC01C36" w:rsidR="00A32F86" w:rsidRPr="00914906" w:rsidRDefault="00D663A0" w:rsidP="00A32F86">
            <w:pPr>
              <w:rPr>
                <w:rFonts w:ascii="Times" w:hAnsi="Times"/>
                <w:color w:val="000000" w:themeColor="text1"/>
              </w:rPr>
            </w:pPr>
            <w:r w:rsidRPr="00914906">
              <w:rPr>
                <w:rFonts w:ascii="Times" w:hAnsi="Times"/>
                <w:color w:val="000000" w:themeColor="text1"/>
              </w:rPr>
              <w:t>78 (63.9)</w:t>
            </w:r>
          </w:p>
        </w:tc>
        <w:tc>
          <w:tcPr>
            <w:tcW w:w="850" w:type="dxa"/>
          </w:tcPr>
          <w:p w14:paraId="31570F8F" w14:textId="28CE01FD" w:rsidR="00A32F86" w:rsidRPr="00914906" w:rsidRDefault="00D663A0" w:rsidP="00A32F86">
            <w:pPr>
              <w:rPr>
                <w:rFonts w:ascii="Times" w:hAnsi="Times"/>
                <w:color w:val="000000" w:themeColor="text1"/>
              </w:rPr>
            </w:pPr>
            <w:r w:rsidRPr="00914906">
              <w:rPr>
                <w:rFonts w:ascii="Times" w:hAnsi="Times"/>
                <w:color w:val="000000" w:themeColor="text1"/>
              </w:rPr>
              <w:t>71 (58.2)</w:t>
            </w:r>
          </w:p>
        </w:tc>
        <w:tc>
          <w:tcPr>
            <w:tcW w:w="851" w:type="dxa"/>
          </w:tcPr>
          <w:p w14:paraId="20644BC7" w14:textId="7EE15E60" w:rsidR="00A32F86" w:rsidRPr="00914906" w:rsidRDefault="00D663A0" w:rsidP="00A32F86">
            <w:pPr>
              <w:rPr>
                <w:rFonts w:ascii="Times" w:hAnsi="Times"/>
                <w:color w:val="000000" w:themeColor="text1"/>
              </w:rPr>
            </w:pPr>
            <w:r w:rsidRPr="00914906">
              <w:rPr>
                <w:rFonts w:ascii="Times" w:hAnsi="Times"/>
                <w:color w:val="000000" w:themeColor="text1"/>
              </w:rPr>
              <w:t>74 (60.7)</w:t>
            </w:r>
          </w:p>
        </w:tc>
      </w:tr>
      <w:tr w:rsidR="00914906" w:rsidRPr="00914906" w14:paraId="44A962C1" w14:textId="42BBD75A" w:rsidTr="00DE64DC">
        <w:tc>
          <w:tcPr>
            <w:tcW w:w="1423" w:type="dxa"/>
          </w:tcPr>
          <w:p w14:paraId="3DAB9DAC" w14:textId="77777777" w:rsidR="00A32F86" w:rsidRPr="00914906" w:rsidRDefault="00A32F86" w:rsidP="00A32F86">
            <w:pPr>
              <w:rPr>
                <w:rFonts w:ascii="Times" w:hAnsi="Times"/>
                <w:color w:val="000000" w:themeColor="text1"/>
              </w:rPr>
            </w:pPr>
          </w:p>
        </w:tc>
        <w:tc>
          <w:tcPr>
            <w:tcW w:w="1134" w:type="dxa"/>
          </w:tcPr>
          <w:p w14:paraId="7BCCB1C9"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4.</w:t>
            </w:r>
          </w:p>
        </w:tc>
        <w:tc>
          <w:tcPr>
            <w:tcW w:w="850" w:type="dxa"/>
          </w:tcPr>
          <w:p w14:paraId="2539CD1B" w14:textId="63B5253D" w:rsidR="00A32F86" w:rsidRPr="00914906" w:rsidRDefault="00D663A0" w:rsidP="00A32F86">
            <w:pPr>
              <w:rPr>
                <w:rFonts w:ascii="Times" w:hAnsi="Times"/>
                <w:color w:val="000000" w:themeColor="text1"/>
              </w:rPr>
            </w:pPr>
            <w:r w:rsidRPr="00914906">
              <w:rPr>
                <w:rFonts w:ascii="Times" w:hAnsi="Times"/>
                <w:color w:val="000000" w:themeColor="text1"/>
              </w:rPr>
              <w:t>127 (32.3)</w:t>
            </w:r>
          </w:p>
        </w:tc>
        <w:tc>
          <w:tcPr>
            <w:tcW w:w="851" w:type="dxa"/>
          </w:tcPr>
          <w:p w14:paraId="74A18F31" w14:textId="2CF4FE8C" w:rsidR="00A32F86" w:rsidRPr="00914906" w:rsidRDefault="00D663A0" w:rsidP="00A32F86">
            <w:pPr>
              <w:rPr>
                <w:rFonts w:ascii="Times" w:hAnsi="Times"/>
                <w:color w:val="000000" w:themeColor="text1"/>
              </w:rPr>
            </w:pPr>
            <w:r w:rsidRPr="00914906">
              <w:rPr>
                <w:rFonts w:ascii="Times" w:hAnsi="Times"/>
                <w:color w:val="000000" w:themeColor="text1"/>
              </w:rPr>
              <w:t>144 (36.6)</w:t>
            </w:r>
          </w:p>
        </w:tc>
        <w:tc>
          <w:tcPr>
            <w:tcW w:w="850" w:type="dxa"/>
          </w:tcPr>
          <w:p w14:paraId="123C7D92" w14:textId="35C5EBBE" w:rsidR="00A32F86" w:rsidRPr="00914906" w:rsidRDefault="00D663A0" w:rsidP="00A32F86">
            <w:pPr>
              <w:rPr>
                <w:rFonts w:ascii="Times" w:hAnsi="Times"/>
                <w:color w:val="000000" w:themeColor="text1"/>
              </w:rPr>
            </w:pPr>
            <w:r w:rsidRPr="00914906">
              <w:rPr>
                <w:rFonts w:ascii="Times" w:hAnsi="Times"/>
                <w:color w:val="000000" w:themeColor="text1"/>
              </w:rPr>
              <w:t>133 (33.8)</w:t>
            </w:r>
          </w:p>
        </w:tc>
        <w:tc>
          <w:tcPr>
            <w:tcW w:w="851" w:type="dxa"/>
          </w:tcPr>
          <w:p w14:paraId="0FF3D015" w14:textId="4ADEEA82" w:rsidR="00A32F86" w:rsidRPr="00914906" w:rsidRDefault="00D663A0" w:rsidP="00A32F86">
            <w:pPr>
              <w:rPr>
                <w:rFonts w:ascii="Times" w:hAnsi="Times"/>
                <w:color w:val="000000" w:themeColor="text1"/>
              </w:rPr>
            </w:pPr>
            <w:r w:rsidRPr="00914906">
              <w:rPr>
                <w:rFonts w:ascii="Times" w:hAnsi="Times"/>
                <w:color w:val="000000" w:themeColor="text1"/>
              </w:rPr>
              <w:t>125 (31.8)</w:t>
            </w:r>
          </w:p>
        </w:tc>
        <w:tc>
          <w:tcPr>
            <w:tcW w:w="850" w:type="dxa"/>
          </w:tcPr>
          <w:p w14:paraId="679ED3D5" w14:textId="22E27F3D" w:rsidR="00A32F86" w:rsidRPr="00914906" w:rsidRDefault="00D663A0" w:rsidP="00A32F86">
            <w:pPr>
              <w:rPr>
                <w:rFonts w:ascii="Times" w:hAnsi="Times"/>
                <w:color w:val="000000" w:themeColor="text1"/>
              </w:rPr>
            </w:pPr>
            <w:r w:rsidRPr="00914906">
              <w:rPr>
                <w:rFonts w:ascii="Times" w:hAnsi="Times"/>
                <w:color w:val="000000" w:themeColor="text1"/>
              </w:rPr>
              <w:t>82 (20.9)</w:t>
            </w:r>
          </w:p>
        </w:tc>
        <w:tc>
          <w:tcPr>
            <w:tcW w:w="851" w:type="dxa"/>
          </w:tcPr>
          <w:p w14:paraId="612B8EB6" w14:textId="3F3895CC" w:rsidR="00A32F86" w:rsidRPr="00914906" w:rsidRDefault="00D663A0" w:rsidP="00A32F86">
            <w:pPr>
              <w:rPr>
                <w:rFonts w:ascii="Times" w:hAnsi="Times"/>
                <w:color w:val="000000" w:themeColor="text1"/>
              </w:rPr>
            </w:pPr>
            <w:r w:rsidRPr="00914906">
              <w:rPr>
                <w:rFonts w:ascii="Times" w:hAnsi="Times"/>
                <w:color w:val="000000" w:themeColor="text1"/>
              </w:rPr>
              <w:t>146 (37.2)</w:t>
            </w:r>
          </w:p>
        </w:tc>
        <w:tc>
          <w:tcPr>
            <w:tcW w:w="850" w:type="dxa"/>
          </w:tcPr>
          <w:p w14:paraId="1288BE4E" w14:textId="532FAD05" w:rsidR="00A32F86" w:rsidRPr="00914906" w:rsidRDefault="00D663A0" w:rsidP="00A32F86">
            <w:pPr>
              <w:rPr>
                <w:rFonts w:ascii="Times" w:hAnsi="Times"/>
                <w:color w:val="000000" w:themeColor="text1"/>
              </w:rPr>
            </w:pPr>
            <w:r w:rsidRPr="00914906">
              <w:rPr>
                <w:rFonts w:ascii="Times" w:hAnsi="Times"/>
                <w:color w:val="000000" w:themeColor="text1"/>
              </w:rPr>
              <w:t>128 (32.6)</w:t>
            </w:r>
          </w:p>
        </w:tc>
        <w:tc>
          <w:tcPr>
            <w:tcW w:w="851" w:type="dxa"/>
          </w:tcPr>
          <w:p w14:paraId="6A193297" w14:textId="150C2D5A" w:rsidR="00A32F86" w:rsidRPr="00914906" w:rsidRDefault="00D663A0" w:rsidP="00A32F86">
            <w:pPr>
              <w:rPr>
                <w:rFonts w:ascii="Times" w:hAnsi="Times"/>
                <w:color w:val="000000" w:themeColor="text1"/>
              </w:rPr>
            </w:pPr>
            <w:r w:rsidRPr="00914906">
              <w:rPr>
                <w:rFonts w:ascii="Times" w:hAnsi="Times"/>
                <w:color w:val="000000" w:themeColor="text1"/>
              </w:rPr>
              <w:t>171 (43.5)</w:t>
            </w:r>
          </w:p>
        </w:tc>
        <w:tc>
          <w:tcPr>
            <w:tcW w:w="850" w:type="dxa"/>
          </w:tcPr>
          <w:p w14:paraId="407A15DC" w14:textId="5676551D" w:rsidR="00A32F86" w:rsidRPr="00914906" w:rsidRDefault="00D663A0" w:rsidP="00A32F86">
            <w:pPr>
              <w:rPr>
                <w:rFonts w:ascii="Times" w:hAnsi="Times"/>
                <w:color w:val="000000" w:themeColor="text1"/>
              </w:rPr>
            </w:pPr>
            <w:r w:rsidRPr="00914906">
              <w:rPr>
                <w:rFonts w:ascii="Times" w:hAnsi="Times"/>
                <w:color w:val="000000" w:themeColor="text1"/>
              </w:rPr>
              <w:t>132 (33.6)</w:t>
            </w:r>
          </w:p>
        </w:tc>
        <w:tc>
          <w:tcPr>
            <w:tcW w:w="851" w:type="dxa"/>
          </w:tcPr>
          <w:p w14:paraId="3B416B2B" w14:textId="3C23621C" w:rsidR="00A32F86" w:rsidRPr="00914906" w:rsidRDefault="00D663A0" w:rsidP="00A32F86">
            <w:pPr>
              <w:rPr>
                <w:rFonts w:ascii="Times" w:hAnsi="Times"/>
                <w:color w:val="000000" w:themeColor="text1"/>
              </w:rPr>
            </w:pPr>
            <w:r w:rsidRPr="00914906">
              <w:rPr>
                <w:rFonts w:ascii="Times" w:hAnsi="Times"/>
                <w:color w:val="000000" w:themeColor="text1"/>
              </w:rPr>
              <w:t>89 (22.6)</w:t>
            </w:r>
          </w:p>
        </w:tc>
      </w:tr>
      <w:tr w:rsidR="00914906" w:rsidRPr="00914906" w14:paraId="4E884FDE" w14:textId="57B9116F" w:rsidTr="00DE64DC">
        <w:tc>
          <w:tcPr>
            <w:tcW w:w="1423" w:type="dxa"/>
          </w:tcPr>
          <w:p w14:paraId="313E5743" w14:textId="77B4B655" w:rsidR="00A32F86" w:rsidRPr="00914906" w:rsidRDefault="00A32F86" w:rsidP="00A32F86">
            <w:pPr>
              <w:rPr>
                <w:rFonts w:ascii="Times" w:hAnsi="Times"/>
                <w:color w:val="000000" w:themeColor="text1"/>
              </w:rPr>
            </w:pPr>
            <w:r w:rsidRPr="00914906">
              <w:rPr>
                <w:rFonts w:ascii="Times" w:hAnsi="Times"/>
                <w:color w:val="000000" w:themeColor="text1"/>
              </w:rPr>
              <w:t>Parent</w:t>
            </w:r>
            <w:r w:rsidR="00615B72" w:rsidRPr="00914906">
              <w:rPr>
                <w:rFonts w:ascii="Times" w:hAnsi="Times"/>
                <w:color w:val="000000" w:themeColor="text1"/>
              </w:rPr>
              <w:t>s / Beaux-parents</w:t>
            </w:r>
          </w:p>
        </w:tc>
        <w:tc>
          <w:tcPr>
            <w:tcW w:w="1134" w:type="dxa"/>
          </w:tcPr>
          <w:p w14:paraId="3FA67451"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49053A61" w14:textId="633E55B5" w:rsidR="00A32F86" w:rsidRPr="00914906" w:rsidRDefault="00D663A0" w:rsidP="00A32F86">
            <w:pPr>
              <w:rPr>
                <w:rFonts w:ascii="Times" w:hAnsi="Times"/>
                <w:color w:val="000000" w:themeColor="text1"/>
              </w:rPr>
            </w:pPr>
            <w:r w:rsidRPr="00914906">
              <w:rPr>
                <w:rFonts w:ascii="Times" w:hAnsi="Times"/>
                <w:color w:val="000000" w:themeColor="text1"/>
              </w:rPr>
              <w:t>33 (73.3)</w:t>
            </w:r>
          </w:p>
        </w:tc>
        <w:tc>
          <w:tcPr>
            <w:tcW w:w="851" w:type="dxa"/>
          </w:tcPr>
          <w:p w14:paraId="00495E90" w14:textId="243DC0B0" w:rsidR="00A32F86" w:rsidRPr="00914906" w:rsidRDefault="00D663A0" w:rsidP="00A32F86">
            <w:pPr>
              <w:rPr>
                <w:rFonts w:ascii="Times" w:hAnsi="Times"/>
                <w:color w:val="000000" w:themeColor="text1"/>
              </w:rPr>
            </w:pPr>
            <w:r w:rsidRPr="00914906">
              <w:rPr>
                <w:rFonts w:ascii="Times" w:hAnsi="Times"/>
                <w:color w:val="000000" w:themeColor="text1"/>
              </w:rPr>
              <w:t>29 (64.4)</w:t>
            </w:r>
          </w:p>
        </w:tc>
        <w:tc>
          <w:tcPr>
            <w:tcW w:w="850" w:type="dxa"/>
          </w:tcPr>
          <w:p w14:paraId="590D18FB" w14:textId="77C43A78" w:rsidR="00A32F86" w:rsidRPr="00914906" w:rsidRDefault="00D663A0" w:rsidP="00A32F86">
            <w:pPr>
              <w:rPr>
                <w:rFonts w:ascii="Times" w:hAnsi="Times"/>
                <w:color w:val="000000" w:themeColor="text1"/>
              </w:rPr>
            </w:pPr>
            <w:r w:rsidRPr="00914906">
              <w:rPr>
                <w:rFonts w:ascii="Times" w:hAnsi="Times"/>
                <w:color w:val="000000" w:themeColor="text1"/>
              </w:rPr>
              <w:t>28 (62.2)</w:t>
            </w:r>
          </w:p>
        </w:tc>
        <w:tc>
          <w:tcPr>
            <w:tcW w:w="851" w:type="dxa"/>
          </w:tcPr>
          <w:p w14:paraId="03658732" w14:textId="46D6BC33" w:rsidR="00A32F86" w:rsidRPr="00914906" w:rsidRDefault="00D663A0" w:rsidP="00A32F86">
            <w:pPr>
              <w:rPr>
                <w:rFonts w:ascii="Times" w:hAnsi="Times"/>
                <w:color w:val="000000" w:themeColor="text1"/>
              </w:rPr>
            </w:pPr>
            <w:r w:rsidRPr="00914906">
              <w:rPr>
                <w:rFonts w:ascii="Times" w:hAnsi="Times"/>
                <w:color w:val="000000" w:themeColor="text1"/>
              </w:rPr>
              <w:t>18 (40.0)</w:t>
            </w:r>
          </w:p>
        </w:tc>
        <w:tc>
          <w:tcPr>
            <w:tcW w:w="850" w:type="dxa"/>
          </w:tcPr>
          <w:p w14:paraId="2D758AF6" w14:textId="64A0C9EE" w:rsidR="00A32F86" w:rsidRPr="00914906" w:rsidRDefault="00D663A0" w:rsidP="00A32F86">
            <w:pPr>
              <w:rPr>
                <w:rFonts w:ascii="Times" w:hAnsi="Times"/>
                <w:color w:val="000000" w:themeColor="text1"/>
              </w:rPr>
            </w:pPr>
            <w:r w:rsidRPr="00914906">
              <w:rPr>
                <w:rFonts w:ascii="Times" w:hAnsi="Times"/>
                <w:color w:val="000000" w:themeColor="text1"/>
              </w:rPr>
              <w:t>18 (40.0)</w:t>
            </w:r>
          </w:p>
        </w:tc>
        <w:tc>
          <w:tcPr>
            <w:tcW w:w="851" w:type="dxa"/>
          </w:tcPr>
          <w:p w14:paraId="52086DF1" w14:textId="52EE7F70" w:rsidR="00A32F86" w:rsidRPr="00914906" w:rsidRDefault="00D663A0" w:rsidP="00A32F86">
            <w:pPr>
              <w:rPr>
                <w:rFonts w:ascii="Times" w:hAnsi="Times"/>
                <w:color w:val="000000" w:themeColor="text1"/>
              </w:rPr>
            </w:pPr>
            <w:r w:rsidRPr="00914906">
              <w:rPr>
                <w:rFonts w:ascii="Times" w:hAnsi="Times"/>
                <w:color w:val="000000" w:themeColor="text1"/>
              </w:rPr>
              <w:t>33 (73.3)</w:t>
            </w:r>
          </w:p>
        </w:tc>
        <w:tc>
          <w:tcPr>
            <w:tcW w:w="850" w:type="dxa"/>
          </w:tcPr>
          <w:p w14:paraId="53C4F499" w14:textId="7CF65CF7" w:rsidR="00A32F86" w:rsidRPr="00914906" w:rsidRDefault="00D663A0" w:rsidP="00A32F86">
            <w:pPr>
              <w:rPr>
                <w:rFonts w:ascii="Times" w:hAnsi="Times"/>
                <w:color w:val="000000" w:themeColor="text1"/>
              </w:rPr>
            </w:pPr>
            <w:r w:rsidRPr="00914906">
              <w:rPr>
                <w:rFonts w:ascii="Times" w:hAnsi="Times"/>
                <w:color w:val="000000" w:themeColor="text1"/>
              </w:rPr>
              <w:t>36 (80.0)</w:t>
            </w:r>
          </w:p>
        </w:tc>
        <w:tc>
          <w:tcPr>
            <w:tcW w:w="851" w:type="dxa"/>
          </w:tcPr>
          <w:p w14:paraId="71BF07FD" w14:textId="1A62F17B" w:rsidR="00A32F86" w:rsidRPr="00914906" w:rsidRDefault="00D663A0" w:rsidP="00A32F86">
            <w:pPr>
              <w:rPr>
                <w:rFonts w:ascii="Times" w:hAnsi="Times"/>
                <w:color w:val="000000" w:themeColor="text1"/>
              </w:rPr>
            </w:pPr>
            <w:r w:rsidRPr="00914906">
              <w:rPr>
                <w:rFonts w:ascii="Times" w:hAnsi="Times"/>
                <w:color w:val="000000" w:themeColor="text1"/>
              </w:rPr>
              <w:t>24 (53.3)</w:t>
            </w:r>
          </w:p>
        </w:tc>
        <w:tc>
          <w:tcPr>
            <w:tcW w:w="850" w:type="dxa"/>
          </w:tcPr>
          <w:p w14:paraId="32088D58" w14:textId="19C96AE4" w:rsidR="00A32F86" w:rsidRPr="00914906" w:rsidRDefault="00D663A0" w:rsidP="00A32F86">
            <w:pPr>
              <w:rPr>
                <w:rFonts w:ascii="Times" w:hAnsi="Times"/>
                <w:color w:val="000000" w:themeColor="text1"/>
              </w:rPr>
            </w:pPr>
            <w:r w:rsidRPr="00914906">
              <w:rPr>
                <w:rFonts w:ascii="Times" w:hAnsi="Times"/>
                <w:color w:val="000000" w:themeColor="text1"/>
              </w:rPr>
              <w:t>32 (71.1)</w:t>
            </w:r>
          </w:p>
        </w:tc>
        <w:tc>
          <w:tcPr>
            <w:tcW w:w="851" w:type="dxa"/>
          </w:tcPr>
          <w:p w14:paraId="71DEADBB" w14:textId="064D9AC9" w:rsidR="00A32F86" w:rsidRPr="00914906" w:rsidRDefault="00D663A0" w:rsidP="00A32F86">
            <w:pPr>
              <w:rPr>
                <w:rFonts w:ascii="Times" w:hAnsi="Times"/>
                <w:color w:val="000000" w:themeColor="text1"/>
              </w:rPr>
            </w:pPr>
            <w:r w:rsidRPr="00914906">
              <w:rPr>
                <w:rFonts w:ascii="Times" w:hAnsi="Times"/>
                <w:color w:val="000000" w:themeColor="text1"/>
              </w:rPr>
              <w:t>24 (53.3)</w:t>
            </w:r>
          </w:p>
        </w:tc>
      </w:tr>
      <w:tr w:rsidR="00914906" w:rsidRPr="00914906" w14:paraId="5D6C8FFB" w14:textId="06BBDA0B" w:rsidTr="00DE64DC">
        <w:tc>
          <w:tcPr>
            <w:tcW w:w="1423" w:type="dxa"/>
          </w:tcPr>
          <w:p w14:paraId="5E6CC499" w14:textId="77777777" w:rsidR="00A32F86" w:rsidRPr="00914906" w:rsidRDefault="00A32F86" w:rsidP="00A32F86">
            <w:pPr>
              <w:rPr>
                <w:rFonts w:ascii="Times" w:hAnsi="Times"/>
                <w:color w:val="000000" w:themeColor="text1"/>
              </w:rPr>
            </w:pPr>
          </w:p>
        </w:tc>
        <w:tc>
          <w:tcPr>
            <w:tcW w:w="1134" w:type="dxa"/>
          </w:tcPr>
          <w:p w14:paraId="0DBF1054"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2.</w:t>
            </w:r>
          </w:p>
        </w:tc>
        <w:tc>
          <w:tcPr>
            <w:tcW w:w="850" w:type="dxa"/>
          </w:tcPr>
          <w:p w14:paraId="791D6EE7" w14:textId="70265CD5" w:rsidR="00A32F86" w:rsidRPr="00914906" w:rsidRDefault="00D663A0" w:rsidP="00A32F86">
            <w:pPr>
              <w:rPr>
                <w:rFonts w:ascii="Times" w:hAnsi="Times"/>
                <w:color w:val="000000" w:themeColor="text1"/>
              </w:rPr>
            </w:pPr>
            <w:r w:rsidRPr="00914906">
              <w:rPr>
                <w:rFonts w:ascii="Times" w:hAnsi="Times"/>
                <w:color w:val="000000" w:themeColor="text1"/>
              </w:rPr>
              <w:t>81 (29.5)</w:t>
            </w:r>
          </w:p>
        </w:tc>
        <w:tc>
          <w:tcPr>
            <w:tcW w:w="851" w:type="dxa"/>
          </w:tcPr>
          <w:p w14:paraId="102752B8" w14:textId="22558F6C" w:rsidR="00A32F86" w:rsidRPr="00914906" w:rsidRDefault="00D663A0" w:rsidP="00A32F86">
            <w:pPr>
              <w:rPr>
                <w:rFonts w:ascii="Times" w:hAnsi="Times"/>
                <w:color w:val="000000" w:themeColor="text1"/>
              </w:rPr>
            </w:pPr>
            <w:r w:rsidRPr="00914906">
              <w:rPr>
                <w:rFonts w:ascii="Times" w:hAnsi="Times"/>
                <w:color w:val="000000" w:themeColor="text1"/>
              </w:rPr>
              <w:t>78 (28.4)</w:t>
            </w:r>
          </w:p>
        </w:tc>
        <w:tc>
          <w:tcPr>
            <w:tcW w:w="850" w:type="dxa"/>
          </w:tcPr>
          <w:p w14:paraId="7A573077" w14:textId="3222F141" w:rsidR="00A32F86" w:rsidRPr="00914906" w:rsidRDefault="00D663A0" w:rsidP="00A32F86">
            <w:pPr>
              <w:rPr>
                <w:rFonts w:ascii="Times" w:hAnsi="Times"/>
                <w:color w:val="000000" w:themeColor="text1"/>
              </w:rPr>
            </w:pPr>
            <w:r w:rsidRPr="00914906">
              <w:rPr>
                <w:rFonts w:ascii="Times" w:hAnsi="Times"/>
                <w:color w:val="000000" w:themeColor="text1"/>
              </w:rPr>
              <w:t>123 (44.7)</w:t>
            </w:r>
          </w:p>
        </w:tc>
        <w:tc>
          <w:tcPr>
            <w:tcW w:w="851" w:type="dxa"/>
          </w:tcPr>
          <w:p w14:paraId="4AFD7BE9" w14:textId="54866EFB" w:rsidR="00A32F86" w:rsidRPr="00914906" w:rsidRDefault="00D663A0" w:rsidP="00A32F86">
            <w:pPr>
              <w:rPr>
                <w:rFonts w:ascii="Times" w:hAnsi="Times"/>
                <w:color w:val="000000" w:themeColor="text1"/>
              </w:rPr>
            </w:pPr>
            <w:r w:rsidRPr="00914906">
              <w:rPr>
                <w:rFonts w:ascii="Times" w:hAnsi="Times"/>
                <w:color w:val="000000" w:themeColor="text1"/>
              </w:rPr>
              <w:t>92 (33.5)</w:t>
            </w:r>
          </w:p>
        </w:tc>
        <w:tc>
          <w:tcPr>
            <w:tcW w:w="850" w:type="dxa"/>
          </w:tcPr>
          <w:p w14:paraId="48DEB5EE" w14:textId="7B09CE0F" w:rsidR="00A32F86" w:rsidRPr="00914906" w:rsidRDefault="00D663A0" w:rsidP="00A32F86">
            <w:pPr>
              <w:rPr>
                <w:rFonts w:ascii="Times" w:hAnsi="Times"/>
                <w:color w:val="000000" w:themeColor="text1"/>
              </w:rPr>
            </w:pPr>
            <w:r w:rsidRPr="00914906">
              <w:rPr>
                <w:rFonts w:ascii="Times" w:hAnsi="Times"/>
                <w:color w:val="000000" w:themeColor="text1"/>
              </w:rPr>
              <w:t>48 (17.5)</w:t>
            </w:r>
          </w:p>
        </w:tc>
        <w:tc>
          <w:tcPr>
            <w:tcW w:w="851" w:type="dxa"/>
          </w:tcPr>
          <w:p w14:paraId="37B6DAB2" w14:textId="009693BF" w:rsidR="00A32F86" w:rsidRPr="00914906" w:rsidRDefault="00D663A0" w:rsidP="00A32F86">
            <w:pPr>
              <w:rPr>
                <w:rFonts w:ascii="Times" w:hAnsi="Times"/>
                <w:color w:val="000000" w:themeColor="text1"/>
              </w:rPr>
            </w:pPr>
            <w:r w:rsidRPr="00914906">
              <w:rPr>
                <w:rFonts w:ascii="Times" w:hAnsi="Times"/>
                <w:color w:val="000000" w:themeColor="text1"/>
              </w:rPr>
              <w:t>159 (57.8)</w:t>
            </w:r>
          </w:p>
        </w:tc>
        <w:tc>
          <w:tcPr>
            <w:tcW w:w="850" w:type="dxa"/>
          </w:tcPr>
          <w:p w14:paraId="01D24FE0" w14:textId="2BAEC840" w:rsidR="00A32F86" w:rsidRPr="00914906" w:rsidRDefault="00D663A0" w:rsidP="00A32F86">
            <w:pPr>
              <w:rPr>
                <w:rFonts w:ascii="Times" w:hAnsi="Times"/>
                <w:color w:val="000000" w:themeColor="text1"/>
              </w:rPr>
            </w:pPr>
            <w:r w:rsidRPr="00914906">
              <w:rPr>
                <w:rFonts w:ascii="Times" w:hAnsi="Times"/>
                <w:color w:val="000000" w:themeColor="text1"/>
              </w:rPr>
              <w:t>156 (56.7)</w:t>
            </w:r>
          </w:p>
        </w:tc>
        <w:tc>
          <w:tcPr>
            <w:tcW w:w="851" w:type="dxa"/>
          </w:tcPr>
          <w:p w14:paraId="17F89360" w14:textId="2AC05C03" w:rsidR="00A32F86" w:rsidRPr="00914906" w:rsidRDefault="00D663A0" w:rsidP="00A32F86">
            <w:pPr>
              <w:rPr>
                <w:rFonts w:ascii="Times" w:hAnsi="Times"/>
                <w:color w:val="000000" w:themeColor="text1"/>
              </w:rPr>
            </w:pPr>
            <w:r w:rsidRPr="00914906">
              <w:rPr>
                <w:rFonts w:ascii="Times" w:hAnsi="Times"/>
                <w:color w:val="000000" w:themeColor="text1"/>
              </w:rPr>
              <w:t>101 (36.7)</w:t>
            </w:r>
          </w:p>
        </w:tc>
        <w:tc>
          <w:tcPr>
            <w:tcW w:w="850" w:type="dxa"/>
          </w:tcPr>
          <w:p w14:paraId="1A8DAA7B" w14:textId="57985801" w:rsidR="00A32F86" w:rsidRPr="00914906" w:rsidRDefault="00D663A0" w:rsidP="00A32F86">
            <w:pPr>
              <w:rPr>
                <w:rFonts w:ascii="Times" w:hAnsi="Times"/>
                <w:color w:val="000000" w:themeColor="text1"/>
              </w:rPr>
            </w:pPr>
            <w:r w:rsidRPr="00914906">
              <w:rPr>
                <w:rFonts w:ascii="Times" w:hAnsi="Times"/>
                <w:color w:val="000000" w:themeColor="text1"/>
              </w:rPr>
              <w:t>138 (50.2)</w:t>
            </w:r>
          </w:p>
        </w:tc>
        <w:tc>
          <w:tcPr>
            <w:tcW w:w="851" w:type="dxa"/>
          </w:tcPr>
          <w:p w14:paraId="6FA89C41" w14:textId="7A3B6EC8" w:rsidR="00A32F86" w:rsidRPr="00914906" w:rsidRDefault="00D663A0" w:rsidP="00A32F86">
            <w:pPr>
              <w:rPr>
                <w:rFonts w:ascii="Times" w:hAnsi="Times"/>
                <w:color w:val="000000" w:themeColor="text1"/>
              </w:rPr>
            </w:pPr>
            <w:r w:rsidRPr="00914906">
              <w:rPr>
                <w:rFonts w:ascii="Times" w:hAnsi="Times"/>
                <w:color w:val="000000" w:themeColor="text1"/>
              </w:rPr>
              <w:t>93 (33.8)</w:t>
            </w:r>
          </w:p>
        </w:tc>
      </w:tr>
      <w:tr w:rsidR="00914906" w:rsidRPr="00914906" w14:paraId="0BD039B7" w14:textId="327F55A9" w:rsidTr="00DE64DC">
        <w:tc>
          <w:tcPr>
            <w:tcW w:w="1423" w:type="dxa"/>
          </w:tcPr>
          <w:p w14:paraId="28DC83F3" w14:textId="77777777" w:rsidR="00A32F86" w:rsidRPr="00914906" w:rsidRDefault="00A32F86" w:rsidP="00A32F86">
            <w:pPr>
              <w:rPr>
                <w:rFonts w:ascii="Times" w:hAnsi="Times"/>
                <w:color w:val="000000" w:themeColor="text1"/>
              </w:rPr>
            </w:pPr>
          </w:p>
        </w:tc>
        <w:tc>
          <w:tcPr>
            <w:tcW w:w="1134" w:type="dxa"/>
          </w:tcPr>
          <w:p w14:paraId="2EBECD1B"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3. </w:t>
            </w:r>
          </w:p>
        </w:tc>
        <w:tc>
          <w:tcPr>
            <w:tcW w:w="850" w:type="dxa"/>
          </w:tcPr>
          <w:p w14:paraId="716DF7A5" w14:textId="7BA67328" w:rsidR="00A32F86" w:rsidRPr="00914906" w:rsidRDefault="00364D47" w:rsidP="00A32F86">
            <w:pPr>
              <w:rPr>
                <w:rFonts w:ascii="Times" w:hAnsi="Times"/>
                <w:color w:val="000000" w:themeColor="text1"/>
              </w:rPr>
            </w:pPr>
            <w:r w:rsidRPr="00914906">
              <w:rPr>
                <w:rFonts w:ascii="Times" w:hAnsi="Times"/>
                <w:color w:val="000000" w:themeColor="text1"/>
              </w:rPr>
              <w:t>12 (75.0)</w:t>
            </w:r>
          </w:p>
        </w:tc>
        <w:tc>
          <w:tcPr>
            <w:tcW w:w="851" w:type="dxa"/>
          </w:tcPr>
          <w:p w14:paraId="58676968" w14:textId="45138083" w:rsidR="00A32F86" w:rsidRPr="00914906" w:rsidRDefault="00364D47" w:rsidP="00A32F86">
            <w:pPr>
              <w:rPr>
                <w:rFonts w:ascii="Times" w:hAnsi="Times"/>
                <w:color w:val="000000" w:themeColor="text1"/>
              </w:rPr>
            </w:pPr>
            <w:r w:rsidRPr="00914906">
              <w:rPr>
                <w:rFonts w:ascii="Times" w:hAnsi="Times"/>
                <w:color w:val="000000" w:themeColor="text1"/>
              </w:rPr>
              <w:t>11 (68.8)</w:t>
            </w:r>
          </w:p>
        </w:tc>
        <w:tc>
          <w:tcPr>
            <w:tcW w:w="850" w:type="dxa"/>
          </w:tcPr>
          <w:p w14:paraId="4640C028" w14:textId="1062FFFA" w:rsidR="00A32F86" w:rsidRPr="00914906" w:rsidRDefault="00364D47" w:rsidP="00A32F86">
            <w:pPr>
              <w:rPr>
                <w:rFonts w:ascii="Times" w:hAnsi="Times"/>
                <w:color w:val="000000" w:themeColor="text1"/>
              </w:rPr>
            </w:pPr>
            <w:r w:rsidRPr="00914906">
              <w:rPr>
                <w:rFonts w:ascii="Times" w:hAnsi="Times"/>
                <w:color w:val="000000" w:themeColor="text1"/>
              </w:rPr>
              <w:t>11 (68.8)</w:t>
            </w:r>
          </w:p>
        </w:tc>
        <w:tc>
          <w:tcPr>
            <w:tcW w:w="851" w:type="dxa"/>
          </w:tcPr>
          <w:p w14:paraId="5DEA3C42" w14:textId="0491D559" w:rsidR="00A32F86" w:rsidRPr="00914906" w:rsidRDefault="00364D47" w:rsidP="00A32F86">
            <w:pPr>
              <w:rPr>
                <w:rFonts w:ascii="Times" w:hAnsi="Times"/>
                <w:color w:val="000000" w:themeColor="text1"/>
              </w:rPr>
            </w:pPr>
            <w:r w:rsidRPr="00914906">
              <w:rPr>
                <w:rFonts w:ascii="Times" w:hAnsi="Times"/>
                <w:color w:val="000000" w:themeColor="text1"/>
              </w:rPr>
              <w:t>10 (62.5)</w:t>
            </w:r>
          </w:p>
        </w:tc>
        <w:tc>
          <w:tcPr>
            <w:tcW w:w="850" w:type="dxa"/>
          </w:tcPr>
          <w:p w14:paraId="5C493298" w14:textId="6AA71F33" w:rsidR="00A32F86" w:rsidRPr="00914906" w:rsidRDefault="00364D47" w:rsidP="00A32F86">
            <w:pPr>
              <w:rPr>
                <w:rFonts w:ascii="Times" w:hAnsi="Times"/>
                <w:color w:val="000000" w:themeColor="text1"/>
              </w:rPr>
            </w:pPr>
            <w:r w:rsidRPr="00914906">
              <w:rPr>
                <w:rFonts w:ascii="Times" w:hAnsi="Times"/>
                <w:color w:val="000000" w:themeColor="text1"/>
              </w:rPr>
              <w:t>12 (75.0)</w:t>
            </w:r>
          </w:p>
        </w:tc>
        <w:tc>
          <w:tcPr>
            <w:tcW w:w="851" w:type="dxa"/>
          </w:tcPr>
          <w:p w14:paraId="37F1B4E9" w14:textId="3A3D3A51" w:rsidR="00A32F86" w:rsidRPr="00914906" w:rsidRDefault="00364D47" w:rsidP="00A32F86">
            <w:pPr>
              <w:rPr>
                <w:rFonts w:ascii="Times" w:hAnsi="Times"/>
                <w:color w:val="000000" w:themeColor="text1"/>
              </w:rPr>
            </w:pPr>
            <w:r w:rsidRPr="00914906">
              <w:rPr>
                <w:rFonts w:ascii="Times" w:hAnsi="Times"/>
                <w:color w:val="000000" w:themeColor="text1"/>
              </w:rPr>
              <w:t>14 (87.5)</w:t>
            </w:r>
          </w:p>
        </w:tc>
        <w:tc>
          <w:tcPr>
            <w:tcW w:w="850" w:type="dxa"/>
          </w:tcPr>
          <w:p w14:paraId="7A9E8DDA" w14:textId="341733CC" w:rsidR="00A32F86" w:rsidRPr="00914906" w:rsidRDefault="00364D47" w:rsidP="00A32F86">
            <w:pPr>
              <w:rPr>
                <w:rFonts w:ascii="Times" w:hAnsi="Times"/>
                <w:color w:val="000000" w:themeColor="text1"/>
              </w:rPr>
            </w:pPr>
            <w:r w:rsidRPr="00914906">
              <w:rPr>
                <w:rFonts w:ascii="Times" w:hAnsi="Times"/>
                <w:color w:val="000000" w:themeColor="text1"/>
              </w:rPr>
              <w:t>15 (93.8)</w:t>
            </w:r>
          </w:p>
        </w:tc>
        <w:tc>
          <w:tcPr>
            <w:tcW w:w="851" w:type="dxa"/>
          </w:tcPr>
          <w:p w14:paraId="7F9C7832" w14:textId="72F3CC06" w:rsidR="00A32F86" w:rsidRPr="00914906" w:rsidRDefault="00364D47" w:rsidP="00A32F86">
            <w:pPr>
              <w:rPr>
                <w:rFonts w:ascii="Times" w:hAnsi="Times"/>
                <w:color w:val="000000" w:themeColor="text1"/>
              </w:rPr>
            </w:pPr>
            <w:r w:rsidRPr="00914906">
              <w:rPr>
                <w:rFonts w:ascii="Times" w:hAnsi="Times"/>
                <w:color w:val="000000" w:themeColor="text1"/>
              </w:rPr>
              <w:t>12 (75.0)</w:t>
            </w:r>
          </w:p>
        </w:tc>
        <w:tc>
          <w:tcPr>
            <w:tcW w:w="850" w:type="dxa"/>
          </w:tcPr>
          <w:p w14:paraId="5BA6397E" w14:textId="0804EECB" w:rsidR="00A32F86" w:rsidRPr="00914906" w:rsidRDefault="00364D47" w:rsidP="00A32F86">
            <w:pPr>
              <w:rPr>
                <w:rFonts w:ascii="Times" w:hAnsi="Times"/>
                <w:color w:val="000000" w:themeColor="text1"/>
              </w:rPr>
            </w:pPr>
            <w:r w:rsidRPr="00914906">
              <w:rPr>
                <w:rFonts w:ascii="Times" w:hAnsi="Times"/>
                <w:color w:val="000000" w:themeColor="text1"/>
              </w:rPr>
              <w:t>12 (75.0)</w:t>
            </w:r>
          </w:p>
        </w:tc>
        <w:tc>
          <w:tcPr>
            <w:tcW w:w="851" w:type="dxa"/>
          </w:tcPr>
          <w:p w14:paraId="5A060B89" w14:textId="1751A7C4" w:rsidR="00A32F86" w:rsidRPr="00914906" w:rsidRDefault="00364D47" w:rsidP="00A32F86">
            <w:pPr>
              <w:rPr>
                <w:rFonts w:ascii="Times" w:hAnsi="Times"/>
                <w:color w:val="000000" w:themeColor="text1"/>
              </w:rPr>
            </w:pPr>
            <w:r w:rsidRPr="00914906">
              <w:rPr>
                <w:rFonts w:ascii="Times" w:hAnsi="Times"/>
                <w:color w:val="000000" w:themeColor="text1"/>
              </w:rPr>
              <w:t>11 (68.8)</w:t>
            </w:r>
          </w:p>
        </w:tc>
      </w:tr>
      <w:tr w:rsidR="00914906" w:rsidRPr="00914906" w14:paraId="14538DB6" w14:textId="34F56A20" w:rsidTr="00DE64DC">
        <w:tc>
          <w:tcPr>
            <w:tcW w:w="1423" w:type="dxa"/>
          </w:tcPr>
          <w:p w14:paraId="4E42CFEF" w14:textId="77777777" w:rsidR="00A32F86" w:rsidRPr="00914906" w:rsidRDefault="00A32F86" w:rsidP="00A32F86">
            <w:pPr>
              <w:rPr>
                <w:rFonts w:ascii="Times" w:hAnsi="Times"/>
                <w:color w:val="000000" w:themeColor="text1"/>
              </w:rPr>
            </w:pPr>
          </w:p>
        </w:tc>
        <w:tc>
          <w:tcPr>
            <w:tcW w:w="1134" w:type="dxa"/>
          </w:tcPr>
          <w:p w14:paraId="742FF556"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4.</w:t>
            </w:r>
          </w:p>
        </w:tc>
        <w:tc>
          <w:tcPr>
            <w:tcW w:w="850" w:type="dxa"/>
          </w:tcPr>
          <w:p w14:paraId="1582C751" w14:textId="1C8CC5E2" w:rsidR="00A32F86" w:rsidRPr="00914906" w:rsidRDefault="00364D47" w:rsidP="00A32F86">
            <w:pPr>
              <w:rPr>
                <w:rFonts w:ascii="Times" w:hAnsi="Times"/>
                <w:color w:val="000000" w:themeColor="text1"/>
              </w:rPr>
            </w:pPr>
            <w:r w:rsidRPr="00914906">
              <w:rPr>
                <w:rFonts w:ascii="Times" w:hAnsi="Times"/>
                <w:color w:val="000000" w:themeColor="text1"/>
              </w:rPr>
              <w:t>30 (29.1)</w:t>
            </w:r>
          </w:p>
        </w:tc>
        <w:tc>
          <w:tcPr>
            <w:tcW w:w="851" w:type="dxa"/>
          </w:tcPr>
          <w:p w14:paraId="4502B0EF" w14:textId="465B890A" w:rsidR="00A32F86" w:rsidRPr="00914906" w:rsidRDefault="00364D47" w:rsidP="00A32F86">
            <w:pPr>
              <w:rPr>
                <w:rFonts w:ascii="Times" w:hAnsi="Times"/>
                <w:color w:val="000000" w:themeColor="text1"/>
              </w:rPr>
            </w:pPr>
            <w:r w:rsidRPr="00914906">
              <w:rPr>
                <w:rFonts w:ascii="Times" w:hAnsi="Times"/>
                <w:color w:val="000000" w:themeColor="text1"/>
              </w:rPr>
              <w:t>29 (28.2)</w:t>
            </w:r>
          </w:p>
        </w:tc>
        <w:tc>
          <w:tcPr>
            <w:tcW w:w="850" w:type="dxa"/>
          </w:tcPr>
          <w:p w14:paraId="741E803B" w14:textId="1A0B0867" w:rsidR="00A32F86" w:rsidRPr="00914906" w:rsidRDefault="00364D47" w:rsidP="00A32F86">
            <w:pPr>
              <w:rPr>
                <w:rFonts w:ascii="Times" w:hAnsi="Times"/>
                <w:color w:val="000000" w:themeColor="text1"/>
              </w:rPr>
            </w:pPr>
            <w:r w:rsidRPr="00914906">
              <w:rPr>
                <w:rFonts w:ascii="Times" w:hAnsi="Times"/>
                <w:color w:val="000000" w:themeColor="text1"/>
              </w:rPr>
              <w:t>35 (34.0)</w:t>
            </w:r>
          </w:p>
        </w:tc>
        <w:tc>
          <w:tcPr>
            <w:tcW w:w="851" w:type="dxa"/>
          </w:tcPr>
          <w:p w14:paraId="44808844" w14:textId="7B6B18CF" w:rsidR="00A32F86" w:rsidRPr="00914906" w:rsidRDefault="00364D47" w:rsidP="00A32F86">
            <w:pPr>
              <w:rPr>
                <w:rFonts w:ascii="Times" w:hAnsi="Times"/>
                <w:color w:val="000000" w:themeColor="text1"/>
              </w:rPr>
            </w:pPr>
            <w:r w:rsidRPr="00914906">
              <w:rPr>
                <w:rFonts w:ascii="Times" w:hAnsi="Times"/>
                <w:color w:val="000000" w:themeColor="text1"/>
              </w:rPr>
              <w:t>39 (37.9)</w:t>
            </w:r>
          </w:p>
        </w:tc>
        <w:tc>
          <w:tcPr>
            <w:tcW w:w="850" w:type="dxa"/>
          </w:tcPr>
          <w:p w14:paraId="0DE154C8" w14:textId="620109F7" w:rsidR="00A32F86" w:rsidRPr="00914906" w:rsidRDefault="00364D47" w:rsidP="00A32F86">
            <w:pPr>
              <w:rPr>
                <w:rFonts w:ascii="Times" w:hAnsi="Times"/>
                <w:color w:val="000000" w:themeColor="text1"/>
              </w:rPr>
            </w:pPr>
            <w:r w:rsidRPr="00914906">
              <w:rPr>
                <w:rFonts w:ascii="Times" w:hAnsi="Times"/>
                <w:color w:val="000000" w:themeColor="text1"/>
              </w:rPr>
              <w:t>22 (21.4)</w:t>
            </w:r>
          </w:p>
        </w:tc>
        <w:tc>
          <w:tcPr>
            <w:tcW w:w="851" w:type="dxa"/>
          </w:tcPr>
          <w:p w14:paraId="3AC94AEA" w14:textId="03904B8E" w:rsidR="00A32F86" w:rsidRPr="00914906" w:rsidRDefault="00364D47" w:rsidP="00A32F86">
            <w:pPr>
              <w:rPr>
                <w:rFonts w:ascii="Times" w:hAnsi="Times"/>
                <w:color w:val="000000" w:themeColor="text1"/>
              </w:rPr>
            </w:pPr>
            <w:r w:rsidRPr="00914906">
              <w:rPr>
                <w:rFonts w:ascii="Times" w:hAnsi="Times"/>
                <w:color w:val="000000" w:themeColor="text1"/>
              </w:rPr>
              <w:t>34 (33.0)</w:t>
            </w:r>
          </w:p>
        </w:tc>
        <w:tc>
          <w:tcPr>
            <w:tcW w:w="850" w:type="dxa"/>
          </w:tcPr>
          <w:p w14:paraId="48D078A1" w14:textId="5819877F" w:rsidR="00A32F86" w:rsidRPr="00914906" w:rsidRDefault="00364D47" w:rsidP="00A32F86">
            <w:pPr>
              <w:rPr>
                <w:rFonts w:ascii="Times" w:hAnsi="Times"/>
                <w:color w:val="000000" w:themeColor="text1"/>
              </w:rPr>
            </w:pPr>
            <w:r w:rsidRPr="00914906">
              <w:rPr>
                <w:rFonts w:ascii="Times" w:hAnsi="Times"/>
                <w:color w:val="000000" w:themeColor="text1"/>
              </w:rPr>
              <w:t>44 (42.7)</w:t>
            </w:r>
          </w:p>
        </w:tc>
        <w:tc>
          <w:tcPr>
            <w:tcW w:w="851" w:type="dxa"/>
          </w:tcPr>
          <w:p w14:paraId="3B457F60" w14:textId="24305F38" w:rsidR="00A32F86" w:rsidRPr="00914906" w:rsidRDefault="00364D47" w:rsidP="00A32F86">
            <w:pPr>
              <w:rPr>
                <w:rFonts w:ascii="Times" w:hAnsi="Times"/>
                <w:color w:val="000000" w:themeColor="text1"/>
              </w:rPr>
            </w:pPr>
            <w:r w:rsidRPr="00914906">
              <w:rPr>
                <w:rFonts w:ascii="Times" w:hAnsi="Times"/>
                <w:color w:val="000000" w:themeColor="text1"/>
              </w:rPr>
              <w:t>41 (39.8)</w:t>
            </w:r>
          </w:p>
        </w:tc>
        <w:tc>
          <w:tcPr>
            <w:tcW w:w="850" w:type="dxa"/>
          </w:tcPr>
          <w:p w14:paraId="64AB132A" w14:textId="6C04B13D" w:rsidR="00A32F86" w:rsidRPr="00914906" w:rsidRDefault="00364D47" w:rsidP="00A32F86">
            <w:pPr>
              <w:rPr>
                <w:rFonts w:ascii="Times" w:hAnsi="Times"/>
                <w:color w:val="000000" w:themeColor="text1"/>
              </w:rPr>
            </w:pPr>
            <w:r w:rsidRPr="00914906">
              <w:rPr>
                <w:rFonts w:ascii="Times" w:hAnsi="Times"/>
                <w:color w:val="000000" w:themeColor="text1"/>
              </w:rPr>
              <w:t>41 (39.8)</w:t>
            </w:r>
          </w:p>
        </w:tc>
        <w:tc>
          <w:tcPr>
            <w:tcW w:w="851" w:type="dxa"/>
          </w:tcPr>
          <w:p w14:paraId="45F521EB" w14:textId="596AAE97" w:rsidR="00A32F86" w:rsidRPr="00914906" w:rsidRDefault="00364D47" w:rsidP="00A32F86">
            <w:pPr>
              <w:rPr>
                <w:rFonts w:ascii="Times" w:hAnsi="Times"/>
                <w:color w:val="000000" w:themeColor="text1"/>
              </w:rPr>
            </w:pPr>
            <w:r w:rsidRPr="00914906">
              <w:rPr>
                <w:rFonts w:ascii="Times" w:hAnsi="Times"/>
                <w:color w:val="000000" w:themeColor="text1"/>
              </w:rPr>
              <w:t>25 (24.3)</w:t>
            </w:r>
          </w:p>
        </w:tc>
      </w:tr>
      <w:tr w:rsidR="00914906" w:rsidRPr="00914906" w14:paraId="5FA11EFF" w14:textId="77777777" w:rsidTr="00DE64DC">
        <w:tc>
          <w:tcPr>
            <w:tcW w:w="1423" w:type="dxa"/>
          </w:tcPr>
          <w:p w14:paraId="7C8A0E4A" w14:textId="77777777" w:rsidR="00615B72" w:rsidRPr="00914906" w:rsidRDefault="00615B72" w:rsidP="00615B72">
            <w:pPr>
              <w:rPr>
                <w:rFonts w:ascii="Times" w:hAnsi="Times"/>
                <w:color w:val="000000" w:themeColor="text1"/>
              </w:rPr>
            </w:pPr>
            <w:r w:rsidRPr="00914906">
              <w:rPr>
                <w:rFonts w:ascii="Times" w:hAnsi="Times"/>
                <w:color w:val="000000" w:themeColor="text1"/>
              </w:rPr>
              <w:t>Maltraitance physique</w:t>
            </w:r>
          </w:p>
          <w:p w14:paraId="3E2AA422" w14:textId="77777777" w:rsidR="00615B72" w:rsidRPr="00914906" w:rsidRDefault="00615B72" w:rsidP="00A32F86">
            <w:pPr>
              <w:rPr>
                <w:rFonts w:ascii="Times" w:hAnsi="Times"/>
                <w:color w:val="000000" w:themeColor="text1"/>
              </w:rPr>
            </w:pPr>
          </w:p>
        </w:tc>
        <w:tc>
          <w:tcPr>
            <w:tcW w:w="1134" w:type="dxa"/>
          </w:tcPr>
          <w:p w14:paraId="04E7708A" w14:textId="77777777" w:rsidR="00615B72" w:rsidRPr="00914906" w:rsidRDefault="00615B72" w:rsidP="00A32F86">
            <w:pPr>
              <w:rPr>
                <w:rFonts w:ascii="Times" w:hAnsi="Times"/>
                <w:color w:val="000000" w:themeColor="text1"/>
              </w:rPr>
            </w:pPr>
          </w:p>
        </w:tc>
        <w:tc>
          <w:tcPr>
            <w:tcW w:w="850" w:type="dxa"/>
          </w:tcPr>
          <w:p w14:paraId="3DD51CD9" w14:textId="77777777" w:rsidR="00615B72" w:rsidRPr="00914906" w:rsidRDefault="00615B72" w:rsidP="00A32F86">
            <w:pPr>
              <w:rPr>
                <w:rFonts w:ascii="Times" w:hAnsi="Times"/>
                <w:color w:val="000000" w:themeColor="text1"/>
              </w:rPr>
            </w:pPr>
          </w:p>
        </w:tc>
        <w:tc>
          <w:tcPr>
            <w:tcW w:w="851" w:type="dxa"/>
          </w:tcPr>
          <w:p w14:paraId="33C08BF2" w14:textId="77777777" w:rsidR="00615B72" w:rsidRPr="00914906" w:rsidRDefault="00615B72" w:rsidP="00A32F86">
            <w:pPr>
              <w:rPr>
                <w:rFonts w:ascii="Times" w:hAnsi="Times"/>
                <w:color w:val="000000" w:themeColor="text1"/>
              </w:rPr>
            </w:pPr>
          </w:p>
        </w:tc>
        <w:tc>
          <w:tcPr>
            <w:tcW w:w="850" w:type="dxa"/>
          </w:tcPr>
          <w:p w14:paraId="7CC597F4" w14:textId="77777777" w:rsidR="00615B72" w:rsidRPr="00914906" w:rsidRDefault="00615B72" w:rsidP="00A32F86">
            <w:pPr>
              <w:rPr>
                <w:rFonts w:ascii="Times" w:hAnsi="Times"/>
                <w:color w:val="000000" w:themeColor="text1"/>
              </w:rPr>
            </w:pPr>
          </w:p>
        </w:tc>
        <w:tc>
          <w:tcPr>
            <w:tcW w:w="851" w:type="dxa"/>
          </w:tcPr>
          <w:p w14:paraId="43637210" w14:textId="77777777" w:rsidR="00615B72" w:rsidRPr="00914906" w:rsidRDefault="00615B72" w:rsidP="00A32F86">
            <w:pPr>
              <w:rPr>
                <w:rFonts w:ascii="Times" w:hAnsi="Times"/>
                <w:color w:val="000000" w:themeColor="text1"/>
              </w:rPr>
            </w:pPr>
          </w:p>
        </w:tc>
        <w:tc>
          <w:tcPr>
            <w:tcW w:w="850" w:type="dxa"/>
          </w:tcPr>
          <w:p w14:paraId="591BA48E" w14:textId="77777777" w:rsidR="00615B72" w:rsidRPr="00914906" w:rsidRDefault="00615B72" w:rsidP="00A32F86">
            <w:pPr>
              <w:rPr>
                <w:rFonts w:ascii="Times" w:hAnsi="Times"/>
                <w:color w:val="000000" w:themeColor="text1"/>
              </w:rPr>
            </w:pPr>
          </w:p>
        </w:tc>
        <w:tc>
          <w:tcPr>
            <w:tcW w:w="851" w:type="dxa"/>
          </w:tcPr>
          <w:p w14:paraId="1484C623" w14:textId="77777777" w:rsidR="00615B72" w:rsidRPr="00914906" w:rsidRDefault="00615B72" w:rsidP="00A32F86">
            <w:pPr>
              <w:rPr>
                <w:rFonts w:ascii="Times" w:hAnsi="Times"/>
                <w:color w:val="000000" w:themeColor="text1"/>
              </w:rPr>
            </w:pPr>
          </w:p>
        </w:tc>
        <w:tc>
          <w:tcPr>
            <w:tcW w:w="850" w:type="dxa"/>
          </w:tcPr>
          <w:p w14:paraId="44B1EB6E" w14:textId="77777777" w:rsidR="00615B72" w:rsidRPr="00914906" w:rsidRDefault="00615B72" w:rsidP="00A32F86">
            <w:pPr>
              <w:rPr>
                <w:rFonts w:ascii="Times" w:hAnsi="Times"/>
                <w:color w:val="000000" w:themeColor="text1"/>
              </w:rPr>
            </w:pPr>
          </w:p>
        </w:tc>
        <w:tc>
          <w:tcPr>
            <w:tcW w:w="851" w:type="dxa"/>
          </w:tcPr>
          <w:p w14:paraId="78A1B612" w14:textId="77777777" w:rsidR="00615B72" w:rsidRPr="00914906" w:rsidRDefault="00615B72" w:rsidP="00A32F86">
            <w:pPr>
              <w:rPr>
                <w:rFonts w:ascii="Times" w:hAnsi="Times"/>
                <w:color w:val="000000" w:themeColor="text1"/>
              </w:rPr>
            </w:pPr>
          </w:p>
        </w:tc>
        <w:tc>
          <w:tcPr>
            <w:tcW w:w="850" w:type="dxa"/>
          </w:tcPr>
          <w:p w14:paraId="6ED2CBF2" w14:textId="77777777" w:rsidR="00615B72" w:rsidRPr="00914906" w:rsidRDefault="00615B72" w:rsidP="00A32F86">
            <w:pPr>
              <w:rPr>
                <w:rFonts w:ascii="Times" w:hAnsi="Times"/>
                <w:color w:val="000000" w:themeColor="text1"/>
              </w:rPr>
            </w:pPr>
          </w:p>
        </w:tc>
        <w:tc>
          <w:tcPr>
            <w:tcW w:w="851" w:type="dxa"/>
          </w:tcPr>
          <w:p w14:paraId="27E6E30D" w14:textId="77777777" w:rsidR="00615B72" w:rsidRPr="00914906" w:rsidRDefault="00615B72" w:rsidP="00A32F86">
            <w:pPr>
              <w:rPr>
                <w:rFonts w:ascii="Times" w:hAnsi="Times"/>
                <w:color w:val="000000" w:themeColor="text1"/>
              </w:rPr>
            </w:pPr>
          </w:p>
        </w:tc>
      </w:tr>
      <w:tr w:rsidR="00914906" w:rsidRPr="00914906" w14:paraId="5FFC20AE" w14:textId="68231B78" w:rsidTr="00DE64DC">
        <w:tc>
          <w:tcPr>
            <w:tcW w:w="1423" w:type="dxa"/>
          </w:tcPr>
          <w:p w14:paraId="406B7638" w14:textId="57532A76" w:rsidR="00A32F86" w:rsidRPr="00914906" w:rsidRDefault="00A32F86" w:rsidP="00A32F86">
            <w:pPr>
              <w:rPr>
                <w:rFonts w:ascii="Times" w:hAnsi="Times"/>
                <w:color w:val="000000" w:themeColor="text1"/>
              </w:rPr>
            </w:pPr>
            <w:r w:rsidRPr="00914906">
              <w:rPr>
                <w:rFonts w:ascii="Times" w:hAnsi="Times"/>
                <w:color w:val="000000" w:themeColor="text1"/>
              </w:rPr>
              <w:t>Pair</w:t>
            </w:r>
            <w:r w:rsidR="00615B72" w:rsidRPr="00914906">
              <w:rPr>
                <w:rFonts w:ascii="Times" w:hAnsi="Times"/>
                <w:color w:val="000000" w:themeColor="text1"/>
              </w:rPr>
              <w:t>s</w:t>
            </w:r>
          </w:p>
        </w:tc>
        <w:tc>
          <w:tcPr>
            <w:tcW w:w="1134" w:type="dxa"/>
          </w:tcPr>
          <w:p w14:paraId="75A30780"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1. </w:t>
            </w:r>
          </w:p>
        </w:tc>
        <w:tc>
          <w:tcPr>
            <w:tcW w:w="850" w:type="dxa"/>
          </w:tcPr>
          <w:p w14:paraId="0E7836BD" w14:textId="48509466" w:rsidR="00A32F86" w:rsidRPr="00914906" w:rsidRDefault="00364D47" w:rsidP="00A32F86">
            <w:pPr>
              <w:rPr>
                <w:rFonts w:ascii="Times" w:hAnsi="Times"/>
                <w:color w:val="000000" w:themeColor="text1"/>
              </w:rPr>
            </w:pPr>
            <w:r w:rsidRPr="00914906">
              <w:rPr>
                <w:rFonts w:ascii="Times" w:hAnsi="Times"/>
                <w:color w:val="000000" w:themeColor="text1"/>
              </w:rPr>
              <w:t>60 (21.3)</w:t>
            </w:r>
          </w:p>
        </w:tc>
        <w:tc>
          <w:tcPr>
            <w:tcW w:w="851" w:type="dxa"/>
          </w:tcPr>
          <w:p w14:paraId="315E2EF2" w14:textId="13144141" w:rsidR="00A32F86" w:rsidRPr="00914906" w:rsidRDefault="00364D47" w:rsidP="00A32F86">
            <w:pPr>
              <w:rPr>
                <w:rFonts w:ascii="Times" w:hAnsi="Times"/>
                <w:color w:val="000000" w:themeColor="text1"/>
              </w:rPr>
            </w:pPr>
            <w:r w:rsidRPr="00914906">
              <w:rPr>
                <w:rFonts w:ascii="Times" w:hAnsi="Times"/>
                <w:color w:val="000000" w:themeColor="text1"/>
              </w:rPr>
              <w:t>61 (21.6)</w:t>
            </w:r>
          </w:p>
        </w:tc>
        <w:tc>
          <w:tcPr>
            <w:tcW w:w="850" w:type="dxa"/>
          </w:tcPr>
          <w:p w14:paraId="60B5D6DB" w14:textId="54681D65" w:rsidR="00A32F86" w:rsidRPr="00914906" w:rsidRDefault="00364D47" w:rsidP="00A32F86">
            <w:pPr>
              <w:rPr>
                <w:rFonts w:ascii="Times" w:hAnsi="Times"/>
                <w:color w:val="000000" w:themeColor="text1"/>
              </w:rPr>
            </w:pPr>
            <w:r w:rsidRPr="00914906">
              <w:rPr>
                <w:rFonts w:ascii="Times" w:hAnsi="Times"/>
                <w:color w:val="000000" w:themeColor="text1"/>
              </w:rPr>
              <w:t>66 (23.4)</w:t>
            </w:r>
          </w:p>
        </w:tc>
        <w:tc>
          <w:tcPr>
            <w:tcW w:w="851" w:type="dxa"/>
          </w:tcPr>
          <w:p w14:paraId="04128761" w14:textId="109E7087" w:rsidR="00A32F86" w:rsidRPr="00914906" w:rsidRDefault="00364D47" w:rsidP="00A32F86">
            <w:pPr>
              <w:rPr>
                <w:rFonts w:ascii="Times" w:hAnsi="Times"/>
                <w:color w:val="000000" w:themeColor="text1"/>
              </w:rPr>
            </w:pPr>
            <w:r w:rsidRPr="00914906">
              <w:rPr>
                <w:rFonts w:ascii="Times" w:hAnsi="Times"/>
                <w:color w:val="000000" w:themeColor="text1"/>
              </w:rPr>
              <w:t>52 (18.4)</w:t>
            </w:r>
          </w:p>
        </w:tc>
        <w:tc>
          <w:tcPr>
            <w:tcW w:w="850" w:type="dxa"/>
          </w:tcPr>
          <w:p w14:paraId="3B3A6356" w14:textId="5D3546E1" w:rsidR="00A32F86" w:rsidRPr="00914906" w:rsidRDefault="00364D47" w:rsidP="00A32F86">
            <w:pPr>
              <w:rPr>
                <w:rFonts w:ascii="Times" w:hAnsi="Times"/>
                <w:color w:val="000000" w:themeColor="text1"/>
              </w:rPr>
            </w:pPr>
            <w:r w:rsidRPr="00914906">
              <w:rPr>
                <w:rFonts w:ascii="Times" w:hAnsi="Times"/>
                <w:color w:val="000000" w:themeColor="text1"/>
              </w:rPr>
              <w:t>103 (36.5)</w:t>
            </w:r>
          </w:p>
        </w:tc>
        <w:tc>
          <w:tcPr>
            <w:tcW w:w="851" w:type="dxa"/>
          </w:tcPr>
          <w:p w14:paraId="0E9499D3" w14:textId="588020C4" w:rsidR="00A32F86" w:rsidRPr="00914906" w:rsidRDefault="00364D47" w:rsidP="00A32F86">
            <w:pPr>
              <w:rPr>
                <w:rFonts w:ascii="Times" w:hAnsi="Times"/>
                <w:color w:val="000000" w:themeColor="text1"/>
              </w:rPr>
            </w:pPr>
            <w:r w:rsidRPr="00914906">
              <w:rPr>
                <w:rFonts w:ascii="Times" w:hAnsi="Times"/>
                <w:color w:val="000000" w:themeColor="text1"/>
              </w:rPr>
              <w:t>219 (77.7)</w:t>
            </w:r>
          </w:p>
        </w:tc>
        <w:tc>
          <w:tcPr>
            <w:tcW w:w="850" w:type="dxa"/>
          </w:tcPr>
          <w:p w14:paraId="12D5FC13" w14:textId="27140B73" w:rsidR="00A32F86" w:rsidRPr="00914906" w:rsidRDefault="00364D47" w:rsidP="00A32F86">
            <w:pPr>
              <w:rPr>
                <w:rFonts w:ascii="Times" w:hAnsi="Times"/>
                <w:color w:val="000000" w:themeColor="text1"/>
              </w:rPr>
            </w:pPr>
            <w:r w:rsidRPr="00914906">
              <w:rPr>
                <w:rFonts w:ascii="Times" w:hAnsi="Times"/>
                <w:color w:val="000000" w:themeColor="text1"/>
              </w:rPr>
              <w:t>84 (29.8)</w:t>
            </w:r>
          </w:p>
        </w:tc>
        <w:tc>
          <w:tcPr>
            <w:tcW w:w="851" w:type="dxa"/>
          </w:tcPr>
          <w:p w14:paraId="178DE990" w14:textId="1B1E6D6B" w:rsidR="00A32F86" w:rsidRPr="00914906" w:rsidRDefault="00364D47" w:rsidP="00A32F86">
            <w:pPr>
              <w:rPr>
                <w:rFonts w:ascii="Times" w:hAnsi="Times"/>
                <w:color w:val="000000" w:themeColor="text1"/>
              </w:rPr>
            </w:pPr>
            <w:r w:rsidRPr="00914906">
              <w:rPr>
                <w:rFonts w:ascii="Times" w:hAnsi="Times"/>
                <w:color w:val="000000" w:themeColor="text1"/>
              </w:rPr>
              <w:t>112 (39.7)</w:t>
            </w:r>
          </w:p>
        </w:tc>
        <w:tc>
          <w:tcPr>
            <w:tcW w:w="850" w:type="dxa"/>
          </w:tcPr>
          <w:p w14:paraId="4FD2CA9C" w14:textId="5618EAB4" w:rsidR="00A32F86" w:rsidRPr="00914906" w:rsidRDefault="00364D47" w:rsidP="00A32F86">
            <w:pPr>
              <w:rPr>
                <w:rFonts w:ascii="Times" w:hAnsi="Times"/>
                <w:color w:val="000000" w:themeColor="text1"/>
              </w:rPr>
            </w:pPr>
            <w:r w:rsidRPr="00914906">
              <w:rPr>
                <w:rFonts w:ascii="Times" w:hAnsi="Times"/>
                <w:color w:val="000000" w:themeColor="text1"/>
              </w:rPr>
              <w:t>75 (26.6)</w:t>
            </w:r>
          </w:p>
        </w:tc>
        <w:tc>
          <w:tcPr>
            <w:tcW w:w="851" w:type="dxa"/>
          </w:tcPr>
          <w:p w14:paraId="25E1C866" w14:textId="560E44FE" w:rsidR="00A32F86" w:rsidRPr="00914906" w:rsidRDefault="00364D47" w:rsidP="00A32F86">
            <w:pPr>
              <w:rPr>
                <w:rFonts w:ascii="Times" w:hAnsi="Times"/>
                <w:color w:val="000000" w:themeColor="text1"/>
              </w:rPr>
            </w:pPr>
            <w:r w:rsidRPr="00914906">
              <w:rPr>
                <w:rFonts w:ascii="Times" w:hAnsi="Times"/>
                <w:color w:val="000000" w:themeColor="text1"/>
              </w:rPr>
              <w:t>105 (37.2)</w:t>
            </w:r>
          </w:p>
        </w:tc>
      </w:tr>
      <w:tr w:rsidR="00914906" w:rsidRPr="00914906" w14:paraId="0B98B803" w14:textId="61D1C9EB" w:rsidTr="00DE64DC">
        <w:tc>
          <w:tcPr>
            <w:tcW w:w="1423" w:type="dxa"/>
          </w:tcPr>
          <w:p w14:paraId="667EAC38" w14:textId="2C90DB31" w:rsidR="00A32F86" w:rsidRPr="00914906" w:rsidRDefault="00A32F86" w:rsidP="00A32F86">
            <w:pPr>
              <w:rPr>
                <w:rFonts w:ascii="Times" w:hAnsi="Times"/>
                <w:color w:val="000000" w:themeColor="text1"/>
              </w:rPr>
            </w:pPr>
            <w:r w:rsidRPr="00914906">
              <w:rPr>
                <w:rFonts w:ascii="Times" w:hAnsi="Times"/>
                <w:color w:val="000000" w:themeColor="text1"/>
              </w:rPr>
              <w:lastRenderedPageBreak/>
              <w:t>Adulte</w:t>
            </w:r>
            <w:r w:rsidR="00615B72" w:rsidRPr="00914906">
              <w:rPr>
                <w:rFonts w:ascii="Times" w:hAnsi="Times"/>
                <w:color w:val="000000" w:themeColor="text1"/>
              </w:rPr>
              <w:t>s</w:t>
            </w:r>
          </w:p>
        </w:tc>
        <w:tc>
          <w:tcPr>
            <w:tcW w:w="1134" w:type="dxa"/>
          </w:tcPr>
          <w:p w14:paraId="24A1C799"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75294F60" w14:textId="2115E2B4" w:rsidR="00A32F86" w:rsidRPr="00914906" w:rsidRDefault="004F0A4C" w:rsidP="00A32F86">
            <w:pPr>
              <w:rPr>
                <w:rFonts w:ascii="Times" w:hAnsi="Times"/>
                <w:color w:val="000000" w:themeColor="text1"/>
              </w:rPr>
            </w:pPr>
            <w:r w:rsidRPr="00914906">
              <w:rPr>
                <w:rFonts w:ascii="Times" w:hAnsi="Times"/>
                <w:color w:val="000000" w:themeColor="text1"/>
              </w:rPr>
              <w:t>42 (36.5)</w:t>
            </w:r>
          </w:p>
        </w:tc>
        <w:tc>
          <w:tcPr>
            <w:tcW w:w="851" w:type="dxa"/>
          </w:tcPr>
          <w:p w14:paraId="62F827A1" w14:textId="1A1AF815" w:rsidR="00A32F86" w:rsidRPr="00914906" w:rsidRDefault="004F0A4C" w:rsidP="00A32F86">
            <w:pPr>
              <w:rPr>
                <w:rFonts w:ascii="Times" w:hAnsi="Times"/>
                <w:color w:val="000000" w:themeColor="text1"/>
              </w:rPr>
            </w:pPr>
            <w:r w:rsidRPr="00914906">
              <w:rPr>
                <w:rFonts w:ascii="Times" w:hAnsi="Times"/>
                <w:color w:val="000000" w:themeColor="text1"/>
              </w:rPr>
              <w:t>40 (34.8)</w:t>
            </w:r>
          </w:p>
        </w:tc>
        <w:tc>
          <w:tcPr>
            <w:tcW w:w="850" w:type="dxa"/>
          </w:tcPr>
          <w:p w14:paraId="1D3F388B" w14:textId="64C5BB58" w:rsidR="00A32F86" w:rsidRPr="00914906" w:rsidRDefault="004F0A4C" w:rsidP="00A32F86">
            <w:pPr>
              <w:rPr>
                <w:rFonts w:ascii="Times" w:hAnsi="Times"/>
                <w:color w:val="000000" w:themeColor="text1"/>
              </w:rPr>
            </w:pPr>
            <w:r w:rsidRPr="00914906">
              <w:rPr>
                <w:rFonts w:ascii="Times" w:hAnsi="Times"/>
                <w:color w:val="000000" w:themeColor="text1"/>
              </w:rPr>
              <w:t>56 (48.7)</w:t>
            </w:r>
          </w:p>
        </w:tc>
        <w:tc>
          <w:tcPr>
            <w:tcW w:w="851" w:type="dxa"/>
          </w:tcPr>
          <w:p w14:paraId="165A5E1B" w14:textId="372F9253" w:rsidR="00A32F86" w:rsidRPr="00914906" w:rsidRDefault="004F0A4C" w:rsidP="00A32F86">
            <w:pPr>
              <w:rPr>
                <w:rFonts w:ascii="Times" w:hAnsi="Times"/>
                <w:color w:val="000000" w:themeColor="text1"/>
              </w:rPr>
            </w:pPr>
            <w:r w:rsidRPr="00914906">
              <w:rPr>
                <w:rFonts w:ascii="Times" w:hAnsi="Times"/>
                <w:color w:val="000000" w:themeColor="text1"/>
              </w:rPr>
              <w:t>47 (40.9)</w:t>
            </w:r>
          </w:p>
        </w:tc>
        <w:tc>
          <w:tcPr>
            <w:tcW w:w="850" w:type="dxa"/>
          </w:tcPr>
          <w:p w14:paraId="3CCE2DAA" w14:textId="7A1FF120" w:rsidR="00A32F86" w:rsidRPr="00914906" w:rsidRDefault="004F0A4C" w:rsidP="00A32F86">
            <w:pPr>
              <w:rPr>
                <w:rFonts w:ascii="Times" w:hAnsi="Times"/>
                <w:color w:val="000000" w:themeColor="text1"/>
              </w:rPr>
            </w:pPr>
            <w:r w:rsidRPr="00914906">
              <w:rPr>
                <w:rFonts w:ascii="Times" w:hAnsi="Times"/>
                <w:color w:val="000000" w:themeColor="text1"/>
              </w:rPr>
              <w:t>47 (40.9)</w:t>
            </w:r>
          </w:p>
        </w:tc>
        <w:tc>
          <w:tcPr>
            <w:tcW w:w="851" w:type="dxa"/>
          </w:tcPr>
          <w:p w14:paraId="5AED8632" w14:textId="2F223215" w:rsidR="00A32F86" w:rsidRPr="00914906" w:rsidRDefault="004F0A4C" w:rsidP="00A32F86">
            <w:pPr>
              <w:rPr>
                <w:rFonts w:ascii="Times" w:hAnsi="Times"/>
                <w:color w:val="000000" w:themeColor="text1"/>
              </w:rPr>
            </w:pPr>
            <w:r w:rsidRPr="00914906">
              <w:rPr>
                <w:rFonts w:ascii="Times" w:hAnsi="Times"/>
                <w:color w:val="000000" w:themeColor="text1"/>
              </w:rPr>
              <w:t>64 (55.7)</w:t>
            </w:r>
          </w:p>
        </w:tc>
        <w:tc>
          <w:tcPr>
            <w:tcW w:w="850" w:type="dxa"/>
          </w:tcPr>
          <w:p w14:paraId="0B27556B" w14:textId="70DEE66C" w:rsidR="00A32F86" w:rsidRPr="00914906" w:rsidRDefault="004F0A4C" w:rsidP="00A32F86">
            <w:pPr>
              <w:rPr>
                <w:rFonts w:ascii="Times" w:hAnsi="Times"/>
                <w:color w:val="000000" w:themeColor="text1"/>
              </w:rPr>
            </w:pPr>
            <w:r w:rsidRPr="00914906">
              <w:rPr>
                <w:rFonts w:ascii="Times" w:hAnsi="Times"/>
                <w:color w:val="000000" w:themeColor="text1"/>
              </w:rPr>
              <w:t>55 (47.8)</w:t>
            </w:r>
          </w:p>
        </w:tc>
        <w:tc>
          <w:tcPr>
            <w:tcW w:w="851" w:type="dxa"/>
          </w:tcPr>
          <w:p w14:paraId="277194DE" w14:textId="158DF397" w:rsidR="00A32F86" w:rsidRPr="00914906" w:rsidRDefault="004F0A4C" w:rsidP="00A32F86">
            <w:pPr>
              <w:rPr>
                <w:rFonts w:ascii="Times" w:hAnsi="Times"/>
                <w:color w:val="000000" w:themeColor="text1"/>
              </w:rPr>
            </w:pPr>
            <w:r w:rsidRPr="00914906">
              <w:rPr>
                <w:rFonts w:ascii="Times" w:hAnsi="Times"/>
                <w:color w:val="000000" w:themeColor="text1"/>
              </w:rPr>
              <w:t>67 (58.3)</w:t>
            </w:r>
          </w:p>
        </w:tc>
        <w:tc>
          <w:tcPr>
            <w:tcW w:w="850" w:type="dxa"/>
          </w:tcPr>
          <w:p w14:paraId="5D25B59E" w14:textId="4A82812F" w:rsidR="00A32F86" w:rsidRPr="00914906" w:rsidRDefault="004F0A4C" w:rsidP="00A32F86">
            <w:pPr>
              <w:rPr>
                <w:rFonts w:ascii="Times" w:hAnsi="Times"/>
                <w:color w:val="000000" w:themeColor="text1"/>
              </w:rPr>
            </w:pPr>
            <w:r w:rsidRPr="00914906">
              <w:rPr>
                <w:rFonts w:ascii="Times" w:hAnsi="Times"/>
                <w:color w:val="000000" w:themeColor="text1"/>
              </w:rPr>
              <w:t>66 (57.4)</w:t>
            </w:r>
          </w:p>
        </w:tc>
        <w:tc>
          <w:tcPr>
            <w:tcW w:w="851" w:type="dxa"/>
          </w:tcPr>
          <w:p w14:paraId="483C268B" w14:textId="1EABA26A" w:rsidR="00A32F86" w:rsidRPr="00914906" w:rsidRDefault="004F0A4C" w:rsidP="00A32F86">
            <w:pPr>
              <w:rPr>
                <w:rFonts w:ascii="Times" w:hAnsi="Times"/>
                <w:color w:val="000000" w:themeColor="text1"/>
              </w:rPr>
            </w:pPr>
            <w:r w:rsidRPr="00914906">
              <w:rPr>
                <w:rFonts w:ascii="Times" w:hAnsi="Times"/>
                <w:color w:val="000000" w:themeColor="text1"/>
              </w:rPr>
              <w:t>64 (55.7)</w:t>
            </w:r>
          </w:p>
        </w:tc>
      </w:tr>
      <w:tr w:rsidR="00914906" w:rsidRPr="00914906" w14:paraId="0F40A670" w14:textId="469F8B19" w:rsidTr="00DE64DC">
        <w:tc>
          <w:tcPr>
            <w:tcW w:w="1423" w:type="dxa"/>
          </w:tcPr>
          <w:p w14:paraId="7CD81557" w14:textId="0B3819A7" w:rsidR="00A32F86" w:rsidRPr="00914906" w:rsidRDefault="00A32F86" w:rsidP="00A32F86">
            <w:pPr>
              <w:rPr>
                <w:rFonts w:ascii="Times" w:hAnsi="Times"/>
                <w:color w:val="000000" w:themeColor="text1"/>
              </w:rPr>
            </w:pPr>
            <w:r w:rsidRPr="00914906">
              <w:rPr>
                <w:rFonts w:ascii="Times" w:hAnsi="Times"/>
                <w:color w:val="000000" w:themeColor="text1"/>
              </w:rPr>
              <w:t>Parent</w:t>
            </w:r>
            <w:r w:rsidR="00615B72" w:rsidRPr="00914906">
              <w:rPr>
                <w:rFonts w:ascii="Times" w:hAnsi="Times"/>
                <w:color w:val="000000" w:themeColor="text1"/>
              </w:rPr>
              <w:t>s / Beaux-parents</w:t>
            </w:r>
          </w:p>
        </w:tc>
        <w:tc>
          <w:tcPr>
            <w:tcW w:w="1134" w:type="dxa"/>
          </w:tcPr>
          <w:p w14:paraId="08B7AB09"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7326270C" w14:textId="662EA4C7" w:rsidR="00A32F86" w:rsidRPr="00914906" w:rsidRDefault="004F0A4C" w:rsidP="00A32F86">
            <w:pPr>
              <w:rPr>
                <w:rFonts w:ascii="Times" w:hAnsi="Times"/>
                <w:color w:val="000000" w:themeColor="text1"/>
              </w:rPr>
            </w:pPr>
            <w:r w:rsidRPr="00914906">
              <w:rPr>
                <w:rFonts w:ascii="Times" w:hAnsi="Times"/>
                <w:color w:val="000000" w:themeColor="text1"/>
              </w:rPr>
              <w:t>10 (25.0)</w:t>
            </w:r>
          </w:p>
        </w:tc>
        <w:tc>
          <w:tcPr>
            <w:tcW w:w="851" w:type="dxa"/>
          </w:tcPr>
          <w:p w14:paraId="794B41E8" w14:textId="420F30EF" w:rsidR="00A32F86" w:rsidRPr="00914906" w:rsidRDefault="004F0A4C" w:rsidP="00A32F86">
            <w:pPr>
              <w:rPr>
                <w:rFonts w:ascii="Times" w:hAnsi="Times"/>
                <w:color w:val="000000" w:themeColor="text1"/>
              </w:rPr>
            </w:pPr>
            <w:r w:rsidRPr="00914906">
              <w:rPr>
                <w:rFonts w:ascii="Times" w:hAnsi="Times"/>
                <w:color w:val="000000" w:themeColor="text1"/>
              </w:rPr>
              <w:t>12 (30.0)</w:t>
            </w:r>
          </w:p>
        </w:tc>
        <w:tc>
          <w:tcPr>
            <w:tcW w:w="850" w:type="dxa"/>
          </w:tcPr>
          <w:p w14:paraId="5DEBE807" w14:textId="756CA514" w:rsidR="00A32F86" w:rsidRPr="00914906" w:rsidRDefault="004F0A4C" w:rsidP="00A32F86">
            <w:pPr>
              <w:rPr>
                <w:rFonts w:ascii="Times" w:hAnsi="Times"/>
                <w:color w:val="000000" w:themeColor="text1"/>
              </w:rPr>
            </w:pPr>
            <w:r w:rsidRPr="00914906">
              <w:rPr>
                <w:rFonts w:ascii="Times" w:hAnsi="Times"/>
                <w:color w:val="000000" w:themeColor="text1"/>
              </w:rPr>
              <w:t>19 (47.5)</w:t>
            </w:r>
          </w:p>
        </w:tc>
        <w:tc>
          <w:tcPr>
            <w:tcW w:w="851" w:type="dxa"/>
          </w:tcPr>
          <w:p w14:paraId="551FD953" w14:textId="458CAEC0" w:rsidR="00A32F86" w:rsidRPr="00914906" w:rsidRDefault="004F0A4C" w:rsidP="00A32F86">
            <w:pPr>
              <w:rPr>
                <w:rFonts w:ascii="Times" w:hAnsi="Times"/>
                <w:color w:val="000000" w:themeColor="text1"/>
              </w:rPr>
            </w:pPr>
            <w:r w:rsidRPr="00914906">
              <w:rPr>
                <w:rFonts w:ascii="Times" w:hAnsi="Times"/>
                <w:color w:val="000000" w:themeColor="text1"/>
              </w:rPr>
              <w:t>14 (35.0)</w:t>
            </w:r>
          </w:p>
        </w:tc>
        <w:tc>
          <w:tcPr>
            <w:tcW w:w="850" w:type="dxa"/>
          </w:tcPr>
          <w:p w14:paraId="31E0AB38" w14:textId="24412A51" w:rsidR="00A32F86" w:rsidRPr="00914906" w:rsidRDefault="004F0A4C" w:rsidP="00A32F86">
            <w:pPr>
              <w:rPr>
                <w:rFonts w:ascii="Times" w:hAnsi="Times"/>
                <w:color w:val="000000" w:themeColor="text1"/>
              </w:rPr>
            </w:pPr>
            <w:r w:rsidRPr="00914906">
              <w:rPr>
                <w:rFonts w:ascii="Times" w:hAnsi="Times"/>
                <w:color w:val="000000" w:themeColor="text1"/>
              </w:rPr>
              <w:t>15 (37.5)</w:t>
            </w:r>
          </w:p>
        </w:tc>
        <w:tc>
          <w:tcPr>
            <w:tcW w:w="851" w:type="dxa"/>
          </w:tcPr>
          <w:p w14:paraId="34068258" w14:textId="36B3D329" w:rsidR="00A32F86" w:rsidRPr="00914906" w:rsidRDefault="004F0A4C" w:rsidP="00A32F86">
            <w:pPr>
              <w:rPr>
                <w:rFonts w:ascii="Times" w:hAnsi="Times"/>
                <w:color w:val="000000" w:themeColor="text1"/>
              </w:rPr>
            </w:pPr>
            <w:r w:rsidRPr="00914906">
              <w:rPr>
                <w:rFonts w:ascii="Times" w:hAnsi="Times"/>
                <w:color w:val="000000" w:themeColor="text1"/>
              </w:rPr>
              <w:t>26 (65.0)</w:t>
            </w:r>
          </w:p>
        </w:tc>
        <w:tc>
          <w:tcPr>
            <w:tcW w:w="850" w:type="dxa"/>
          </w:tcPr>
          <w:p w14:paraId="70E9BBEC" w14:textId="5E51C3E6" w:rsidR="00A32F86" w:rsidRPr="00914906" w:rsidRDefault="004F0A4C" w:rsidP="00A32F86">
            <w:pPr>
              <w:rPr>
                <w:rFonts w:ascii="Times" w:hAnsi="Times"/>
                <w:color w:val="000000" w:themeColor="text1"/>
              </w:rPr>
            </w:pPr>
            <w:r w:rsidRPr="00914906">
              <w:rPr>
                <w:rFonts w:ascii="Times" w:hAnsi="Times"/>
                <w:color w:val="000000" w:themeColor="text1"/>
              </w:rPr>
              <w:t>23 (57.5)</w:t>
            </w:r>
          </w:p>
        </w:tc>
        <w:tc>
          <w:tcPr>
            <w:tcW w:w="851" w:type="dxa"/>
          </w:tcPr>
          <w:p w14:paraId="0EDA48B6" w14:textId="56A1591C" w:rsidR="00A32F86" w:rsidRPr="00914906" w:rsidRDefault="004F0A4C" w:rsidP="00A32F86">
            <w:pPr>
              <w:rPr>
                <w:rFonts w:ascii="Times" w:hAnsi="Times"/>
                <w:color w:val="000000" w:themeColor="text1"/>
              </w:rPr>
            </w:pPr>
            <w:r w:rsidRPr="00914906">
              <w:rPr>
                <w:rFonts w:ascii="Times" w:hAnsi="Times"/>
                <w:color w:val="000000" w:themeColor="text1"/>
              </w:rPr>
              <w:t>23 (57.5)</w:t>
            </w:r>
          </w:p>
        </w:tc>
        <w:tc>
          <w:tcPr>
            <w:tcW w:w="850" w:type="dxa"/>
          </w:tcPr>
          <w:p w14:paraId="69EB8373" w14:textId="1482E69D" w:rsidR="00A32F86" w:rsidRPr="00914906" w:rsidRDefault="004F0A4C" w:rsidP="00A32F86">
            <w:pPr>
              <w:rPr>
                <w:rFonts w:ascii="Times" w:hAnsi="Times"/>
                <w:color w:val="000000" w:themeColor="text1"/>
              </w:rPr>
            </w:pPr>
            <w:r w:rsidRPr="00914906">
              <w:rPr>
                <w:rFonts w:ascii="Times" w:hAnsi="Times"/>
                <w:color w:val="000000" w:themeColor="text1"/>
              </w:rPr>
              <w:t>22 (55.0)</w:t>
            </w:r>
          </w:p>
        </w:tc>
        <w:tc>
          <w:tcPr>
            <w:tcW w:w="851" w:type="dxa"/>
          </w:tcPr>
          <w:p w14:paraId="71A8076F" w14:textId="62727802" w:rsidR="00A32F86" w:rsidRPr="00914906" w:rsidRDefault="004F0A4C" w:rsidP="00A32F86">
            <w:pPr>
              <w:rPr>
                <w:rFonts w:ascii="Times" w:hAnsi="Times"/>
                <w:color w:val="000000" w:themeColor="text1"/>
              </w:rPr>
            </w:pPr>
            <w:r w:rsidRPr="00914906">
              <w:rPr>
                <w:rFonts w:ascii="Times" w:hAnsi="Times"/>
                <w:color w:val="000000" w:themeColor="text1"/>
              </w:rPr>
              <w:t>17 (42.5)</w:t>
            </w:r>
          </w:p>
        </w:tc>
      </w:tr>
      <w:tr w:rsidR="00914906" w:rsidRPr="00914906" w14:paraId="127F87F9" w14:textId="77777777" w:rsidTr="00DE64DC">
        <w:tc>
          <w:tcPr>
            <w:tcW w:w="1423" w:type="dxa"/>
          </w:tcPr>
          <w:p w14:paraId="58829C12" w14:textId="7860D576" w:rsidR="00615B72" w:rsidRPr="00914906" w:rsidRDefault="00615B72" w:rsidP="00A32F86">
            <w:pPr>
              <w:rPr>
                <w:rFonts w:ascii="Times" w:hAnsi="Times"/>
                <w:color w:val="000000" w:themeColor="text1"/>
              </w:rPr>
            </w:pPr>
            <w:r w:rsidRPr="00914906">
              <w:rPr>
                <w:rFonts w:ascii="Times" w:hAnsi="Times"/>
                <w:color w:val="000000" w:themeColor="text1"/>
              </w:rPr>
              <w:t>Maltraitance sexuelle</w:t>
            </w:r>
          </w:p>
        </w:tc>
        <w:tc>
          <w:tcPr>
            <w:tcW w:w="1134" w:type="dxa"/>
          </w:tcPr>
          <w:p w14:paraId="25AA46B1" w14:textId="77777777" w:rsidR="00615B72" w:rsidRPr="00914906" w:rsidRDefault="00615B72" w:rsidP="00A32F86">
            <w:pPr>
              <w:rPr>
                <w:rFonts w:ascii="Times" w:hAnsi="Times"/>
                <w:color w:val="000000" w:themeColor="text1"/>
              </w:rPr>
            </w:pPr>
          </w:p>
        </w:tc>
        <w:tc>
          <w:tcPr>
            <w:tcW w:w="850" w:type="dxa"/>
          </w:tcPr>
          <w:p w14:paraId="1066BA36" w14:textId="77777777" w:rsidR="00615B72" w:rsidRPr="00914906" w:rsidRDefault="00615B72" w:rsidP="00A32F86">
            <w:pPr>
              <w:rPr>
                <w:rFonts w:ascii="Times" w:hAnsi="Times"/>
                <w:color w:val="000000" w:themeColor="text1"/>
              </w:rPr>
            </w:pPr>
          </w:p>
        </w:tc>
        <w:tc>
          <w:tcPr>
            <w:tcW w:w="851" w:type="dxa"/>
          </w:tcPr>
          <w:p w14:paraId="50026F26" w14:textId="77777777" w:rsidR="00615B72" w:rsidRPr="00914906" w:rsidRDefault="00615B72" w:rsidP="00A32F86">
            <w:pPr>
              <w:rPr>
                <w:rFonts w:ascii="Times" w:hAnsi="Times"/>
                <w:color w:val="000000" w:themeColor="text1"/>
              </w:rPr>
            </w:pPr>
          </w:p>
        </w:tc>
        <w:tc>
          <w:tcPr>
            <w:tcW w:w="850" w:type="dxa"/>
          </w:tcPr>
          <w:p w14:paraId="086EF43A" w14:textId="77777777" w:rsidR="00615B72" w:rsidRPr="00914906" w:rsidRDefault="00615B72" w:rsidP="00A32F86">
            <w:pPr>
              <w:rPr>
                <w:rFonts w:ascii="Times" w:hAnsi="Times"/>
                <w:color w:val="000000" w:themeColor="text1"/>
              </w:rPr>
            </w:pPr>
          </w:p>
        </w:tc>
        <w:tc>
          <w:tcPr>
            <w:tcW w:w="851" w:type="dxa"/>
          </w:tcPr>
          <w:p w14:paraId="239C0C5F" w14:textId="77777777" w:rsidR="00615B72" w:rsidRPr="00914906" w:rsidRDefault="00615B72" w:rsidP="00A32F86">
            <w:pPr>
              <w:rPr>
                <w:rFonts w:ascii="Times" w:hAnsi="Times"/>
                <w:color w:val="000000" w:themeColor="text1"/>
              </w:rPr>
            </w:pPr>
          </w:p>
        </w:tc>
        <w:tc>
          <w:tcPr>
            <w:tcW w:w="850" w:type="dxa"/>
          </w:tcPr>
          <w:p w14:paraId="34934DF0" w14:textId="77777777" w:rsidR="00615B72" w:rsidRPr="00914906" w:rsidRDefault="00615B72" w:rsidP="00A32F86">
            <w:pPr>
              <w:rPr>
                <w:rFonts w:ascii="Times" w:hAnsi="Times"/>
                <w:color w:val="000000" w:themeColor="text1"/>
              </w:rPr>
            </w:pPr>
          </w:p>
        </w:tc>
        <w:tc>
          <w:tcPr>
            <w:tcW w:w="851" w:type="dxa"/>
          </w:tcPr>
          <w:p w14:paraId="1221B739" w14:textId="77777777" w:rsidR="00615B72" w:rsidRPr="00914906" w:rsidRDefault="00615B72" w:rsidP="00A32F86">
            <w:pPr>
              <w:rPr>
                <w:rFonts w:ascii="Times" w:hAnsi="Times"/>
                <w:color w:val="000000" w:themeColor="text1"/>
              </w:rPr>
            </w:pPr>
          </w:p>
        </w:tc>
        <w:tc>
          <w:tcPr>
            <w:tcW w:w="850" w:type="dxa"/>
          </w:tcPr>
          <w:p w14:paraId="327EC0AD" w14:textId="77777777" w:rsidR="00615B72" w:rsidRPr="00914906" w:rsidRDefault="00615B72" w:rsidP="00A32F86">
            <w:pPr>
              <w:rPr>
                <w:rFonts w:ascii="Times" w:hAnsi="Times"/>
                <w:color w:val="000000" w:themeColor="text1"/>
              </w:rPr>
            </w:pPr>
          </w:p>
        </w:tc>
        <w:tc>
          <w:tcPr>
            <w:tcW w:w="851" w:type="dxa"/>
          </w:tcPr>
          <w:p w14:paraId="43B284D0" w14:textId="77777777" w:rsidR="00615B72" w:rsidRPr="00914906" w:rsidRDefault="00615B72" w:rsidP="00A32F86">
            <w:pPr>
              <w:rPr>
                <w:rFonts w:ascii="Times" w:hAnsi="Times"/>
                <w:color w:val="000000" w:themeColor="text1"/>
              </w:rPr>
            </w:pPr>
          </w:p>
        </w:tc>
        <w:tc>
          <w:tcPr>
            <w:tcW w:w="850" w:type="dxa"/>
          </w:tcPr>
          <w:p w14:paraId="329E02D8" w14:textId="77777777" w:rsidR="00615B72" w:rsidRPr="00914906" w:rsidRDefault="00615B72" w:rsidP="00A32F86">
            <w:pPr>
              <w:rPr>
                <w:rFonts w:ascii="Times" w:hAnsi="Times"/>
                <w:color w:val="000000" w:themeColor="text1"/>
              </w:rPr>
            </w:pPr>
          </w:p>
        </w:tc>
        <w:tc>
          <w:tcPr>
            <w:tcW w:w="851" w:type="dxa"/>
          </w:tcPr>
          <w:p w14:paraId="72DFE5CB" w14:textId="77777777" w:rsidR="00615B72" w:rsidRPr="00914906" w:rsidRDefault="00615B72" w:rsidP="00A32F86">
            <w:pPr>
              <w:rPr>
                <w:rFonts w:ascii="Times" w:hAnsi="Times"/>
                <w:color w:val="000000" w:themeColor="text1"/>
              </w:rPr>
            </w:pPr>
          </w:p>
        </w:tc>
      </w:tr>
      <w:tr w:rsidR="00914906" w:rsidRPr="00914906" w14:paraId="1050746D" w14:textId="563226DB" w:rsidTr="00DE64DC">
        <w:tc>
          <w:tcPr>
            <w:tcW w:w="1423" w:type="dxa"/>
          </w:tcPr>
          <w:p w14:paraId="14926404" w14:textId="01C1E3A3" w:rsidR="00A32F86" w:rsidRPr="00914906" w:rsidRDefault="00615B72" w:rsidP="00A32F86">
            <w:pPr>
              <w:rPr>
                <w:rFonts w:ascii="Times" w:hAnsi="Times"/>
                <w:color w:val="000000" w:themeColor="text1"/>
              </w:rPr>
            </w:pPr>
            <w:r w:rsidRPr="00914906">
              <w:rPr>
                <w:rFonts w:ascii="Times" w:hAnsi="Times"/>
                <w:color w:val="000000" w:themeColor="text1"/>
              </w:rPr>
              <w:t>P</w:t>
            </w:r>
            <w:r w:rsidR="00A32F86" w:rsidRPr="00914906">
              <w:rPr>
                <w:rFonts w:ascii="Times" w:hAnsi="Times"/>
                <w:color w:val="000000" w:themeColor="text1"/>
              </w:rPr>
              <w:t>air</w:t>
            </w:r>
            <w:r w:rsidRPr="00914906">
              <w:rPr>
                <w:rFonts w:ascii="Times" w:hAnsi="Times"/>
                <w:color w:val="000000" w:themeColor="text1"/>
              </w:rPr>
              <w:t>s</w:t>
            </w:r>
          </w:p>
          <w:p w14:paraId="3E3DDCE5" w14:textId="7809ECB6" w:rsidR="00A32F86" w:rsidRPr="00914906" w:rsidRDefault="00A32F86" w:rsidP="00A32F86">
            <w:pPr>
              <w:rPr>
                <w:rFonts w:ascii="Times" w:hAnsi="Times"/>
                <w:color w:val="000000" w:themeColor="text1"/>
              </w:rPr>
            </w:pPr>
          </w:p>
        </w:tc>
        <w:tc>
          <w:tcPr>
            <w:tcW w:w="1134" w:type="dxa"/>
          </w:tcPr>
          <w:p w14:paraId="66501E99"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4B4B6682" w14:textId="150E44BC" w:rsidR="00A32F86" w:rsidRPr="00914906" w:rsidRDefault="004F0A4C" w:rsidP="00A32F86">
            <w:pPr>
              <w:rPr>
                <w:rFonts w:ascii="Times" w:hAnsi="Times"/>
                <w:color w:val="000000" w:themeColor="text1"/>
              </w:rPr>
            </w:pPr>
            <w:r w:rsidRPr="00914906">
              <w:rPr>
                <w:rFonts w:ascii="Times" w:hAnsi="Times"/>
                <w:color w:val="000000" w:themeColor="text1"/>
              </w:rPr>
              <w:t>18 (14.4)</w:t>
            </w:r>
          </w:p>
        </w:tc>
        <w:tc>
          <w:tcPr>
            <w:tcW w:w="851" w:type="dxa"/>
          </w:tcPr>
          <w:p w14:paraId="5AA4FAD0" w14:textId="3BF5E814" w:rsidR="00A32F86" w:rsidRPr="00914906" w:rsidRDefault="004F0A4C" w:rsidP="00A32F86">
            <w:pPr>
              <w:rPr>
                <w:rFonts w:ascii="Times" w:hAnsi="Times"/>
                <w:color w:val="000000" w:themeColor="text1"/>
              </w:rPr>
            </w:pPr>
            <w:r w:rsidRPr="00914906">
              <w:rPr>
                <w:rFonts w:ascii="Times" w:hAnsi="Times"/>
                <w:color w:val="000000" w:themeColor="text1"/>
              </w:rPr>
              <w:t>16 (12.8)</w:t>
            </w:r>
          </w:p>
        </w:tc>
        <w:tc>
          <w:tcPr>
            <w:tcW w:w="850" w:type="dxa"/>
          </w:tcPr>
          <w:p w14:paraId="0481A117" w14:textId="271D6220" w:rsidR="00A32F86" w:rsidRPr="00914906" w:rsidRDefault="004F0A4C" w:rsidP="00A32F86">
            <w:pPr>
              <w:rPr>
                <w:rFonts w:ascii="Times" w:hAnsi="Times"/>
                <w:color w:val="000000" w:themeColor="text1"/>
              </w:rPr>
            </w:pPr>
            <w:r w:rsidRPr="00914906">
              <w:rPr>
                <w:rFonts w:ascii="Times" w:hAnsi="Times"/>
                <w:color w:val="000000" w:themeColor="text1"/>
              </w:rPr>
              <w:t>26 (20.8)</w:t>
            </w:r>
          </w:p>
        </w:tc>
        <w:tc>
          <w:tcPr>
            <w:tcW w:w="851" w:type="dxa"/>
          </w:tcPr>
          <w:p w14:paraId="77546693" w14:textId="1E93CF92" w:rsidR="00A32F86" w:rsidRPr="00914906" w:rsidRDefault="00423C1A" w:rsidP="00A32F86">
            <w:pPr>
              <w:rPr>
                <w:rFonts w:ascii="Times" w:hAnsi="Times"/>
                <w:color w:val="000000" w:themeColor="text1"/>
              </w:rPr>
            </w:pPr>
            <w:r w:rsidRPr="00914906">
              <w:rPr>
                <w:rFonts w:ascii="Times" w:hAnsi="Times"/>
                <w:color w:val="000000" w:themeColor="text1"/>
              </w:rPr>
              <w:t>38 (30.4)</w:t>
            </w:r>
          </w:p>
        </w:tc>
        <w:tc>
          <w:tcPr>
            <w:tcW w:w="850" w:type="dxa"/>
          </w:tcPr>
          <w:p w14:paraId="33BBFBBC" w14:textId="58FDCB5B" w:rsidR="00A32F86" w:rsidRPr="00914906" w:rsidRDefault="00423C1A" w:rsidP="00A32F86">
            <w:pPr>
              <w:rPr>
                <w:rFonts w:ascii="Times" w:hAnsi="Times"/>
                <w:color w:val="000000" w:themeColor="text1"/>
              </w:rPr>
            </w:pPr>
            <w:r w:rsidRPr="00914906">
              <w:rPr>
                <w:rFonts w:ascii="Times" w:hAnsi="Times"/>
                <w:color w:val="000000" w:themeColor="text1"/>
              </w:rPr>
              <w:t>32 (25.6)</w:t>
            </w:r>
          </w:p>
        </w:tc>
        <w:tc>
          <w:tcPr>
            <w:tcW w:w="851" w:type="dxa"/>
          </w:tcPr>
          <w:p w14:paraId="72419995" w14:textId="421C399A" w:rsidR="00A32F86" w:rsidRPr="00914906" w:rsidRDefault="00423C1A" w:rsidP="00A32F86">
            <w:pPr>
              <w:rPr>
                <w:rFonts w:ascii="Times" w:hAnsi="Times"/>
                <w:color w:val="000000" w:themeColor="text1"/>
              </w:rPr>
            </w:pPr>
            <w:r w:rsidRPr="00914906">
              <w:rPr>
                <w:rFonts w:ascii="Times" w:hAnsi="Times"/>
                <w:color w:val="000000" w:themeColor="text1"/>
              </w:rPr>
              <w:t>52 (41.6)</w:t>
            </w:r>
          </w:p>
        </w:tc>
        <w:tc>
          <w:tcPr>
            <w:tcW w:w="850" w:type="dxa"/>
          </w:tcPr>
          <w:p w14:paraId="6226C755" w14:textId="0519FEA0" w:rsidR="00A32F86" w:rsidRPr="00914906" w:rsidRDefault="00423C1A" w:rsidP="00A32F86">
            <w:pPr>
              <w:rPr>
                <w:rFonts w:ascii="Times" w:hAnsi="Times"/>
                <w:color w:val="000000" w:themeColor="text1"/>
              </w:rPr>
            </w:pPr>
            <w:r w:rsidRPr="00914906">
              <w:rPr>
                <w:rFonts w:ascii="Times" w:hAnsi="Times"/>
                <w:color w:val="000000" w:themeColor="text1"/>
              </w:rPr>
              <w:t>26 (20.8)</w:t>
            </w:r>
          </w:p>
        </w:tc>
        <w:tc>
          <w:tcPr>
            <w:tcW w:w="851" w:type="dxa"/>
          </w:tcPr>
          <w:p w14:paraId="6FB0DB52" w14:textId="022BEEF3" w:rsidR="00A32F86" w:rsidRPr="00914906" w:rsidRDefault="00423C1A" w:rsidP="00A32F86">
            <w:pPr>
              <w:rPr>
                <w:rFonts w:ascii="Times" w:hAnsi="Times"/>
                <w:color w:val="000000" w:themeColor="text1"/>
              </w:rPr>
            </w:pPr>
            <w:r w:rsidRPr="00914906">
              <w:rPr>
                <w:rFonts w:ascii="Times" w:hAnsi="Times"/>
                <w:color w:val="000000" w:themeColor="text1"/>
              </w:rPr>
              <w:t>41 (32.8)</w:t>
            </w:r>
          </w:p>
        </w:tc>
        <w:tc>
          <w:tcPr>
            <w:tcW w:w="850" w:type="dxa"/>
          </w:tcPr>
          <w:p w14:paraId="333E3628" w14:textId="7BA781EB" w:rsidR="00A32F86" w:rsidRPr="00914906" w:rsidRDefault="00423C1A" w:rsidP="00A32F86">
            <w:pPr>
              <w:rPr>
                <w:rFonts w:ascii="Times" w:hAnsi="Times"/>
                <w:color w:val="000000" w:themeColor="text1"/>
              </w:rPr>
            </w:pPr>
            <w:r w:rsidRPr="00914906">
              <w:rPr>
                <w:rFonts w:ascii="Times" w:hAnsi="Times"/>
                <w:color w:val="000000" w:themeColor="text1"/>
              </w:rPr>
              <w:t>19 (15.2)</w:t>
            </w:r>
          </w:p>
        </w:tc>
        <w:tc>
          <w:tcPr>
            <w:tcW w:w="851" w:type="dxa"/>
          </w:tcPr>
          <w:p w14:paraId="5D099160" w14:textId="475F130E" w:rsidR="00A32F86" w:rsidRPr="00914906" w:rsidRDefault="00423C1A" w:rsidP="00A32F86">
            <w:pPr>
              <w:rPr>
                <w:rFonts w:ascii="Times" w:hAnsi="Times"/>
                <w:color w:val="000000" w:themeColor="text1"/>
              </w:rPr>
            </w:pPr>
            <w:r w:rsidRPr="00914906">
              <w:rPr>
                <w:rFonts w:ascii="Times" w:hAnsi="Times"/>
                <w:color w:val="000000" w:themeColor="text1"/>
              </w:rPr>
              <w:t>50 (40.0)</w:t>
            </w:r>
          </w:p>
        </w:tc>
      </w:tr>
      <w:tr w:rsidR="00914906" w:rsidRPr="00914906" w14:paraId="614B95D3" w14:textId="531AE657" w:rsidTr="00DE64DC">
        <w:tc>
          <w:tcPr>
            <w:tcW w:w="1423" w:type="dxa"/>
          </w:tcPr>
          <w:p w14:paraId="798F2B6C" w14:textId="2E7FBA8D" w:rsidR="00A32F86" w:rsidRPr="00914906" w:rsidRDefault="00A32F86" w:rsidP="00A32F86">
            <w:pPr>
              <w:rPr>
                <w:rFonts w:ascii="Times" w:hAnsi="Times"/>
                <w:color w:val="000000" w:themeColor="text1"/>
                <w:lang w:val="en-US"/>
              </w:rPr>
            </w:pPr>
          </w:p>
        </w:tc>
        <w:tc>
          <w:tcPr>
            <w:tcW w:w="1134" w:type="dxa"/>
          </w:tcPr>
          <w:p w14:paraId="0481C66C"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2.</w:t>
            </w:r>
          </w:p>
        </w:tc>
        <w:tc>
          <w:tcPr>
            <w:tcW w:w="850" w:type="dxa"/>
          </w:tcPr>
          <w:p w14:paraId="2734DA99" w14:textId="36DAB1BE" w:rsidR="00A32F86" w:rsidRPr="00914906" w:rsidRDefault="00423C1A" w:rsidP="00A32F86">
            <w:pPr>
              <w:rPr>
                <w:rFonts w:ascii="Times" w:hAnsi="Times"/>
                <w:color w:val="000000" w:themeColor="text1"/>
              </w:rPr>
            </w:pPr>
            <w:r w:rsidRPr="00914906">
              <w:rPr>
                <w:rFonts w:ascii="Times" w:hAnsi="Times"/>
                <w:color w:val="000000" w:themeColor="text1"/>
              </w:rPr>
              <w:t>18 (14.4)</w:t>
            </w:r>
          </w:p>
        </w:tc>
        <w:tc>
          <w:tcPr>
            <w:tcW w:w="851" w:type="dxa"/>
          </w:tcPr>
          <w:p w14:paraId="029EA8D3" w14:textId="3ACB247A" w:rsidR="00A32F86" w:rsidRPr="00914906" w:rsidRDefault="00423C1A" w:rsidP="00A32F86">
            <w:pPr>
              <w:rPr>
                <w:rFonts w:ascii="Times" w:hAnsi="Times"/>
                <w:color w:val="000000" w:themeColor="text1"/>
              </w:rPr>
            </w:pPr>
            <w:r w:rsidRPr="00914906">
              <w:rPr>
                <w:rFonts w:ascii="Times" w:hAnsi="Times"/>
                <w:color w:val="000000" w:themeColor="text1"/>
              </w:rPr>
              <w:t>16 (12.8)</w:t>
            </w:r>
          </w:p>
        </w:tc>
        <w:tc>
          <w:tcPr>
            <w:tcW w:w="850" w:type="dxa"/>
          </w:tcPr>
          <w:p w14:paraId="320CF879" w14:textId="2D0C27F4" w:rsidR="00A32F86" w:rsidRPr="00914906" w:rsidRDefault="00423C1A" w:rsidP="00A32F86">
            <w:pPr>
              <w:rPr>
                <w:rFonts w:ascii="Times" w:hAnsi="Times"/>
                <w:color w:val="000000" w:themeColor="text1"/>
              </w:rPr>
            </w:pPr>
            <w:r w:rsidRPr="00914906">
              <w:rPr>
                <w:rFonts w:ascii="Times" w:hAnsi="Times"/>
                <w:color w:val="000000" w:themeColor="text1"/>
              </w:rPr>
              <w:t>26 (20.8)</w:t>
            </w:r>
          </w:p>
        </w:tc>
        <w:tc>
          <w:tcPr>
            <w:tcW w:w="851" w:type="dxa"/>
          </w:tcPr>
          <w:p w14:paraId="460C1AF3" w14:textId="2D591652" w:rsidR="00A32F86" w:rsidRPr="00914906" w:rsidRDefault="00423C1A" w:rsidP="00A32F86">
            <w:pPr>
              <w:rPr>
                <w:rFonts w:ascii="Times" w:hAnsi="Times"/>
                <w:color w:val="000000" w:themeColor="text1"/>
              </w:rPr>
            </w:pPr>
            <w:r w:rsidRPr="00914906">
              <w:rPr>
                <w:rFonts w:ascii="Times" w:hAnsi="Times"/>
                <w:color w:val="000000" w:themeColor="text1"/>
              </w:rPr>
              <w:t>38 (30.4)</w:t>
            </w:r>
          </w:p>
        </w:tc>
        <w:tc>
          <w:tcPr>
            <w:tcW w:w="850" w:type="dxa"/>
          </w:tcPr>
          <w:p w14:paraId="3774830C" w14:textId="7F0227EC" w:rsidR="00A32F86" w:rsidRPr="00914906" w:rsidRDefault="00423C1A" w:rsidP="00A32F86">
            <w:pPr>
              <w:rPr>
                <w:rFonts w:ascii="Times" w:hAnsi="Times"/>
                <w:color w:val="000000" w:themeColor="text1"/>
              </w:rPr>
            </w:pPr>
            <w:r w:rsidRPr="00914906">
              <w:rPr>
                <w:rFonts w:ascii="Times" w:hAnsi="Times"/>
                <w:color w:val="000000" w:themeColor="text1"/>
              </w:rPr>
              <w:t>32 (25.6)</w:t>
            </w:r>
          </w:p>
        </w:tc>
        <w:tc>
          <w:tcPr>
            <w:tcW w:w="851" w:type="dxa"/>
          </w:tcPr>
          <w:p w14:paraId="7BD2622E" w14:textId="5CF54A32" w:rsidR="00A32F86" w:rsidRPr="00914906" w:rsidRDefault="00423C1A" w:rsidP="00A32F86">
            <w:pPr>
              <w:rPr>
                <w:rFonts w:ascii="Times" w:hAnsi="Times"/>
                <w:color w:val="000000" w:themeColor="text1"/>
              </w:rPr>
            </w:pPr>
            <w:r w:rsidRPr="00914906">
              <w:rPr>
                <w:rFonts w:ascii="Times" w:hAnsi="Times"/>
                <w:color w:val="000000" w:themeColor="text1"/>
              </w:rPr>
              <w:t>52 (41.6)</w:t>
            </w:r>
          </w:p>
        </w:tc>
        <w:tc>
          <w:tcPr>
            <w:tcW w:w="850" w:type="dxa"/>
          </w:tcPr>
          <w:p w14:paraId="6E5C503D" w14:textId="3C164281" w:rsidR="00A32F86" w:rsidRPr="00914906" w:rsidRDefault="00423C1A" w:rsidP="00A32F86">
            <w:pPr>
              <w:rPr>
                <w:rFonts w:ascii="Times" w:hAnsi="Times"/>
                <w:color w:val="000000" w:themeColor="text1"/>
              </w:rPr>
            </w:pPr>
            <w:r w:rsidRPr="00914906">
              <w:rPr>
                <w:rFonts w:ascii="Times" w:hAnsi="Times"/>
                <w:color w:val="000000" w:themeColor="text1"/>
              </w:rPr>
              <w:t>26 (20.8)</w:t>
            </w:r>
          </w:p>
        </w:tc>
        <w:tc>
          <w:tcPr>
            <w:tcW w:w="851" w:type="dxa"/>
          </w:tcPr>
          <w:p w14:paraId="59E37B20" w14:textId="1584A213" w:rsidR="00A32F86" w:rsidRPr="00914906" w:rsidRDefault="00423C1A" w:rsidP="00A32F86">
            <w:pPr>
              <w:rPr>
                <w:rFonts w:ascii="Times" w:hAnsi="Times"/>
                <w:color w:val="000000" w:themeColor="text1"/>
              </w:rPr>
            </w:pPr>
            <w:r w:rsidRPr="00914906">
              <w:rPr>
                <w:rFonts w:ascii="Times" w:hAnsi="Times"/>
                <w:color w:val="000000" w:themeColor="text1"/>
              </w:rPr>
              <w:t>41 (32.8)</w:t>
            </w:r>
          </w:p>
        </w:tc>
        <w:tc>
          <w:tcPr>
            <w:tcW w:w="850" w:type="dxa"/>
          </w:tcPr>
          <w:p w14:paraId="302FF264" w14:textId="09B7011A" w:rsidR="00A32F86" w:rsidRPr="00914906" w:rsidRDefault="00423C1A" w:rsidP="00A32F86">
            <w:pPr>
              <w:rPr>
                <w:rFonts w:ascii="Times" w:hAnsi="Times"/>
                <w:color w:val="000000" w:themeColor="text1"/>
              </w:rPr>
            </w:pPr>
            <w:r w:rsidRPr="00914906">
              <w:rPr>
                <w:rFonts w:ascii="Times" w:hAnsi="Times"/>
                <w:color w:val="000000" w:themeColor="text1"/>
              </w:rPr>
              <w:t>19 (15.2)</w:t>
            </w:r>
          </w:p>
        </w:tc>
        <w:tc>
          <w:tcPr>
            <w:tcW w:w="851" w:type="dxa"/>
          </w:tcPr>
          <w:p w14:paraId="4A0388F9" w14:textId="2768BC3B" w:rsidR="00A32F86" w:rsidRPr="00914906" w:rsidRDefault="00423C1A" w:rsidP="00A32F86">
            <w:pPr>
              <w:rPr>
                <w:rFonts w:ascii="Times" w:hAnsi="Times"/>
                <w:color w:val="000000" w:themeColor="text1"/>
              </w:rPr>
            </w:pPr>
            <w:r w:rsidRPr="00914906">
              <w:rPr>
                <w:rFonts w:ascii="Times" w:hAnsi="Times"/>
                <w:color w:val="000000" w:themeColor="text1"/>
              </w:rPr>
              <w:t>50 (40.0)</w:t>
            </w:r>
          </w:p>
        </w:tc>
      </w:tr>
      <w:tr w:rsidR="00914906" w:rsidRPr="00914906" w14:paraId="147AC989" w14:textId="04AA8B7B" w:rsidTr="00DE64DC">
        <w:tc>
          <w:tcPr>
            <w:tcW w:w="1423" w:type="dxa"/>
          </w:tcPr>
          <w:p w14:paraId="2BBFA3D5" w14:textId="77777777" w:rsidR="00A32F86" w:rsidRPr="00914906" w:rsidRDefault="00A32F86" w:rsidP="00A32F86">
            <w:pPr>
              <w:rPr>
                <w:rFonts w:ascii="Times" w:hAnsi="Times"/>
                <w:color w:val="000000" w:themeColor="text1"/>
              </w:rPr>
            </w:pPr>
          </w:p>
        </w:tc>
        <w:tc>
          <w:tcPr>
            <w:tcW w:w="1134" w:type="dxa"/>
          </w:tcPr>
          <w:p w14:paraId="71FCF698"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3. </w:t>
            </w:r>
          </w:p>
        </w:tc>
        <w:tc>
          <w:tcPr>
            <w:tcW w:w="850" w:type="dxa"/>
          </w:tcPr>
          <w:p w14:paraId="35630C18" w14:textId="543E7C48" w:rsidR="00A32F86" w:rsidRPr="00914906" w:rsidRDefault="00423C1A" w:rsidP="00A32F86">
            <w:pPr>
              <w:rPr>
                <w:rFonts w:ascii="Times" w:hAnsi="Times"/>
                <w:color w:val="000000" w:themeColor="text1"/>
              </w:rPr>
            </w:pPr>
            <w:r w:rsidRPr="00914906">
              <w:rPr>
                <w:rFonts w:ascii="Times" w:hAnsi="Times"/>
                <w:color w:val="000000" w:themeColor="text1"/>
              </w:rPr>
              <w:t>9 (39.1)</w:t>
            </w:r>
          </w:p>
        </w:tc>
        <w:tc>
          <w:tcPr>
            <w:tcW w:w="851" w:type="dxa"/>
          </w:tcPr>
          <w:p w14:paraId="16D796D4" w14:textId="1E2BF718" w:rsidR="00A32F86" w:rsidRPr="00914906" w:rsidRDefault="00423C1A" w:rsidP="00A32F86">
            <w:pPr>
              <w:rPr>
                <w:rFonts w:ascii="Times" w:hAnsi="Times"/>
                <w:color w:val="000000" w:themeColor="text1"/>
              </w:rPr>
            </w:pPr>
            <w:r w:rsidRPr="00914906">
              <w:rPr>
                <w:rFonts w:ascii="Times" w:hAnsi="Times"/>
                <w:color w:val="000000" w:themeColor="text1"/>
              </w:rPr>
              <w:t>10 (43.5)</w:t>
            </w:r>
          </w:p>
        </w:tc>
        <w:tc>
          <w:tcPr>
            <w:tcW w:w="850" w:type="dxa"/>
          </w:tcPr>
          <w:p w14:paraId="76F23F66" w14:textId="3DB446BA" w:rsidR="00A32F86" w:rsidRPr="00914906" w:rsidRDefault="00423C1A" w:rsidP="00A32F86">
            <w:pPr>
              <w:rPr>
                <w:rFonts w:ascii="Times" w:hAnsi="Times"/>
                <w:color w:val="000000" w:themeColor="text1"/>
              </w:rPr>
            </w:pPr>
            <w:r w:rsidRPr="00914906">
              <w:rPr>
                <w:rFonts w:ascii="Times" w:hAnsi="Times"/>
                <w:color w:val="000000" w:themeColor="text1"/>
              </w:rPr>
              <w:t>11 (47.8)</w:t>
            </w:r>
          </w:p>
        </w:tc>
        <w:tc>
          <w:tcPr>
            <w:tcW w:w="851" w:type="dxa"/>
          </w:tcPr>
          <w:p w14:paraId="2184E5C7" w14:textId="79949ABA" w:rsidR="00A32F86" w:rsidRPr="00914906" w:rsidRDefault="00423C1A" w:rsidP="00A32F86">
            <w:pPr>
              <w:rPr>
                <w:rFonts w:ascii="Times" w:hAnsi="Times"/>
                <w:color w:val="000000" w:themeColor="text1"/>
              </w:rPr>
            </w:pPr>
            <w:r w:rsidRPr="00914906">
              <w:rPr>
                <w:rFonts w:ascii="Times" w:hAnsi="Times"/>
                <w:color w:val="000000" w:themeColor="text1"/>
              </w:rPr>
              <w:t>11 (47.8)</w:t>
            </w:r>
          </w:p>
        </w:tc>
        <w:tc>
          <w:tcPr>
            <w:tcW w:w="850" w:type="dxa"/>
          </w:tcPr>
          <w:p w14:paraId="699B4F6B" w14:textId="41A5122E" w:rsidR="00A32F86" w:rsidRPr="00914906" w:rsidRDefault="00423C1A" w:rsidP="00A32F86">
            <w:pPr>
              <w:rPr>
                <w:rFonts w:ascii="Times" w:hAnsi="Times"/>
                <w:color w:val="000000" w:themeColor="text1"/>
              </w:rPr>
            </w:pPr>
            <w:r w:rsidRPr="00914906">
              <w:rPr>
                <w:rFonts w:ascii="Times" w:hAnsi="Times"/>
                <w:color w:val="000000" w:themeColor="text1"/>
              </w:rPr>
              <w:t>11 (47.8)</w:t>
            </w:r>
          </w:p>
        </w:tc>
        <w:tc>
          <w:tcPr>
            <w:tcW w:w="851" w:type="dxa"/>
          </w:tcPr>
          <w:p w14:paraId="0CE1D34F" w14:textId="5D0283AB" w:rsidR="00A32F86" w:rsidRPr="00914906" w:rsidRDefault="00423C1A" w:rsidP="00A32F86">
            <w:pPr>
              <w:rPr>
                <w:rFonts w:ascii="Times" w:hAnsi="Times"/>
                <w:color w:val="000000" w:themeColor="text1"/>
              </w:rPr>
            </w:pPr>
            <w:r w:rsidRPr="00914906">
              <w:rPr>
                <w:rFonts w:ascii="Times" w:hAnsi="Times"/>
                <w:color w:val="000000" w:themeColor="text1"/>
              </w:rPr>
              <w:t>21 (91.3)</w:t>
            </w:r>
          </w:p>
        </w:tc>
        <w:tc>
          <w:tcPr>
            <w:tcW w:w="850" w:type="dxa"/>
          </w:tcPr>
          <w:p w14:paraId="3961C199" w14:textId="45BB3CA6" w:rsidR="00A32F86" w:rsidRPr="00914906" w:rsidRDefault="00423C1A" w:rsidP="00A32F86">
            <w:pPr>
              <w:rPr>
                <w:rFonts w:ascii="Times" w:hAnsi="Times"/>
                <w:color w:val="000000" w:themeColor="text1"/>
              </w:rPr>
            </w:pPr>
            <w:r w:rsidRPr="00914906">
              <w:rPr>
                <w:rFonts w:ascii="Times" w:hAnsi="Times"/>
                <w:color w:val="000000" w:themeColor="text1"/>
              </w:rPr>
              <w:t>13 (56.5)</w:t>
            </w:r>
          </w:p>
        </w:tc>
        <w:tc>
          <w:tcPr>
            <w:tcW w:w="851" w:type="dxa"/>
          </w:tcPr>
          <w:p w14:paraId="5D4CFE6A" w14:textId="45789485" w:rsidR="00A32F86" w:rsidRPr="00914906" w:rsidRDefault="00423C1A" w:rsidP="00A32F86">
            <w:pPr>
              <w:rPr>
                <w:rFonts w:ascii="Times" w:hAnsi="Times"/>
                <w:color w:val="000000" w:themeColor="text1"/>
              </w:rPr>
            </w:pPr>
            <w:r w:rsidRPr="00914906">
              <w:rPr>
                <w:rFonts w:ascii="Times" w:hAnsi="Times"/>
                <w:color w:val="000000" w:themeColor="text1"/>
              </w:rPr>
              <w:t>12 (52.2)</w:t>
            </w:r>
          </w:p>
        </w:tc>
        <w:tc>
          <w:tcPr>
            <w:tcW w:w="850" w:type="dxa"/>
          </w:tcPr>
          <w:p w14:paraId="601D7976" w14:textId="036B6CE4" w:rsidR="00A32F86" w:rsidRPr="00914906" w:rsidRDefault="00423C1A" w:rsidP="00A32F86">
            <w:pPr>
              <w:rPr>
                <w:rFonts w:ascii="Times" w:hAnsi="Times"/>
                <w:color w:val="000000" w:themeColor="text1"/>
              </w:rPr>
            </w:pPr>
            <w:r w:rsidRPr="00914906">
              <w:rPr>
                <w:rFonts w:ascii="Times" w:hAnsi="Times"/>
                <w:color w:val="000000" w:themeColor="text1"/>
              </w:rPr>
              <w:t>5 (21.7)</w:t>
            </w:r>
          </w:p>
        </w:tc>
        <w:tc>
          <w:tcPr>
            <w:tcW w:w="851" w:type="dxa"/>
          </w:tcPr>
          <w:p w14:paraId="1DB5AB0D" w14:textId="678D4A47" w:rsidR="00A32F86" w:rsidRPr="00914906" w:rsidRDefault="00423C1A" w:rsidP="00A32F86">
            <w:pPr>
              <w:rPr>
                <w:rFonts w:ascii="Times" w:hAnsi="Times"/>
                <w:color w:val="000000" w:themeColor="text1"/>
              </w:rPr>
            </w:pPr>
            <w:r w:rsidRPr="00914906">
              <w:rPr>
                <w:rFonts w:ascii="Times" w:hAnsi="Times"/>
                <w:color w:val="000000" w:themeColor="text1"/>
              </w:rPr>
              <w:t>17 (73.9)</w:t>
            </w:r>
          </w:p>
        </w:tc>
      </w:tr>
      <w:tr w:rsidR="00914906" w:rsidRPr="00914906" w14:paraId="4D33C5AE" w14:textId="5D6FE27E" w:rsidTr="00DE64DC">
        <w:tc>
          <w:tcPr>
            <w:tcW w:w="1423" w:type="dxa"/>
          </w:tcPr>
          <w:p w14:paraId="4592365B" w14:textId="77777777" w:rsidR="00A32F86" w:rsidRPr="00914906" w:rsidRDefault="00A32F86" w:rsidP="00A32F86">
            <w:pPr>
              <w:rPr>
                <w:rFonts w:ascii="Times" w:hAnsi="Times"/>
                <w:color w:val="000000" w:themeColor="text1"/>
              </w:rPr>
            </w:pPr>
          </w:p>
        </w:tc>
        <w:tc>
          <w:tcPr>
            <w:tcW w:w="1134" w:type="dxa"/>
          </w:tcPr>
          <w:p w14:paraId="153C2AA3"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4.</w:t>
            </w:r>
          </w:p>
        </w:tc>
        <w:tc>
          <w:tcPr>
            <w:tcW w:w="850" w:type="dxa"/>
          </w:tcPr>
          <w:p w14:paraId="5FA535C0" w14:textId="12DA3237" w:rsidR="00A32F86" w:rsidRPr="00914906" w:rsidRDefault="00423C1A" w:rsidP="00A32F86">
            <w:pPr>
              <w:rPr>
                <w:rFonts w:ascii="Times" w:hAnsi="Times"/>
                <w:color w:val="000000" w:themeColor="text1"/>
              </w:rPr>
            </w:pPr>
            <w:r w:rsidRPr="00914906">
              <w:rPr>
                <w:rFonts w:ascii="Times" w:hAnsi="Times"/>
                <w:color w:val="000000" w:themeColor="text1"/>
              </w:rPr>
              <w:t>6 (66.7)</w:t>
            </w:r>
          </w:p>
        </w:tc>
        <w:tc>
          <w:tcPr>
            <w:tcW w:w="851" w:type="dxa"/>
          </w:tcPr>
          <w:p w14:paraId="1A4A6CB8" w14:textId="09A143C6" w:rsidR="00A32F86" w:rsidRPr="00914906" w:rsidRDefault="00423C1A" w:rsidP="00A32F86">
            <w:pPr>
              <w:rPr>
                <w:rFonts w:ascii="Times" w:hAnsi="Times"/>
                <w:color w:val="000000" w:themeColor="text1"/>
              </w:rPr>
            </w:pPr>
            <w:r w:rsidRPr="00914906">
              <w:rPr>
                <w:rFonts w:ascii="Times" w:hAnsi="Times"/>
                <w:color w:val="000000" w:themeColor="text1"/>
              </w:rPr>
              <w:t>7 (77.8)</w:t>
            </w:r>
          </w:p>
        </w:tc>
        <w:tc>
          <w:tcPr>
            <w:tcW w:w="850" w:type="dxa"/>
          </w:tcPr>
          <w:p w14:paraId="623D9080" w14:textId="153C4219" w:rsidR="00A32F86" w:rsidRPr="00914906" w:rsidRDefault="00423C1A" w:rsidP="00A32F86">
            <w:pPr>
              <w:rPr>
                <w:rFonts w:ascii="Times" w:hAnsi="Times"/>
                <w:color w:val="000000" w:themeColor="text1"/>
              </w:rPr>
            </w:pPr>
            <w:r w:rsidRPr="00914906">
              <w:rPr>
                <w:rFonts w:ascii="Times" w:hAnsi="Times"/>
                <w:color w:val="000000" w:themeColor="text1"/>
              </w:rPr>
              <w:t>7 (77.7)</w:t>
            </w:r>
          </w:p>
        </w:tc>
        <w:tc>
          <w:tcPr>
            <w:tcW w:w="851" w:type="dxa"/>
          </w:tcPr>
          <w:p w14:paraId="16B187FA" w14:textId="2104A398" w:rsidR="00A32F86" w:rsidRPr="00914906" w:rsidRDefault="00423C1A" w:rsidP="00A32F86">
            <w:pPr>
              <w:rPr>
                <w:rFonts w:ascii="Times" w:hAnsi="Times"/>
                <w:color w:val="000000" w:themeColor="text1"/>
              </w:rPr>
            </w:pPr>
            <w:r w:rsidRPr="00914906">
              <w:rPr>
                <w:rFonts w:ascii="Times" w:hAnsi="Times"/>
                <w:color w:val="000000" w:themeColor="text1"/>
              </w:rPr>
              <w:t>8 (88.9)</w:t>
            </w:r>
          </w:p>
        </w:tc>
        <w:tc>
          <w:tcPr>
            <w:tcW w:w="850" w:type="dxa"/>
          </w:tcPr>
          <w:p w14:paraId="48897E55" w14:textId="3B89D260" w:rsidR="00A32F86" w:rsidRPr="00914906" w:rsidRDefault="00423C1A" w:rsidP="00A32F86">
            <w:pPr>
              <w:rPr>
                <w:rFonts w:ascii="Times" w:hAnsi="Times"/>
                <w:color w:val="000000" w:themeColor="text1"/>
              </w:rPr>
            </w:pPr>
            <w:r w:rsidRPr="00914906">
              <w:rPr>
                <w:rFonts w:ascii="Times" w:hAnsi="Times"/>
                <w:color w:val="000000" w:themeColor="text1"/>
              </w:rPr>
              <w:t>8 (88.9)</w:t>
            </w:r>
          </w:p>
        </w:tc>
        <w:tc>
          <w:tcPr>
            <w:tcW w:w="851" w:type="dxa"/>
          </w:tcPr>
          <w:p w14:paraId="5ADCF987" w14:textId="655AF0B3" w:rsidR="00A32F86" w:rsidRPr="00914906" w:rsidRDefault="00423C1A" w:rsidP="00A32F86">
            <w:pPr>
              <w:rPr>
                <w:rFonts w:ascii="Times" w:hAnsi="Times"/>
                <w:color w:val="000000" w:themeColor="text1"/>
              </w:rPr>
            </w:pPr>
            <w:r w:rsidRPr="00914906">
              <w:rPr>
                <w:rFonts w:ascii="Times" w:hAnsi="Times"/>
                <w:color w:val="000000" w:themeColor="text1"/>
              </w:rPr>
              <w:t>8 (88.9)</w:t>
            </w:r>
          </w:p>
        </w:tc>
        <w:tc>
          <w:tcPr>
            <w:tcW w:w="850" w:type="dxa"/>
          </w:tcPr>
          <w:p w14:paraId="7F03737B" w14:textId="5B4922A7" w:rsidR="00A32F86" w:rsidRPr="00914906" w:rsidRDefault="0098235B" w:rsidP="00A32F86">
            <w:pPr>
              <w:rPr>
                <w:rFonts w:ascii="Times" w:hAnsi="Times"/>
                <w:color w:val="000000" w:themeColor="text1"/>
              </w:rPr>
            </w:pPr>
            <w:r w:rsidRPr="00914906">
              <w:rPr>
                <w:rFonts w:ascii="Times" w:hAnsi="Times"/>
                <w:color w:val="000000" w:themeColor="text1"/>
              </w:rPr>
              <w:t>8 (88.9)</w:t>
            </w:r>
          </w:p>
        </w:tc>
        <w:tc>
          <w:tcPr>
            <w:tcW w:w="851" w:type="dxa"/>
          </w:tcPr>
          <w:p w14:paraId="539F9FAD" w14:textId="77C749D1" w:rsidR="00A32F86" w:rsidRPr="00914906" w:rsidRDefault="0098235B" w:rsidP="00A32F86">
            <w:pPr>
              <w:rPr>
                <w:rFonts w:ascii="Times" w:hAnsi="Times"/>
                <w:color w:val="000000" w:themeColor="text1"/>
              </w:rPr>
            </w:pPr>
            <w:r w:rsidRPr="00914906">
              <w:rPr>
                <w:rFonts w:ascii="Times" w:hAnsi="Times"/>
                <w:color w:val="000000" w:themeColor="text1"/>
              </w:rPr>
              <w:t>7 (77.8)</w:t>
            </w:r>
          </w:p>
        </w:tc>
        <w:tc>
          <w:tcPr>
            <w:tcW w:w="850" w:type="dxa"/>
          </w:tcPr>
          <w:p w14:paraId="02A563DB" w14:textId="2240C938" w:rsidR="00A32F86" w:rsidRPr="00914906" w:rsidRDefault="0098235B" w:rsidP="00A32F86">
            <w:pPr>
              <w:rPr>
                <w:rFonts w:ascii="Times" w:hAnsi="Times"/>
                <w:color w:val="000000" w:themeColor="text1"/>
              </w:rPr>
            </w:pPr>
            <w:r w:rsidRPr="00914906">
              <w:rPr>
                <w:rFonts w:ascii="Times" w:hAnsi="Times"/>
                <w:color w:val="000000" w:themeColor="text1"/>
              </w:rPr>
              <w:t>7 (77.8)</w:t>
            </w:r>
          </w:p>
        </w:tc>
        <w:tc>
          <w:tcPr>
            <w:tcW w:w="851" w:type="dxa"/>
          </w:tcPr>
          <w:p w14:paraId="2850F4A2" w14:textId="08BAB6D9" w:rsidR="00A32F86" w:rsidRPr="00914906" w:rsidRDefault="0098235B" w:rsidP="00A32F86">
            <w:pPr>
              <w:rPr>
                <w:rFonts w:ascii="Times" w:hAnsi="Times"/>
                <w:color w:val="000000" w:themeColor="text1"/>
              </w:rPr>
            </w:pPr>
            <w:r w:rsidRPr="00914906">
              <w:rPr>
                <w:rFonts w:ascii="Times" w:hAnsi="Times"/>
                <w:color w:val="000000" w:themeColor="text1"/>
              </w:rPr>
              <w:t>8 (88.9)</w:t>
            </w:r>
          </w:p>
        </w:tc>
      </w:tr>
      <w:tr w:rsidR="00914906" w:rsidRPr="00914906" w14:paraId="1757373F" w14:textId="44C5C42B" w:rsidTr="00DE64DC">
        <w:tc>
          <w:tcPr>
            <w:tcW w:w="1423" w:type="dxa"/>
          </w:tcPr>
          <w:p w14:paraId="563393EE" w14:textId="77777777" w:rsidR="00A32F86" w:rsidRPr="00914906" w:rsidRDefault="00A32F86" w:rsidP="00A32F86">
            <w:pPr>
              <w:rPr>
                <w:rFonts w:ascii="Times" w:hAnsi="Times"/>
                <w:color w:val="000000" w:themeColor="text1"/>
              </w:rPr>
            </w:pPr>
          </w:p>
        </w:tc>
        <w:tc>
          <w:tcPr>
            <w:tcW w:w="1134" w:type="dxa"/>
          </w:tcPr>
          <w:p w14:paraId="13BEE4A2"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5.</w:t>
            </w:r>
          </w:p>
        </w:tc>
        <w:tc>
          <w:tcPr>
            <w:tcW w:w="850" w:type="dxa"/>
          </w:tcPr>
          <w:p w14:paraId="4340AC31" w14:textId="533E51F7" w:rsidR="00A32F86" w:rsidRPr="00914906" w:rsidRDefault="0098235B" w:rsidP="00A32F86">
            <w:pPr>
              <w:rPr>
                <w:rFonts w:ascii="Times" w:hAnsi="Times"/>
                <w:color w:val="000000" w:themeColor="text1"/>
              </w:rPr>
            </w:pPr>
            <w:r w:rsidRPr="00914906">
              <w:rPr>
                <w:rFonts w:ascii="Times" w:hAnsi="Times"/>
                <w:color w:val="000000" w:themeColor="text1"/>
              </w:rPr>
              <w:t>7 (36.8)</w:t>
            </w:r>
          </w:p>
        </w:tc>
        <w:tc>
          <w:tcPr>
            <w:tcW w:w="851" w:type="dxa"/>
          </w:tcPr>
          <w:p w14:paraId="200C75A6" w14:textId="7591D8DA" w:rsidR="00A32F86" w:rsidRPr="00914906" w:rsidRDefault="0098235B" w:rsidP="00A32F86">
            <w:pPr>
              <w:rPr>
                <w:rFonts w:ascii="Times" w:hAnsi="Times"/>
                <w:color w:val="000000" w:themeColor="text1"/>
              </w:rPr>
            </w:pPr>
            <w:r w:rsidRPr="00914906">
              <w:rPr>
                <w:rFonts w:ascii="Times" w:hAnsi="Times"/>
                <w:color w:val="000000" w:themeColor="text1"/>
              </w:rPr>
              <w:t>7 (36.8)</w:t>
            </w:r>
          </w:p>
        </w:tc>
        <w:tc>
          <w:tcPr>
            <w:tcW w:w="850" w:type="dxa"/>
          </w:tcPr>
          <w:p w14:paraId="40CE8286" w14:textId="0C6A574A" w:rsidR="00A32F86" w:rsidRPr="00914906" w:rsidRDefault="0098235B" w:rsidP="00A32F86">
            <w:pPr>
              <w:rPr>
                <w:rFonts w:ascii="Times" w:hAnsi="Times"/>
                <w:color w:val="000000" w:themeColor="text1"/>
              </w:rPr>
            </w:pPr>
            <w:r w:rsidRPr="00914906">
              <w:rPr>
                <w:rFonts w:ascii="Times" w:hAnsi="Times"/>
                <w:color w:val="000000" w:themeColor="text1"/>
              </w:rPr>
              <w:t>9 (47.4)</w:t>
            </w:r>
          </w:p>
        </w:tc>
        <w:tc>
          <w:tcPr>
            <w:tcW w:w="851" w:type="dxa"/>
          </w:tcPr>
          <w:p w14:paraId="0BDA736C" w14:textId="15C0F87C" w:rsidR="00A32F86" w:rsidRPr="00914906" w:rsidRDefault="0098235B" w:rsidP="00A32F86">
            <w:pPr>
              <w:rPr>
                <w:rFonts w:ascii="Times" w:hAnsi="Times"/>
                <w:color w:val="000000" w:themeColor="text1"/>
              </w:rPr>
            </w:pPr>
            <w:r w:rsidRPr="00914906">
              <w:rPr>
                <w:rFonts w:ascii="Times" w:hAnsi="Times"/>
                <w:color w:val="000000" w:themeColor="text1"/>
              </w:rPr>
              <w:t>8 (42.1)</w:t>
            </w:r>
          </w:p>
        </w:tc>
        <w:tc>
          <w:tcPr>
            <w:tcW w:w="850" w:type="dxa"/>
          </w:tcPr>
          <w:p w14:paraId="3A2FF3CE" w14:textId="0EE9655E" w:rsidR="00A32F86" w:rsidRPr="00914906" w:rsidRDefault="0098235B" w:rsidP="00A32F86">
            <w:pPr>
              <w:rPr>
                <w:rFonts w:ascii="Times" w:hAnsi="Times"/>
                <w:color w:val="000000" w:themeColor="text1"/>
              </w:rPr>
            </w:pPr>
            <w:r w:rsidRPr="00914906">
              <w:rPr>
                <w:rFonts w:ascii="Times" w:hAnsi="Times"/>
                <w:color w:val="000000" w:themeColor="text1"/>
              </w:rPr>
              <w:t>10 (52.6)</w:t>
            </w:r>
          </w:p>
        </w:tc>
        <w:tc>
          <w:tcPr>
            <w:tcW w:w="851" w:type="dxa"/>
          </w:tcPr>
          <w:p w14:paraId="2200CEF5" w14:textId="1E3A6AF1" w:rsidR="00A32F86" w:rsidRPr="00914906" w:rsidRDefault="0098235B" w:rsidP="00A32F86">
            <w:pPr>
              <w:rPr>
                <w:rFonts w:ascii="Times" w:hAnsi="Times"/>
                <w:color w:val="000000" w:themeColor="text1"/>
              </w:rPr>
            </w:pPr>
            <w:r w:rsidRPr="00914906">
              <w:rPr>
                <w:rFonts w:ascii="Times" w:hAnsi="Times"/>
                <w:color w:val="000000" w:themeColor="text1"/>
              </w:rPr>
              <w:t>12 (63.2)</w:t>
            </w:r>
          </w:p>
        </w:tc>
        <w:tc>
          <w:tcPr>
            <w:tcW w:w="850" w:type="dxa"/>
          </w:tcPr>
          <w:p w14:paraId="317063E3" w14:textId="683F9AFF" w:rsidR="00A32F86" w:rsidRPr="00914906" w:rsidRDefault="0098235B" w:rsidP="00A32F86">
            <w:pPr>
              <w:rPr>
                <w:rFonts w:ascii="Times" w:hAnsi="Times"/>
                <w:color w:val="000000" w:themeColor="text1"/>
              </w:rPr>
            </w:pPr>
            <w:r w:rsidRPr="00914906">
              <w:rPr>
                <w:rFonts w:ascii="Times" w:hAnsi="Times"/>
                <w:color w:val="000000" w:themeColor="text1"/>
              </w:rPr>
              <w:t>9 (47.4)</w:t>
            </w:r>
          </w:p>
        </w:tc>
        <w:tc>
          <w:tcPr>
            <w:tcW w:w="851" w:type="dxa"/>
          </w:tcPr>
          <w:p w14:paraId="5BA872FD" w14:textId="1533873F" w:rsidR="00A32F86" w:rsidRPr="00914906" w:rsidRDefault="0098235B" w:rsidP="00A32F86">
            <w:pPr>
              <w:rPr>
                <w:rFonts w:ascii="Times" w:hAnsi="Times"/>
                <w:color w:val="000000" w:themeColor="text1"/>
              </w:rPr>
            </w:pPr>
            <w:r w:rsidRPr="00914906">
              <w:rPr>
                <w:rFonts w:ascii="Times" w:hAnsi="Times"/>
                <w:color w:val="000000" w:themeColor="text1"/>
              </w:rPr>
              <w:t>9 (47.4)</w:t>
            </w:r>
          </w:p>
        </w:tc>
        <w:tc>
          <w:tcPr>
            <w:tcW w:w="850" w:type="dxa"/>
          </w:tcPr>
          <w:p w14:paraId="454D4DB4" w14:textId="428EBF86" w:rsidR="00A32F86" w:rsidRPr="00914906" w:rsidRDefault="0098235B" w:rsidP="00A32F86">
            <w:pPr>
              <w:rPr>
                <w:rFonts w:ascii="Times" w:hAnsi="Times"/>
                <w:color w:val="000000" w:themeColor="text1"/>
              </w:rPr>
            </w:pPr>
            <w:r w:rsidRPr="00914906">
              <w:rPr>
                <w:rFonts w:ascii="Times" w:hAnsi="Times"/>
                <w:color w:val="000000" w:themeColor="text1"/>
              </w:rPr>
              <w:t>7 (36.8)</w:t>
            </w:r>
          </w:p>
        </w:tc>
        <w:tc>
          <w:tcPr>
            <w:tcW w:w="851" w:type="dxa"/>
          </w:tcPr>
          <w:p w14:paraId="72036CE0" w14:textId="1B0EBE92" w:rsidR="00A32F86" w:rsidRPr="00914906" w:rsidRDefault="0098235B" w:rsidP="00A32F86">
            <w:pPr>
              <w:rPr>
                <w:rFonts w:ascii="Times" w:hAnsi="Times"/>
                <w:color w:val="000000" w:themeColor="text1"/>
              </w:rPr>
            </w:pPr>
            <w:r w:rsidRPr="00914906">
              <w:rPr>
                <w:rFonts w:ascii="Times" w:hAnsi="Times"/>
                <w:color w:val="000000" w:themeColor="text1"/>
              </w:rPr>
              <w:t>12 (63.4)</w:t>
            </w:r>
          </w:p>
        </w:tc>
      </w:tr>
      <w:tr w:rsidR="00914906" w:rsidRPr="00914906" w14:paraId="75F06AC6" w14:textId="0874C39E" w:rsidTr="00DE64DC">
        <w:tc>
          <w:tcPr>
            <w:tcW w:w="1423" w:type="dxa"/>
          </w:tcPr>
          <w:p w14:paraId="07EF2463" w14:textId="77777777" w:rsidR="00A32F86" w:rsidRPr="00914906" w:rsidRDefault="00A32F86" w:rsidP="00A32F86">
            <w:pPr>
              <w:rPr>
                <w:rFonts w:ascii="Times" w:hAnsi="Times"/>
                <w:color w:val="000000" w:themeColor="text1"/>
              </w:rPr>
            </w:pPr>
          </w:p>
        </w:tc>
        <w:tc>
          <w:tcPr>
            <w:tcW w:w="1134" w:type="dxa"/>
          </w:tcPr>
          <w:p w14:paraId="7C539BCA"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6. </w:t>
            </w:r>
          </w:p>
        </w:tc>
        <w:tc>
          <w:tcPr>
            <w:tcW w:w="850" w:type="dxa"/>
          </w:tcPr>
          <w:p w14:paraId="4FEEF07C" w14:textId="189D814D" w:rsidR="00A32F86" w:rsidRPr="00914906" w:rsidRDefault="0098235B" w:rsidP="00A32F86">
            <w:pPr>
              <w:rPr>
                <w:rFonts w:ascii="Times" w:hAnsi="Times"/>
                <w:color w:val="000000" w:themeColor="text1"/>
              </w:rPr>
            </w:pPr>
            <w:r w:rsidRPr="00914906">
              <w:rPr>
                <w:rFonts w:ascii="Times" w:hAnsi="Times"/>
                <w:color w:val="000000" w:themeColor="text1"/>
              </w:rPr>
              <w:t>5 (50.0)</w:t>
            </w:r>
          </w:p>
        </w:tc>
        <w:tc>
          <w:tcPr>
            <w:tcW w:w="851" w:type="dxa"/>
          </w:tcPr>
          <w:p w14:paraId="3607E915" w14:textId="323AD98B" w:rsidR="00A32F86" w:rsidRPr="00914906" w:rsidRDefault="0098235B" w:rsidP="00A32F86">
            <w:pPr>
              <w:rPr>
                <w:rFonts w:ascii="Times" w:hAnsi="Times"/>
                <w:color w:val="000000" w:themeColor="text1"/>
              </w:rPr>
            </w:pPr>
            <w:r w:rsidRPr="00914906">
              <w:rPr>
                <w:rFonts w:ascii="Times" w:hAnsi="Times"/>
                <w:color w:val="000000" w:themeColor="text1"/>
              </w:rPr>
              <w:t>6 (60.0)</w:t>
            </w:r>
          </w:p>
        </w:tc>
        <w:tc>
          <w:tcPr>
            <w:tcW w:w="850" w:type="dxa"/>
          </w:tcPr>
          <w:p w14:paraId="2C9DE99D" w14:textId="7F1F03A6" w:rsidR="00A32F86" w:rsidRPr="00914906" w:rsidRDefault="0098235B" w:rsidP="00A32F86">
            <w:pPr>
              <w:rPr>
                <w:rFonts w:ascii="Times" w:hAnsi="Times"/>
                <w:color w:val="000000" w:themeColor="text1"/>
              </w:rPr>
            </w:pPr>
            <w:r w:rsidRPr="00914906">
              <w:rPr>
                <w:rFonts w:ascii="Times" w:hAnsi="Times"/>
                <w:color w:val="000000" w:themeColor="text1"/>
              </w:rPr>
              <w:t>6 (60.0)</w:t>
            </w:r>
          </w:p>
        </w:tc>
        <w:tc>
          <w:tcPr>
            <w:tcW w:w="851" w:type="dxa"/>
          </w:tcPr>
          <w:p w14:paraId="22274B13" w14:textId="456673FC" w:rsidR="00A32F86" w:rsidRPr="00914906" w:rsidRDefault="0098235B" w:rsidP="00A32F86">
            <w:pPr>
              <w:rPr>
                <w:rFonts w:ascii="Times" w:hAnsi="Times"/>
                <w:color w:val="000000" w:themeColor="text1"/>
              </w:rPr>
            </w:pPr>
            <w:r w:rsidRPr="00914906">
              <w:rPr>
                <w:rFonts w:ascii="Times" w:hAnsi="Times"/>
                <w:color w:val="000000" w:themeColor="text1"/>
              </w:rPr>
              <w:t>7 (70.0)</w:t>
            </w:r>
          </w:p>
        </w:tc>
        <w:tc>
          <w:tcPr>
            <w:tcW w:w="850" w:type="dxa"/>
          </w:tcPr>
          <w:p w14:paraId="5B345835" w14:textId="410B1ED0" w:rsidR="00A32F86" w:rsidRPr="00914906" w:rsidRDefault="0098235B" w:rsidP="00A32F86">
            <w:pPr>
              <w:rPr>
                <w:rFonts w:ascii="Times" w:hAnsi="Times"/>
                <w:color w:val="000000" w:themeColor="text1"/>
              </w:rPr>
            </w:pPr>
            <w:r w:rsidRPr="00914906">
              <w:rPr>
                <w:rFonts w:ascii="Times" w:hAnsi="Times"/>
                <w:color w:val="000000" w:themeColor="text1"/>
              </w:rPr>
              <w:t>8 (80.0)</w:t>
            </w:r>
          </w:p>
        </w:tc>
        <w:tc>
          <w:tcPr>
            <w:tcW w:w="851" w:type="dxa"/>
          </w:tcPr>
          <w:p w14:paraId="4F699623" w14:textId="180F5C9F" w:rsidR="00A32F86" w:rsidRPr="00914906" w:rsidRDefault="0098235B" w:rsidP="00A32F86">
            <w:pPr>
              <w:rPr>
                <w:rFonts w:ascii="Times" w:hAnsi="Times"/>
                <w:color w:val="000000" w:themeColor="text1"/>
              </w:rPr>
            </w:pPr>
            <w:r w:rsidRPr="00914906">
              <w:rPr>
                <w:rFonts w:ascii="Times" w:hAnsi="Times"/>
                <w:color w:val="000000" w:themeColor="text1"/>
              </w:rPr>
              <w:t>7 (70.0)</w:t>
            </w:r>
          </w:p>
        </w:tc>
        <w:tc>
          <w:tcPr>
            <w:tcW w:w="850" w:type="dxa"/>
          </w:tcPr>
          <w:p w14:paraId="15AA570E" w14:textId="6A5FADA5" w:rsidR="00A32F86" w:rsidRPr="00914906" w:rsidRDefault="0098235B" w:rsidP="00A32F86">
            <w:pPr>
              <w:rPr>
                <w:rFonts w:ascii="Times" w:hAnsi="Times"/>
                <w:color w:val="000000" w:themeColor="text1"/>
              </w:rPr>
            </w:pPr>
            <w:r w:rsidRPr="00914906">
              <w:rPr>
                <w:rFonts w:ascii="Times" w:hAnsi="Times"/>
                <w:color w:val="000000" w:themeColor="text1"/>
              </w:rPr>
              <w:t>6 (60.0)</w:t>
            </w:r>
          </w:p>
        </w:tc>
        <w:tc>
          <w:tcPr>
            <w:tcW w:w="851" w:type="dxa"/>
          </w:tcPr>
          <w:p w14:paraId="66DB31B7" w14:textId="464A841E" w:rsidR="00A32F86" w:rsidRPr="00914906" w:rsidRDefault="0098235B" w:rsidP="00A32F86">
            <w:pPr>
              <w:rPr>
                <w:rFonts w:ascii="Times" w:hAnsi="Times"/>
                <w:color w:val="000000" w:themeColor="text1"/>
              </w:rPr>
            </w:pPr>
            <w:r w:rsidRPr="00914906">
              <w:rPr>
                <w:rFonts w:ascii="Times" w:hAnsi="Times"/>
                <w:color w:val="000000" w:themeColor="text1"/>
              </w:rPr>
              <w:t>7 (70.0)</w:t>
            </w:r>
          </w:p>
        </w:tc>
        <w:tc>
          <w:tcPr>
            <w:tcW w:w="850" w:type="dxa"/>
          </w:tcPr>
          <w:p w14:paraId="53410463" w14:textId="54520FAD" w:rsidR="00A32F86" w:rsidRPr="00914906" w:rsidRDefault="0098235B" w:rsidP="00A32F86">
            <w:pPr>
              <w:rPr>
                <w:rFonts w:ascii="Times" w:hAnsi="Times"/>
                <w:color w:val="000000" w:themeColor="text1"/>
              </w:rPr>
            </w:pPr>
            <w:r w:rsidRPr="00914906">
              <w:rPr>
                <w:rFonts w:ascii="Times" w:hAnsi="Times"/>
                <w:color w:val="000000" w:themeColor="text1"/>
              </w:rPr>
              <w:t>6 (60.0)</w:t>
            </w:r>
          </w:p>
        </w:tc>
        <w:tc>
          <w:tcPr>
            <w:tcW w:w="851" w:type="dxa"/>
          </w:tcPr>
          <w:p w14:paraId="028129CB" w14:textId="47F46ED5" w:rsidR="00A32F86" w:rsidRPr="00914906" w:rsidRDefault="0098235B" w:rsidP="00A32F86">
            <w:pPr>
              <w:rPr>
                <w:rFonts w:ascii="Times" w:hAnsi="Times"/>
                <w:color w:val="000000" w:themeColor="text1"/>
              </w:rPr>
            </w:pPr>
            <w:r w:rsidRPr="00914906">
              <w:rPr>
                <w:rFonts w:ascii="Times" w:hAnsi="Times"/>
                <w:color w:val="000000" w:themeColor="text1"/>
              </w:rPr>
              <w:t>6 (60.0)</w:t>
            </w:r>
          </w:p>
        </w:tc>
      </w:tr>
      <w:tr w:rsidR="00914906" w:rsidRPr="00914906" w14:paraId="66694861" w14:textId="302CF65D" w:rsidTr="00DE64DC">
        <w:tc>
          <w:tcPr>
            <w:tcW w:w="1423" w:type="dxa"/>
          </w:tcPr>
          <w:p w14:paraId="233D31F5" w14:textId="77777777" w:rsidR="00A32F86" w:rsidRPr="00914906" w:rsidRDefault="00A32F86" w:rsidP="00A32F86">
            <w:pPr>
              <w:rPr>
                <w:rFonts w:ascii="Times" w:hAnsi="Times"/>
                <w:color w:val="000000" w:themeColor="text1"/>
              </w:rPr>
            </w:pPr>
          </w:p>
        </w:tc>
        <w:tc>
          <w:tcPr>
            <w:tcW w:w="1134" w:type="dxa"/>
          </w:tcPr>
          <w:p w14:paraId="7DB23993"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7.</w:t>
            </w:r>
          </w:p>
        </w:tc>
        <w:tc>
          <w:tcPr>
            <w:tcW w:w="850" w:type="dxa"/>
          </w:tcPr>
          <w:p w14:paraId="5A7E9336" w14:textId="2D0235EE" w:rsidR="00A32F86" w:rsidRPr="00914906" w:rsidRDefault="0098235B" w:rsidP="00A32F86">
            <w:pPr>
              <w:rPr>
                <w:rFonts w:ascii="Times" w:hAnsi="Times"/>
                <w:color w:val="000000" w:themeColor="text1"/>
              </w:rPr>
            </w:pPr>
            <w:r w:rsidRPr="00914906">
              <w:rPr>
                <w:rFonts w:ascii="Times" w:hAnsi="Times"/>
                <w:color w:val="000000" w:themeColor="text1"/>
              </w:rPr>
              <w:t>3 (60.0)</w:t>
            </w:r>
          </w:p>
        </w:tc>
        <w:tc>
          <w:tcPr>
            <w:tcW w:w="851" w:type="dxa"/>
          </w:tcPr>
          <w:p w14:paraId="6A4E1DE7" w14:textId="16694E7D" w:rsidR="00A32F86" w:rsidRPr="00914906" w:rsidRDefault="0098235B" w:rsidP="00A32F86">
            <w:pPr>
              <w:rPr>
                <w:rFonts w:ascii="Times" w:hAnsi="Times"/>
                <w:color w:val="000000" w:themeColor="text1"/>
              </w:rPr>
            </w:pPr>
            <w:r w:rsidRPr="00914906">
              <w:rPr>
                <w:rFonts w:ascii="Times" w:hAnsi="Times"/>
                <w:color w:val="000000" w:themeColor="text1"/>
              </w:rPr>
              <w:t>3 (60.0)</w:t>
            </w:r>
          </w:p>
        </w:tc>
        <w:tc>
          <w:tcPr>
            <w:tcW w:w="850" w:type="dxa"/>
          </w:tcPr>
          <w:p w14:paraId="512D797A" w14:textId="32B18876" w:rsidR="00A32F86" w:rsidRPr="00914906" w:rsidRDefault="0098235B" w:rsidP="00A32F86">
            <w:pPr>
              <w:rPr>
                <w:rFonts w:ascii="Times" w:hAnsi="Times"/>
                <w:color w:val="000000" w:themeColor="text1"/>
              </w:rPr>
            </w:pPr>
            <w:r w:rsidRPr="00914906">
              <w:rPr>
                <w:rFonts w:ascii="Times" w:hAnsi="Times"/>
                <w:color w:val="000000" w:themeColor="text1"/>
              </w:rPr>
              <w:t>4 (80.0)</w:t>
            </w:r>
          </w:p>
        </w:tc>
        <w:tc>
          <w:tcPr>
            <w:tcW w:w="851" w:type="dxa"/>
          </w:tcPr>
          <w:p w14:paraId="0851A7F0" w14:textId="6109AF3E" w:rsidR="00A32F86" w:rsidRPr="00914906" w:rsidRDefault="0098235B" w:rsidP="00A32F86">
            <w:pPr>
              <w:rPr>
                <w:rFonts w:ascii="Times" w:hAnsi="Times"/>
                <w:color w:val="000000" w:themeColor="text1"/>
              </w:rPr>
            </w:pPr>
            <w:r w:rsidRPr="00914906">
              <w:rPr>
                <w:rFonts w:ascii="Times" w:hAnsi="Times"/>
                <w:color w:val="000000" w:themeColor="text1"/>
              </w:rPr>
              <w:t>4 (80.0)</w:t>
            </w:r>
          </w:p>
        </w:tc>
        <w:tc>
          <w:tcPr>
            <w:tcW w:w="850" w:type="dxa"/>
          </w:tcPr>
          <w:p w14:paraId="7246F093" w14:textId="3872EBA8" w:rsidR="00A32F86" w:rsidRPr="00914906" w:rsidRDefault="0098235B" w:rsidP="00A32F86">
            <w:pPr>
              <w:rPr>
                <w:rFonts w:ascii="Times" w:hAnsi="Times"/>
                <w:color w:val="000000" w:themeColor="text1"/>
              </w:rPr>
            </w:pPr>
            <w:r w:rsidRPr="00914906">
              <w:rPr>
                <w:rFonts w:ascii="Times" w:hAnsi="Times"/>
                <w:color w:val="000000" w:themeColor="text1"/>
              </w:rPr>
              <w:t>4 (80.0)</w:t>
            </w:r>
          </w:p>
        </w:tc>
        <w:tc>
          <w:tcPr>
            <w:tcW w:w="851" w:type="dxa"/>
          </w:tcPr>
          <w:p w14:paraId="5ACC5605" w14:textId="4572FE36" w:rsidR="00A32F86" w:rsidRPr="00914906" w:rsidRDefault="0098235B" w:rsidP="00A32F86">
            <w:pPr>
              <w:rPr>
                <w:rFonts w:ascii="Times" w:hAnsi="Times"/>
                <w:color w:val="000000" w:themeColor="text1"/>
              </w:rPr>
            </w:pPr>
            <w:r w:rsidRPr="00914906">
              <w:rPr>
                <w:rFonts w:ascii="Times" w:hAnsi="Times"/>
                <w:color w:val="000000" w:themeColor="text1"/>
              </w:rPr>
              <w:t>4 (80.0)</w:t>
            </w:r>
          </w:p>
        </w:tc>
        <w:tc>
          <w:tcPr>
            <w:tcW w:w="850" w:type="dxa"/>
          </w:tcPr>
          <w:p w14:paraId="536FC6B2" w14:textId="6156814C" w:rsidR="00A32F86" w:rsidRPr="00914906" w:rsidRDefault="0098235B" w:rsidP="00A32F86">
            <w:pPr>
              <w:rPr>
                <w:rFonts w:ascii="Times" w:hAnsi="Times"/>
                <w:color w:val="000000" w:themeColor="text1"/>
              </w:rPr>
            </w:pPr>
            <w:r w:rsidRPr="00914906">
              <w:rPr>
                <w:rFonts w:ascii="Times" w:hAnsi="Times"/>
                <w:color w:val="000000" w:themeColor="text1"/>
              </w:rPr>
              <w:t>4 (80.0)</w:t>
            </w:r>
          </w:p>
        </w:tc>
        <w:tc>
          <w:tcPr>
            <w:tcW w:w="851" w:type="dxa"/>
          </w:tcPr>
          <w:p w14:paraId="17C0FE53" w14:textId="57FF4641" w:rsidR="00A32F86" w:rsidRPr="00914906" w:rsidRDefault="00E62C86" w:rsidP="00A32F86">
            <w:pPr>
              <w:rPr>
                <w:rFonts w:ascii="Times" w:hAnsi="Times"/>
                <w:color w:val="000000" w:themeColor="text1"/>
              </w:rPr>
            </w:pPr>
            <w:r w:rsidRPr="00914906">
              <w:rPr>
                <w:rFonts w:ascii="Times" w:hAnsi="Times"/>
                <w:color w:val="000000" w:themeColor="text1"/>
              </w:rPr>
              <w:t>5 (100.0)</w:t>
            </w:r>
          </w:p>
        </w:tc>
        <w:tc>
          <w:tcPr>
            <w:tcW w:w="850" w:type="dxa"/>
          </w:tcPr>
          <w:p w14:paraId="691D940D" w14:textId="6E793CBD" w:rsidR="00A32F86" w:rsidRPr="00914906" w:rsidRDefault="00E62C86" w:rsidP="00A32F86">
            <w:pPr>
              <w:rPr>
                <w:rFonts w:ascii="Times" w:hAnsi="Times"/>
                <w:color w:val="000000" w:themeColor="text1"/>
              </w:rPr>
            </w:pPr>
            <w:r w:rsidRPr="00914906">
              <w:rPr>
                <w:rFonts w:ascii="Times" w:hAnsi="Times"/>
                <w:color w:val="000000" w:themeColor="text1"/>
              </w:rPr>
              <w:t>5 (100.0)</w:t>
            </w:r>
          </w:p>
        </w:tc>
        <w:tc>
          <w:tcPr>
            <w:tcW w:w="851" w:type="dxa"/>
          </w:tcPr>
          <w:p w14:paraId="47F4084E" w14:textId="67CC2AD5" w:rsidR="00A32F86" w:rsidRPr="00914906" w:rsidRDefault="00E62C86" w:rsidP="00A32F86">
            <w:pPr>
              <w:rPr>
                <w:rFonts w:ascii="Times" w:hAnsi="Times"/>
                <w:color w:val="000000" w:themeColor="text1"/>
              </w:rPr>
            </w:pPr>
            <w:r w:rsidRPr="00914906">
              <w:rPr>
                <w:rFonts w:ascii="Times" w:hAnsi="Times"/>
                <w:color w:val="000000" w:themeColor="text1"/>
              </w:rPr>
              <w:t>4 (80.0)</w:t>
            </w:r>
          </w:p>
        </w:tc>
      </w:tr>
      <w:tr w:rsidR="00914906" w:rsidRPr="00914906" w14:paraId="26E37695" w14:textId="77EF83DB" w:rsidTr="00DE64DC">
        <w:tc>
          <w:tcPr>
            <w:tcW w:w="1423" w:type="dxa"/>
          </w:tcPr>
          <w:p w14:paraId="700A9903" w14:textId="77777777" w:rsidR="00A32F86" w:rsidRPr="00914906" w:rsidRDefault="00A32F86" w:rsidP="00A32F86">
            <w:pPr>
              <w:rPr>
                <w:rFonts w:ascii="Times" w:hAnsi="Times"/>
                <w:color w:val="000000" w:themeColor="text1"/>
              </w:rPr>
            </w:pPr>
            <w:r w:rsidRPr="00914906">
              <w:rPr>
                <w:rFonts w:ascii="Times" w:hAnsi="Times"/>
                <w:color w:val="000000" w:themeColor="text1"/>
              </w:rPr>
              <w:t>Adulte</w:t>
            </w:r>
          </w:p>
        </w:tc>
        <w:tc>
          <w:tcPr>
            <w:tcW w:w="1134" w:type="dxa"/>
          </w:tcPr>
          <w:p w14:paraId="619CF7E2"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1.</w:t>
            </w:r>
          </w:p>
        </w:tc>
        <w:tc>
          <w:tcPr>
            <w:tcW w:w="850" w:type="dxa"/>
          </w:tcPr>
          <w:p w14:paraId="3DB84C06" w14:textId="7B214168" w:rsidR="00A32F86" w:rsidRPr="00914906" w:rsidRDefault="00E62C86" w:rsidP="00A32F86">
            <w:pPr>
              <w:rPr>
                <w:rFonts w:ascii="Times" w:hAnsi="Times"/>
                <w:color w:val="000000" w:themeColor="text1"/>
              </w:rPr>
            </w:pPr>
            <w:r w:rsidRPr="00914906">
              <w:rPr>
                <w:rFonts w:ascii="Times" w:hAnsi="Times"/>
                <w:color w:val="000000" w:themeColor="text1"/>
              </w:rPr>
              <w:t>10 (20.4)</w:t>
            </w:r>
          </w:p>
        </w:tc>
        <w:tc>
          <w:tcPr>
            <w:tcW w:w="851" w:type="dxa"/>
          </w:tcPr>
          <w:p w14:paraId="4DEF5737" w14:textId="435577ED" w:rsidR="00A32F86" w:rsidRPr="00914906" w:rsidRDefault="00E62C86" w:rsidP="00A32F86">
            <w:pPr>
              <w:rPr>
                <w:rFonts w:ascii="Times" w:hAnsi="Times"/>
                <w:color w:val="000000" w:themeColor="text1"/>
              </w:rPr>
            </w:pPr>
            <w:r w:rsidRPr="00914906">
              <w:rPr>
                <w:rFonts w:ascii="Times" w:hAnsi="Times"/>
                <w:color w:val="000000" w:themeColor="text1"/>
              </w:rPr>
              <w:t>13 (26.5)</w:t>
            </w:r>
          </w:p>
        </w:tc>
        <w:tc>
          <w:tcPr>
            <w:tcW w:w="850" w:type="dxa"/>
          </w:tcPr>
          <w:p w14:paraId="2D573076" w14:textId="339234D1" w:rsidR="00A32F86" w:rsidRPr="00914906" w:rsidRDefault="00E62C86" w:rsidP="00A32F86">
            <w:pPr>
              <w:rPr>
                <w:rFonts w:ascii="Times" w:hAnsi="Times"/>
                <w:color w:val="000000" w:themeColor="text1"/>
              </w:rPr>
            </w:pPr>
            <w:r w:rsidRPr="00914906">
              <w:rPr>
                <w:rFonts w:ascii="Times" w:hAnsi="Times"/>
                <w:color w:val="000000" w:themeColor="text1"/>
              </w:rPr>
              <w:t>13 (26.5)</w:t>
            </w:r>
          </w:p>
        </w:tc>
        <w:tc>
          <w:tcPr>
            <w:tcW w:w="851" w:type="dxa"/>
          </w:tcPr>
          <w:p w14:paraId="1ECA88AE" w14:textId="70FDDF68" w:rsidR="00A32F86" w:rsidRPr="00914906" w:rsidRDefault="00E62C86" w:rsidP="00A32F86">
            <w:pPr>
              <w:rPr>
                <w:rFonts w:ascii="Times" w:hAnsi="Times"/>
                <w:color w:val="000000" w:themeColor="text1"/>
              </w:rPr>
            </w:pPr>
            <w:r w:rsidRPr="00914906">
              <w:rPr>
                <w:rFonts w:ascii="Times" w:hAnsi="Times"/>
                <w:color w:val="000000" w:themeColor="text1"/>
              </w:rPr>
              <w:t>14 (28.6)</w:t>
            </w:r>
          </w:p>
        </w:tc>
        <w:tc>
          <w:tcPr>
            <w:tcW w:w="850" w:type="dxa"/>
          </w:tcPr>
          <w:p w14:paraId="52EC9C6E" w14:textId="0BA85A83" w:rsidR="00A32F86" w:rsidRPr="00914906" w:rsidRDefault="00E62C86" w:rsidP="00A32F86">
            <w:pPr>
              <w:rPr>
                <w:rFonts w:ascii="Times" w:hAnsi="Times"/>
                <w:color w:val="000000" w:themeColor="text1"/>
              </w:rPr>
            </w:pPr>
            <w:r w:rsidRPr="00914906">
              <w:rPr>
                <w:rFonts w:ascii="Times" w:hAnsi="Times"/>
                <w:color w:val="000000" w:themeColor="text1"/>
              </w:rPr>
              <w:t>15 (30.6)</w:t>
            </w:r>
          </w:p>
        </w:tc>
        <w:tc>
          <w:tcPr>
            <w:tcW w:w="851" w:type="dxa"/>
          </w:tcPr>
          <w:p w14:paraId="45EAA07C" w14:textId="569D5597" w:rsidR="00A32F86" w:rsidRPr="00914906" w:rsidRDefault="00E62C86" w:rsidP="00A32F86">
            <w:pPr>
              <w:rPr>
                <w:rFonts w:ascii="Times" w:hAnsi="Times"/>
                <w:color w:val="000000" w:themeColor="text1"/>
              </w:rPr>
            </w:pPr>
            <w:r w:rsidRPr="00914906">
              <w:rPr>
                <w:rFonts w:ascii="Times" w:hAnsi="Times"/>
                <w:color w:val="000000" w:themeColor="text1"/>
              </w:rPr>
              <w:t>28 (57.1)</w:t>
            </w:r>
          </w:p>
        </w:tc>
        <w:tc>
          <w:tcPr>
            <w:tcW w:w="850" w:type="dxa"/>
          </w:tcPr>
          <w:p w14:paraId="178433B8" w14:textId="5C94878F" w:rsidR="00A32F86" w:rsidRPr="00914906" w:rsidRDefault="00E62C86" w:rsidP="00A32F86">
            <w:pPr>
              <w:rPr>
                <w:rFonts w:ascii="Times" w:hAnsi="Times"/>
                <w:color w:val="000000" w:themeColor="text1"/>
              </w:rPr>
            </w:pPr>
            <w:r w:rsidRPr="00914906">
              <w:rPr>
                <w:rFonts w:ascii="Times" w:hAnsi="Times"/>
                <w:color w:val="000000" w:themeColor="text1"/>
              </w:rPr>
              <w:t>10 (20.4)</w:t>
            </w:r>
          </w:p>
        </w:tc>
        <w:tc>
          <w:tcPr>
            <w:tcW w:w="851" w:type="dxa"/>
          </w:tcPr>
          <w:p w14:paraId="55B0C9B1" w14:textId="6DAF9CDA" w:rsidR="00A32F86" w:rsidRPr="00914906" w:rsidRDefault="00E62C86" w:rsidP="00A32F86">
            <w:pPr>
              <w:rPr>
                <w:rFonts w:ascii="Times" w:hAnsi="Times"/>
                <w:color w:val="000000" w:themeColor="text1"/>
              </w:rPr>
            </w:pPr>
            <w:r w:rsidRPr="00914906">
              <w:rPr>
                <w:rFonts w:ascii="Times" w:hAnsi="Times"/>
                <w:color w:val="000000" w:themeColor="text1"/>
              </w:rPr>
              <w:t>19 (38.8)</w:t>
            </w:r>
          </w:p>
        </w:tc>
        <w:tc>
          <w:tcPr>
            <w:tcW w:w="850" w:type="dxa"/>
          </w:tcPr>
          <w:p w14:paraId="6EA08957" w14:textId="323C66FD" w:rsidR="00A32F86" w:rsidRPr="00914906" w:rsidRDefault="00E62C86" w:rsidP="00A32F86">
            <w:pPr>
              <w:rPr>
                <w:rFonts w:ascii="Times" w:hAnsi="Times"/>
                <w:color w:val="000000" w:themeColor="text1"/>
              </w:rPr>
            </w:pPr>
            <w:r w:rsidRPr="00914906">
              <w:rPr>
                <w:rFonts w:ascii="Times" w:hAnsi="Times"/>
                <w:color w:val="000000" w:themeColor="text1"/>
              </w:rPr>
              <w:t>11 (22.4)</w:t>
            </w:r>
          </w:p>
        </w:tc>
        <w:tc>
          <w:tcPr>
            <w:tcW w:w="851" w:type="dxa"/>
          </w:tcPr>
          <w:p w14:paraId="3AA25B80" w14:textId="300ED373" w:rsidR="00A32F86" w:rsidRPr="00914906" w:rsidRDefault="00E62C86" w:rsidP="00A32F86">
            <w:pPr>
              <w:rPr>
                <w:rFonts w:ascii="Times" w:hAnsi="Times"/>
                <w:color w:val="000000" w:themeColor="text1"/>
              </w:rPr>
            </w:pPr>
            <w:r w:rsidRPr="00914906">
              <w:rPr>
                <w:rFonts w:ascii="Times" w:hAnsi="Times"/>
                <w:color w:val="000000" w:themeColor="text1"/>
              </w:rPr>
              <w:t>22 (44.9)</w:t>
            </w:r>
          </w:p>
        </w:tc>
      </w:tr>
      <w:tr w:rsidR="00914906" w:rsidRPr="00914906" w14:paraId="0B33BC22" w14:textId="019D098E" w:rsidTr="00DE64DC">
        <w:tc>
          <w:tcPr>
            <w:tcW w:w="1423" w:type="dxa"/>
          </w:tcPr>
          <w:p w14:paraId="7F48F27D" w14:textId="77777777" w:rsidR="00A32F86" w:rsidRPr="00914906" w:rsidRDefault="00A32F86" w:rsidP="00A32F86">
            <w:pPr>
              <w:rPr>
                <w:rFonts w:ascii="Times" w:hAnsi="Times"/>
                <w:color w:val="000000" w:themeColor="text1"/>
              </w:rPr>
            </w:pPr>
          </w:p>
        </w:tc>
        <w:tc>
          <w:tcPr>
            <w:tcW w:w="1134" w:type="dxa"/>
          </w:tcPr>
          <w:p w14:paraId="2C8BA6BD"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2.</w:t>
            </w:r>
          </w:p>
        </w:tc>
        <w:tc>
          <w:tcPr>
            <w:tcW w:w="850" w:type="dxa"/>
          </w:tcPr>
          <w:p w14:paraId="3513C9B4" w14:textId="19D93A14"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1" w:type="dxa"/>
          </w:tcPr>
          <w:p w14:paraId="61D023AA" w14:textId="73B1D6B0"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0" w:type="dxa"/>
          </w:tcPr>
          <w:p w14:paraId="4262EB4F" w14:textId="28043B22"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1" w:type="dxa"/>
          </w:tcPr>
          <w:p w14:paraId="6A12CDCC" w14:textId="5923D722"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0" w:type="dxa"/>
          </w:tcPr>
          <w:p w14:paraId="010D2880" w14:textId="767CC3F5" w:rsidR="00A32F86" w:rsidRPr="00914906" w:rsidRDefault="00E62C86" w:rsidP="00A32F86">
            <w:pPr>
              <w:rPr>
                <w:rFonts w:ascii="Times" w:hAnsi="Times"/>
                <w:color w:val="000000" w:themeColor="text1"/>
              </w:rPr>
            </w:pPr>
            <w:r w:rsidRPr="00914906">
              <w:rPr>
                <w:rFonts w:ascii="Times" w:hAnsi="Times"/>
                <w:color w:val="000000" w:themeColor="text1"/>
              </w:rPr>
              <w:t>2 (50.0)</w:t>
            </w:r>
          </w:p>
        </w:tc>
        <w:tc>
          <w:tcPr>
            <w:tcW w:w="851" w:type="dxa"/>
          </w:tcPr>
          <w:p w14:paraId="1D84A94B" w14:textId="7D2ABDF9"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0" w:type="dxa"/>
          </w:tcPr>
          <w:p w14:paraId="141B22BB" w14:textId="25242A67"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1" w:type="dxa"/>
          </w:tcPr>
          <w:p w14:paraId="1676695C" w14:textId="1C7973C7" w:rsidR="00A32F86" w:rsidRPr="00914906" w:rsidRDefault="00E62C86" w:rsidP="00A32F86">
            <w:pPr>
              <w:rPr>
                <w:rFonts w:ascii="Times" w:hAnsi="Times"/>
                <w:color w:val="000000" w:themeColor="text1"/>
              </w:rPr>
            </w:pPr>
            <w:r w:rsidRPr="00914906">
              <w:rPr>
                <w:rFonts w:ascii="Times" w:hAnsi="Times"/>
                <w:color w:val="000000" w:themeColor="text1"/>
              </w:rPr>
              <w:t>2 (50.0)</w:t>
            </w:r>
          </w:p>
        </w:tc>
        <w:tc>
          <w:tcPr>
            <w:tcW w:w="850" w:type="dxa"/>
          </w:tcPr>
          <w:p w14:paraId="65C673F2" w14:textId="461A8570" w:rsidR="00A32F86" w:rsidRPr="00914906" w:rsidRDefault="00E62C86" w:rsidP="00A32F86">
            <w:pPr>
              <w:rPr>
                <w:rFonts w:ascii="Times" w:hAnsi="Times"/>
                <w:color w:val="000000" w:themeColor="text1"/>
              </w:rPr>
            </w:pPr>
            <w:r w:rsidRPr="00914906">
              <w:rPr>
                <w:rFonts w:ascii="Times" w:hAnsi="Times"/>
                <w:color w:val="000000" w:themeColor="text1"/>
              </w:rPr>
              <w:t>1 (25.0)</w:t>
            </w:r>
          </w:p>
        </w:tc>
        <w:tc>
          <w:tcPr>
            <w:tcW w:w="851" w:type="dxa"/>
          </w:tcPr>
          <w:p w14:paraId="00844E14" w14:textId="69C3CEAD" w:rsidR="00A32F86" w:rsidRPr="00914906" w:rsidRDefault="00E62C86" w:rsidP="00A32F86">
            <w:pPr>
              <w:rPr>
                <w:rFonts w:ascii="Times" w:hAnsi="Times"/>
                <w:color w:val="000000" w:themeColor="text1"/>
              </w:rPr>
            </w:pPr>
            <w:r w:rsidRPr="00914906">
              <w:rPr>
                <w:rFonts w:ascii="Times" w:hAnsi="Times"/>
                <w:color w:val="000000" w:themeColor="text1"/>
              </w:rPr>
              <w:t>1 (25.0)</w:t>
            </w:r>
          </w:p>
        </w:tc>
      </w:tr>
      <w:tr w:rsidR="00914906" w:rsidRPr="00914906" w14:paraId="3211CDF7" w14:textId="6EB3FF4D" w:rsidTr="00DE64DC">
        <w:tc>
          <w:tcPr>
            <w:tcW w:w="1423" w:type="dxa"/>
          </w:tcPr>
          <w:p w14:paraId="5AC5088A" w14:textId="77777777" w:rsidR="00A32F86" w:rsidRPr="00914906" w:rsidRDefault="00A32F86" w:rsidP="00A32F86">
            <w:pPr>
              <w:rPr>
                <w:rFonts w:ascii="Times" w:hAnsi="Times"/>
                <w:color w:val="000000" w:themeColor="text1"/>
              </w:rPr>
            </w:pPr>
          </w:p>
        </w:tc>
        <w:tc>
          <w:tcPr>
            <w:tcW w:w="1134" w:type="dxa"/>
          </w:tcPr>
          <w:p w14:paraId="53E58C12"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3. </w:t>
            </w:r>
          </w:p>
        </w:tc>
        <w:tc>
          <w:tcPr>
            <w:tcW w:w="850" w:type="dxa"/>
          </w:tcPr>
          <w:p w14:paraId="1E3ADEB9" w14:textId="633F4A1D"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1" w:type="dxa"/>
          </w:tcPr>
          <w:p w14:paraId="3E3F4340" w14:textId="54E8BB52"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0" w:type="dxa"/>
          </w:tcPr>
          <w:p w14:paraId="1A266A03" w14:textId="7F670FB4"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1" w:type="dxa"/>
          </w:tcPr>
          <w:p w14:paraId="0E89AFAD" w14:textId="2FD26135"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0" w:type="dxa"/>
          </w:tcPr>
          <w:p w14:paraId="1054ACAA" w14:textId="34E7E8A0"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1" w:type="dxa"/>
          </w:tcPr>
          <w:p w14:paraId="3900427F" w14:textId="3FD408B5"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0" w:type="dxa"/>
          </w:tcPr>
          <w:p w14:paraId="3346FA82" w14:textId="445EE5A4"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1" w:type="dxa"/>
          </w:tcPr>
          <w:p w14:paraId="4BFDD4D3" w14:textId="079C8EE9" w:rsidR="00A32F86" w:rsidRPr="00914906" w:rsidRDefault="00E62C86" w:rsidP="00A32F86">
            <w:pPr>
              <w:rPr>
                <w:rFonts w:ascii="Times" w:hAnsi="Times"/>
                <w:color w:val="000000" w:themeColor="text1"/>
              </w:rPr>
            </w:pPr>
            <w:r w:rsidRPr="00914906">
              <w:rPr>
                <w:rFonts w:ascii="Times" w:hAnsi="Times"/>
                <w:color w:val="000000" w:themeColor="text1"/>
              </w:rPr>
              <w:t>2 (100.0)</w:t>
            </w:r>
          </w:p>
        </w:tc>
        <w:tc>
          <w:tcPr>
            <w:tcW w:w="850" w:type="dxa"/>
          </w:tcPr>
          <w:p w14:paraId="02F78465" w14:textId="20367925" w:rsidR="00A32F86" w:rsidRPr="00914906" w:rsidRDefault="00E62C86" w:rsidP="00A32F86">
            <w:pPr>
              <w:rPr>
                <w:rFonts w:ascii="Times" w:hAnsi="Times"/>
                <w:color w:val="000000" w:themeColor="text1"/>
              </w:rPr>
            </w:pPr>
            <w:r w:rsidRPr="00914906">
              <w:rPr>
                <w:rFonts w:ascii="Times" w:hAnsi="Times"/>
                <w:color w:val="000000" w:themeColor="text1"/>
              </w:rPr>
              <w:t>1 (50.0)</w:t>
            </w:r>
          </w:p>
        </w:tc>
        <w:tc>
          <w:tcPr>
            <w:tcW w:w="851" w:type="dxa"/>
          </w:tcPr>
          <w:p w14:paraId="0A560E7E" w14:textId="1C233B51" w:rsidR="00A32F86" w:rsidRPr="00914906" w:rsidRDefault="00E62C86" w:rsidP="00A32F86">
            <w:pPr>
              <w:rPr>
                <w:rFonts w:ascii="Times" w:hAnsi="Times"/>
                <w:color w:val="000000" w:themeColor="text1"/>
              </w:rPr>
            </w:pPr>
            <w:r w:rsidRPr="00914906">
              <w:rPr>
                <w:rFonts w:ascii="Times" w:hAnsi="Times"/>
                <w:color w:val="000000" w:themeColor="text1"/>
              </w:rPr>
              <w:t>2 (100.0)</w:t>
            </w:r>
          </w:p>
        </w:tc>
      </w:tr>
      <w:tr w:rsidR="00914906" w:rsidRPr="00914906" w14:paraId="451C23CB" w14:textId="2276B717" w:rsidTr="00DE64DC">
        <w:tc>
          <w:tcPr>
            <w:tcW w:w="1423" w:type="dxa"/>
          </w:tcPr>
          <w:p w14:paraId="70173E97" w14:textId="77777777" w:rsidR="00A32F86" w:rsidRPr="00914906" w:rsidRDefault="00A32F86" w:rsidP="00A32F86">
            <w:pPr>
              <w:rPr>
                <w:rFonts w:ascii="Times" w:hAnsi="Times"/>
                <w:color w:val="000000" w:themeColor="text1"/>
              </w:rPr>
            </w:pPr>
          </w:p>
        </w:tc>
        <w:tc>
          <w:tcPr>
            <w:tcW w:w="1134" w:type="dxa"/>
          </w:tcPr>
          <w:p w14:paraId="46C91A18"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4.</w:t>
            </w:r>
          </w:p>
        </w:tc>
        <w:tc>
          <w:tcPr>
            <w:tcW w:w="850" w:type="dxa"/>
          </w:tcPr>
          <w:p w14:paraId="505DCE51" w14:textId="78BFA4C4"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1" w:type="dxa"/>
          </w:tcPr>
          <w:p w14:paraId="5881A7A1" w14:textId="4D46F2C0"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0" w:type="dxa"/>
          </w:tcPr>
          <w:p w14:paraId="60E6A715" w14:textId="35DB7D01"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1" w:type="dxa"/>
          </w:tcPr>
          <w:p w14:paraId="58A420FE" w14:textId="40574D41"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0" w:type="dxa"/>
          </w:tcPr>
          <w:p w14:paraId="4D21A892" w14:textId="703B91CC"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1" w:type="dxa"/>
          </w:tcPr>
          <w:p w14:paraId="5EE1B119" w14:textId="3855417C"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0" w:type="dxa"/>
          </w:tcPr>
          <w:p w14:paraId="701A9B78" w14:textId="39BE0DFC"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1" w:type="dxa"/>
          </w:tcPr>
          <w:p w14:paraId="4FA1C28C" w14:textId="4B2B5184"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0" w:type="dxa"/>
          </w:tcPr>
          <w:p w14:paraId="245F728C" w14:textId="57E30E0B" w:rsidR="00A32F86" w:rsidRPr="00914906" w:rsidRDefault="00E62C86" w:rsidP="00A32F86">
            <w:pPr>
              <w:rPr>
                <w:rFonts w:ascii="Times" w:hAnsi="Times"/>
                <w:color w:val="000000" w:themeColor="text1"/>
              </w:rPr>
            </w:pPr>
            <w:r w:rsidRPr="00914906">
              <w:rPr>
                <w:rFonts w:ascii="Times" w:hAnsi="Times"/>
                <w:color w:val="000000" w:themeColor="text1"/>
              </w:rPr>
              <w:t>1 (33.3)</w:t>
            </w:r>
          </w:p>
        </w:tc>
        <w:tc>
          <w:tcPr>
            <w:tcW w:w="851" w:type="dxa"/>
          </w:tcPr>
          <w:p w14:paraId="3F5AB37D" w14:textId="1B0447D4" w:rsidR="00A32F86" w:rsidRPr="00914906" w:rsidRDefault="00E62C86" w:rsidP="00A32F86">
            <w:pPr>
              <w:rPr>
                <w:rFonts w:ascii="Times" w:hAnsi="Times"/>
                <w:color w:val="000000" w:themeColor="text1"/>
              </w:rPr>
            </w:pPr>
            <w:r w:rsidRPr="00914906">
              <w:rPr>
                <w:rFonts w:ascii="Times" w:hAnsi="Times"/>
                <w:color w:val="000000" w:themeColor="text1"/>
              </w:rPr>
              <w:t>1 (33.3)</w:t>
            </w:r>
          </w:p>
        </w:tc>
      </w:tr>
      <w:tr w:rsidR="00914906" w:rsidRPr="00914906" w14:paraId="7470FE78" w14:textId="15A49CDA" w:rsidTr="00DE64DC">
        <w:tc>
          <w:tcPr>
            <w:tcW w:w="1423" w:type="dxa"/>
          </w:tcPr>
          <w:p w14:paraId="63960068" w14:textId="77777777" w:rsidR="00A32F86" w:rsidRPr="00914906" w:rsidRDefault="00A32F86" w:rsidP="00A32F86">
            <w:pPr>
              <w:rPr>
                <w:rFonts w:ascii="Times" w:hAnsi="Times"/>
                <w:color w:val="000000" w:themeColor="text1"/>
              </w:rPr>
            </w:pPr>
          </w:p>
        </w:tc>
        <w:tc>
          <w:tcPr>
            <w:tcW w:w="1134" w:type="dxa"/>
          </w:tcPr>
          <w:p w14:paraId="0C9A7192" w14:textId="77777777" w:rsidR="00A32F86" w:rsidRPr="00914906" w:rsidRDefault="00A32F86" w:rsidP="00A32F86">
            <w:pPr>
              <w:rPr>
                <w:rFonts w:ascii="Times" w:hAnsi="Times"/>
                <w:color w:val="000000" w:themeColor="text1"/>
              </w:rPr>
            </w:pPr>
            <w:r w:rsidRPr="00914906">
              <w:rPr>
                <w:rFonts w:ascii="Times" w:hAnsi="Times"/>
                <w:color w:val="000000" w:themeColor="text1"/>
              </w:rPr>
              <w:t>Catégorie 5.</w:t>
            </w:r>
          </w:p>
        </w:tc>
        <w:tc>
          <w:tcPr>
            <w:tcW w:w="850" w:type="dxa"/>
          </w:tcPr>
          <w:p w14:paraId="39389E0D" w14:textId="5BBEB058" w:rsidR="00A32F86" w:rsidRPr="00914906" w:rsidRDefault="00E62C86" w:rsidP="00A32F86">
            <w:pPr>
              <w:rPr>
                <w:rFonts w:ascii="Times" w:hAnsi="Times"/>
                <w:color w:val="000000" w:themeColor="text1"/>
              </w:rPr>
            </w:pPr>
            <w:r w:rsidRPr="00914906">
              <w:rPr>
                <w:rFonts w:ascii="Times" w:hAnsi="Times"/>
                <w:color w:val="000000" w:themeColor="text1"/>
              </w:rPr>
              <w:t>12 (25.5)</w:t>
            </w:r>
          </w:p>
        </w:tc>
        <w:tc>
          <w:tcPr>
            <w:tcW w:w="851" w:type="dxa"/>
          </w:tcPr>
          <w:p w14:paraId="45A9C2F2" w14:textId="2AE0AE33" w:rsidR="00A32F86" w:rsidRPr="00914906" w:rsidRDefault="00E62C86" w:rsidP="00A32F86">
            <w:pPr>
              <w:rPr>
                <w:rFonts w:ascii="Times" w:hAnsi="Times"/>
                <w:color w:val="000000" w:themeColor="text1"/>
              </w:rPr>
            </w:pPr>
            <w:r w:rsidRPr="00914906">
              <w:rPr>
                <w:rFonts w:ascii="Times" w:hAnsi="Times"/>
                <w:color w:val="000000" w:themeColor="text1"/>
              </w:rPr>
              <w:t>13 (27.7)</w:t>
            </w:r>
          </w:p>
        </w:tc>
        <w:tc>
          <w:tcPr>
            <w:tcW w:w="850" w:type="dxa"/>
          </w:tcPr>
          <w:p w14:paraId="496B7566" w14:textId="004EA707" w:rsidR="00A32F86" w:rsidRPr="00914906" w:rsidRDefault="00E62C86" w:rsidP="00A32F86">
            <w:pPr>
              <w:rPr>
                <w:rFonts w:ascii="Times" w:hAnsi="Times"/>
                <w:color w:val="000000" w:themeColor="text1"/>
              </w:rPr>
            </w:pPr>
            <w:r w:rsidRPr="00914906">
              <w:rPr>
                <w:rFonts w:ascii="Times" w:hAnsi="Times"/>
                <w:color w:val="000000" w:themeColor="text1"/>
              </w:rPr>
              <w:t>12 (25.5)</w:t>
            </w:r>
          </w:p>
        </w:tc>
        <w:tc>
          <w:tcPr>
            <w:tcW w:w="851" w:type="dxa"/>
          </w:tcPr>
          <w:p w14:paraId="2F3992AD" w14:textId="4E3E82B1" w:rsidR="00A32F86" w:rsidRPr="00914906" w:rsidRDefault="00E62C86" w:rsidP="00A32F86">
            <w:pPr>
              <w:rPr>
                <w:rFonts w:ascii="Times" w:hAnsi="Times"/>
                <w:color w:val="000000" w:themeColor="text1"/>
              </w:rPr>
            </w:pPr>
            <w:r w:rsidRPr="00914906">
              <w:rPr>
                <w:rFonts w:ascii="Times" w:hAnsi="Times"/>
                <w:color w:val="000000" w:themeColor="text1"/>
              </w:rPr>
              <w:t>15 (31.9)</w:t>
            </w:r>
          </w:p>
        </w:tc>
        <w:tc>
          <w:tcPr>
            <w:tcW w:w="850" w:type="dxa"/>
          </w:tcPr>
          <w:p w14:paraId="5F783C6D" w14:textId="35C15F71" w:rsidR="00A32F86" w:rsidRPr="00914906" w:rsidRDefault="00E62C86" w:rsidP="00A32F86">
            <w:pPr>
              <w:rPr>
                <w:rFonts w:ascii="Times" w:hAnsi="Times"/>
                <w:color w:val="000000" w:themeColor="text1"/>
              </w:rPr>
            </w:pPr>
            <w:r w:rsidRPr="00914906">
              <w:rPr>
                <w:rFonts w:ascii="Times" w:hAnsi="Times"/>
                <w:color w:val="000000" w:themeColor="text1"/>
              </w:rPr>
              <w:t>24 (51.1)</w:t>
            </w:r>
          </w:p>
        </w:tc>
        <w:tc>
          <w:tcPr>
            <w:tcW w:w="851" w:type="dxa"/>
          </w:tcPr>
          <w:p w14:paraId="1623CF57" w14:textId="49E8C915" w:rsidR="00A32F86" w:rsidRPr="00914906" w:rsidRDefault="00E62C86" w:rsidP="00A32F86">
            <w:pPr>
              <w:rPr>
                <w:rFonts w:ascii="Times" w:hAnsi="Times"/>
                <w:color w:val="000000" w:themeColor="text1"/>
              </w:rPr>
            </w:pPr>
            <w:r w:rsidRPr="00914906">
              <w:rPr>
                <w:rFonts w:ascii="Times" w:hAnsi="Times"/>
                <w:color w:val="000000" w:themeColor="text1"/>
              </w:rPr>
              <w:t>25 (53.2)</w:t>
            </w:r>
          </w:p>
        </w:tc>
        <w:tc>
          <w:tcPr>
            <w:tcW w:w="850" w:type="dxa"/>
          </w:tcPr>
          <w:p w14:paraId="59E229CF" w14:textId="6760F5F7" w:rsidR="00A32F86" w:rsidRPr="00914906" w:rsidRDefault="00E62C86" w:rsidP="00A32F86">
            <w:pPr>
              <w:rPr>
                <w:rFonts w:ascii="Times" w:hAnsi="Times"/>
                <w:color w:val="000000" w:themeColor="text1"/>
              </w:rPr>
            </w:pPr>
            <w:r w:rsidRPr="00914906">
              <w:rPr>
                <w:rFonts w:ascii="Times" w:hAnsi="Times"/>
                <w:color w:val="000000" w:themeColor="text1"/>
              </w:rPr>
              <w:t>10 (21.3)</w:t>
            </w:r>
          </w:p>
        </w:tc>
        <w:tc>
          <w:tcPr>
            <w:tcW w:w="851" w:type="dxa"/>
          </w:tcPr>
          <w:p w14:paraId="2F669532" w14:textId="6A899101" w:rsidR="00A32F86" w:rsidRPr="00914906" w:rsidRDefault="00E62C86" w:rsidP="00A32F86">
            <w:pPr>
              <w:rPr>
                <w:rFonts w:ascii="Times" w:hAnsi="Times"/>
                <w:color w:val="000000" w:themeColor="text1"/>
              </w:rPr>
            </w:pPr>
            <w:r w:rsidRPr="00914906">
              <w:rPr>
                <w:rFonts w:ascii="Times" w:hAnsi="Times"/>
                <w:color w:val="000000" w:themeColor="text1"/>
              </w:rPr>
              <w:t>24 (51.1)</w:t>
            </w:r>
          </w:p>
        </w:tc>
        <w:tc>
          <w:tcPr>
            <w:tcW w:w="850" w:type="dxa"/>
          </w:tcPr>
          <w:p w14:paraId="0A55AC24" w14:textId="266C300B" w:rsidR="00A32F86" w:rsidRPr="00914906" w:rsidRDefault="00E62C86" w:rsidP="00A32F86">
            <w:pPr>
              <w:rPr>
                <w:rFonts w:ascii="Times" w:hAnsi="Times"/>
                <w:color w:val="000000" w:themeColor="text1"/>
              </w:rPr>
            </w:pPr>
            <w:r w:rsidRPr="00914906">
              <w:rPr>
                <w:rFonts w:ascii="Times" w:hAnsi="Times"/>
                <w:color w:val="000000" w:themeColor="text1"/>
              </w:rPr>
              <w:t>10 (21.3)</w:t>
            </w:r>
          </w:p>
        </w:tc>
        <w:tc>
          <w:tcPr>
            <w:tcW w:w="851" w:type="dxa"/>
          </w:tcPr>
          <w:p w14:paraId="672213E3" w14:textId="4B1A6476" w:rsidR="00A32F86" w:rsidRPr="00914906" w:rsidRDefault="00E62C86" w:rsidP="00A32F86">
            <w:pPr>
              <w:rPr>
                <w:rFonts w:ascii="Times" w:hAnsi="Times"/>
                <w:color w:val="000000" w:themeColor="text1"/>
              </w:rPr>
            </w:pPr>
            <w:r w:rsidRPr="00914906">
              <w:rPr>
                <w:rFonts w:ascii="Times" w:hAnsi="Times"/>
                <w:color w:val="000000" w:themeColor="text1"/>
              </w:rPr>
              <w:t>19 (40.4)</w:t>
            </w:r>
          </w:p>
        </w:tc>
      </w:tr>
      <w:tr w:rsidR="00914906" w:rsidRPr="00914906" w14:paraId="7B0A8EFC" w14:textId="2161CA40" w:rsidTr="00DE64DC">
        <w:tc>
          <w:tcPr>
            <w:tcW w:w="1423" w:type="dxa"/>
          </w:tcPr>
          <w:p w14:paraId="2DDF2F71" w14:textId="77777777" w:rsidR="00A32F86" w:rsidRPr="00914906" w:rsidRDefault="00A32F86" w:rsidP="00A32F86">
            <w:pPr>
              <w:rPr>
                <w:rFonts w:ascii="Times" w:hAnsi="Times"/>
                <w:color w:val="000000" w:themeColor="text1"/>
              </w:rPr>
            </w:pPr>
          </w:p>
        </w:tc>
        <w:tc>
          <w:tcPr>
            <w:tcW w:w="1134" w:type="dxa"/>
          </w:tcPr>
          <w:p w14:paraId="662BC09D" w14:textId="77777777" w:rsidR="00A32F86" w:rsidRPr="00914906" w:rsidRDefault="00A32F86" w:rsidP="00A32F86">
            <w:pPr>
              <w:rPr>
                <w:rFonts w:ascii="Times" w:hAnsi="Times"/>
                <w:color w:val="000000" w:themeColor="text1"/>
              </w:rPr>
            </w:pPr>
            <w:r w:rsidRPr="00914906">
              <w:rPr>
                <w:rFonts w:ascii="Times" w:hAnsi="Times"/>
                <w:color w:val="000000" w:themeColor="text1"/>
              </w:rPr>
              <w:t xml:space="preserve">Catégorie 6. </w:t>
            </w:r>
          </w:p>
        </w:tc>
        <w:tc>
          <w:tcPr>
            <w:tcW w:w="850" w:type="dxa"/>
          </w:tcPr>
          <w:p w14:paraId="3DE76FDB" w14:textId="35D9FB92" w:rsidR="00A32F86" w:rsidRPr="00914906" w:rsidRDefault="00A56B81" w:rsidP="00A32F86">
            <w:pPr>
              <w:rPr>
                <w:rFonts w:ascii="Times" w:hAnsi="Times"/>
                <w:color w:val="000000" w:themeColor="text1"/>
              </w:rPr>
            </w:pPr>
            <w:r w:rsidRPr="00914906">
              <w:rPr>
                <w:rFonts w:ascii="Times" w:hAnsi="Times"/>
                <w:color w:val="000000" w:themeColor="text1"/>
              </w:rPr>
              <w:t>2 (66.7)</w:t>
            </w:r>
          </w:p>
        </w:tc>
        <w:tc>
          <w:tcPr>
            <w:tcW w:w="851" w:type="dxa"/>
          </w:tcPr>
          <w:p w14:paraId="08040496" w14:textId="78A4602A" w:rsidR="00A32F86" w:rsidRPr="00914906" w:rsidRDefault="00A56B81" w:rsidP="00A32F86">
            <w:pPr>
              <w:rPr>
                <w:rFonts w:ascii="Times" w:hAnsi="Times"/>
                <w:color w:val="000000" w:themeColor="text1"/>
              </w:rPr>
            </w:pPr>
            <w:r w:rsidRPr="00914906">
              <w:rPr>
                <w:rFonts w:ascii="Times" w:hAnsi="Times"/>
                <w:color w:val="000000" w:themeColor="text1"/>
              </w:rPr>
              <w:t>1 (33.3)</w:t>
            </w:r>
          </w:p>
        </w:tc>
        <w:tc>
          <w:tcPr>
            <w:tcW w:w="850" w:type="dxa"/>
          </w:tcPr>
          <w:p w14:paraId="6A18F87F" w14:textId="73D57D27" w:rsidR="00A32F86" w:rsidRPr="00914906" w:rsidRDefault="00A56B81" w:rsidP="00A32F86">
            <w:pPr>
              <w:rPr>
                <w:rFonts w:ascii="Times" w:hAnsi="Times"/>
                <w:color w:val="000000" w:themeColor="text1"/>
              </w:rPr>
            </w:pPr>
            <w:r w:rsidRPr="00914906">
              <w:rPr>
                <w:rFonts w:ascii="Times" w:hAnsi="Times"/>
                <w:color w:val="000000" w:themeColor="text1"/>
              </w:rPr>
              <w:t>2 (66.7)</w:t>
            </w:r>
          </w:p>
        </w:tc>
        <w:tc>
          <w:tcPr>
            <w:tcW w:w="851" w:type="dxa"/>
          </w:tcPr>
          <w:p w14:paraId="38EFEC07" w14:textId="10FE8758" w:rsidR="00A32F86" w:rsidRPr="00914906" w:rsidRDefault="00A56B81" w:rsidP="00A32F86">
            <w:pPr>
              <w:rPr>
                <w:rFonts w:ascii="Times" w:hAnsi="Times"/>
                <w:color w:val="000000" w:themeColor="text1"/>
              </w:rPr>
            </w:pPr>
            <w:r w:rsidRPr="00914906">
              <w:rPr>
                <w:rFonts w:ascii="Times" w:hAnsi="Times"/>
                <w:color w:val="000000" w:themeColor="text1"/>
              </w:rPr>
              <w:t>1 (33.3)</w:t>
            </w:r>
          </w:p>
        </w:tc>
        <w:tc>
          <w:tcPr>
            <w:tcW w:w="850" w:type="dxa"/>
          </w:tcPr>
          <w:p w14:paraId="4878BCF2" w14:textId="30099700" w:rsidR="00A32F86" w:rsidRPr="00914906" w:rsidRDefault="00A56B81" w:rsidP="00A32F86">
            <w:pPr>
              <w:rPr>
                <w:rFonts w:ascii="Times" w:hAnsi="Times"/>
                <w:color w:val="000000" w:themeColor="text1"/>
              </w:rPr>
            </w:pPr>
            <w:proofErr w:type="gramStart"/>
            <w:r w:rsidRPr="00914906">
              <w:rPr>
                <w:rFonts w:ascii="Times" w:hAnsi="Times"/>
                <w:color w:val="000000" w:themeColor="text1"/>
              </w:rPr>
              <w:t>3  (</w:t>
            </w:r>
            <w:proofErr w:type="gramEnd"/>
            <w:r w:rsidRPr="00914906">
              <w:rPr>
                <w:rFonts w:ascii="Times" w:hAnsi="Times"/>
                <w:color w:val="000000" w:themeColor="text1"/>
              </w:rPr>
              <w:t>100.0)</w:t>
            </w:r>
          </w:p>
        </w:tc>
        <w:tc>
          <w:tcPr>
            <w:tcW w:w="851" w:type="dxa"/>
          </w:tcPr>
          <w:p w14:paraId="074E73FA" w14:textId="3146F58B" w:rsidR="00A32F86" w:rsidRPr="00914906" w:rsidRDefault="00A56B81" w:rsidP="00A32F86">
            <w:pPr>
              <w:rPr>
                <w:rFonts w:ascii="Times" w:hAnsi="Times"/>
                <w:color w:val="000000" w:themeColor="text1"/>
              </w:rPr>
            </w:pPr>
            <w:r w:rsidRPr="00914906">
              <w:rPr>
                <w:rFonts w:ascii="Times" w:hAnsi="Times"/>
                <w:color w:val="000000" w:themeColor="text1"/>
              </w:rPr>
              <w:t>2 (66.7)</w:t>
            </w:r>
          </w:p>
        </w:tc>
        <w:tc>
          <w:tcPr>
            <w:tcW w:w="850" w:type="dxa"/>
          </w:tcPr>
          <w:p w14:paraId="1F20631C" w14:textId="0F138980" w:rsidR="00A32F86" w:rsidRPr="00914906" w:rsidRDefault="00A56B81" w:rsidP="00A32F86">
            <w:pPr>
              <w:rPr>
                <w:rFonts w:ascii="Times" w:hAnsi="Times"/>
                <w:color w:val="000000" w:themeColor="text1"/>
              </w:rPr>
            </w:pPr>
            <w:r w:rsidRPr="00914906">
              <w:rPr>
                <w:rFonts w:ascii="Times" w:hAnsi="Times"/>
                <w:color w:val="000000" w:themeColor="text1"/>
              </w:rPr>
              <w:t>1 (33.3)</w:t>
            </w:r>
          </w:p>
        </w:tc>
        <w:tc>
          <w:tcPr>
            <w:tcW w:w="851" w:type="dxa"/>
          </w:tcPr>
          <w:p w14:paraId="141B77E7" w14:textId="5CF5395B" w:rsidR="00A32F86" w:rsidRPr="00914906" w:rsidRDefault="00A56B81" w:rsidP="00A32F86">
            <w:pPr>
              <w:rPr>
                <w:rFonts w:ascii="Times" w:hAnsi="Times"/>
                <w:color w:val="000000" w:themeColor="text1"/>
              </w:rPr>
            </w:pPr>
            <w:r w:rsidRPr="00914906">
              <w:rPr>
                <w:rFonts w:ascii="Times" w:hAnsi="Times"/>
                <w:color w:val="000000" w:themeColor="text1"/>
              </w:rPr>
              <w:t>2 (66.7)</w:t>
            </w:r>
          </w:p>
        </w:tc>
        <w:tc>
          <w:tcPr>
            <w:tcW w:w="850" w:type="dxa"/>
          </w:tcPr>
          <w:p w14:paraId="537EC67F" w14:textId="44EB2F78" w:rsidR="00A32F86" w:rsidRPr="00914906" w:rsidRDefault="00A56B81" w:rsidP="00A32F86">
            <w:pPr>
              <w:rPr>
                <w:rFonts w:ascii="Times" w:hAnsi="Times"/>
                <w:color w:val="000000" w:themeColor="text1"/>
              </w:rPr>
            </w:pPr>
            <w:r w:rsidRPr="00914906">
              <w:rPr>
                <w:rFonts w:ascii="Times" w:hAnsi="Times"/>
                <w:color w:val="000000" w:themeColor="text1"/>
              </w:rPr>
              <w:t>1 (33.3)</w:t>
            </w:r>
          </w:p>
        </w:tc>
        <w:tc>
          <w:tcPr>
            <w:tcW w:w="851" w:type="dxa"/>
          </w:tcPr>
          <w:p w14:paraId="3F98CA79" w14:textId="1E5AB820" w:rsidR="00A32F86" w:rsidRPr="00914906" w:rsidRDefault="00A56B81" w:rsidP="00A32F86">
            <w:pPr>
              <w:rPr>
                <w:rFonts w:ascii="Times" w:hAnsi="Times"/>
                <w:color w:val="000000" w:themeColor="text1"/>
              </w:rPr>
            </w:pPr>
            <w:r w:rsidRPr="00914906">
              <w:rPr>
                <w:rFonts w:ascii="Times" w:hAnsi="Times"/>
                <w:color w:val="000000" w:themeColor="text1"/>
              </w:rPr>
              <w:t>1 (33.3)</w:t>
            </w:r>
          </w:p>
        </w:tc>
      </w:tr>
      <w:tr w:rsidR="00914906" w:rsidRPr="00914906" w14:paraId="1930F456" w14:textId="77777777" w:rsidTr="00DE64DC">
        <w:tc>
          <w:tcPr>
            <w:tcW w:w="1423" w:type="dxa"/>
          </w:tcPr>
          <w:p w14:paraId="4202D888" w14:textId="77777777" w:rsidR="00A56B81" w:rsidRPr="00914906" w:rsidRDefault="00A56B81" w:rsidP="00A56B81">
            <w:pPr>
              <w:rPr>
                <w:rFonts w:ascii="Times" w:hAnsi="Times"/>
                <w:color w:val="000000" w:themeColor="text1"/>
              </w:rPr>
            </w:pPr>
          </w:p>
        </w:tc>
        <w:tc>
          <w:tcPr>
            <w:tcW w:w="1134" w:type="dxa"/>
          </w:tcPr>
          <w:p w14:paraId="0239B56C" w14:textId="6DDF0272" w:rsidR="00A56B81" w:rsidRPr="00914906" w:rsidRDefault="00A56B81" w:rsidP="00A56B81">
            <w:pPr>
              <w:rPr>
                <w:rFonts w:ascii="Times" w:hAnsi="Times"/>
                <w:color w:val="000000" w:themeColor="text1"/>
              </w:rPr>
            </w:pPr>
            <w:r w:rsidRPr="00914906">
              <w:rPr>
                <w:rFonts w:ascii="Times" w:hAnsi="Times"/>
                <w:color w:val="000000" w:themeColor="text1"/>
              </w:rPr>
              <w:t>Catégorie 7.</w:t>
            </w:r>
          </w:p>
        </w:tc>
        <w:tc>
          <w:tcPr>
            <w:tcW w:w="850" w:type="dxa"/>
          </w:tcPr>
          <w:p w14:paraId="7AF1A5CE" w14:textId="32370BC6"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1" w:type="dxa"/>
          </w:tcPr>
          <w:p w14:paraId="2372CB2C" w14:textId="04CB787C"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0" w:type="dxa"/>
          </w:tcPr>
          <w:p w14:paraId="05E920CB" w14:textId="0CD9E073"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1" w:type="dxa"/>
          </w:tcPr>
          <w:p w14:paraId="5B9BBC00" w14:textId="1D84667C"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0" w:type="dxa"/>
          </w:tcPr>
          <w:p w14:paraId="008824F2" w14:textId="7B5C5A31"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1" w:type="dxa"/>
          </w:tcPr>
          <w:p w14:paraId="01FDFC55" w14:textId="20FCFE04"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0" w:type="dxa"/>
          </w:tcPr>
          <w:p w14:paraId="07C60700" w14:textId="24A9AECE"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1" w:type="dxa"/>
          </w:tcPr>
          <w:p w14:paraId="530739DD" w14:textId="1CA3D607"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0" w:type="dxa"/>
          </w:tcPr>
          <w:p w14:paraId="5743C0F3" w14:textId="54567F11" w:rsidR="00A56B81" w:rsidRPr="00914906" w:rsidRDefault="00A56B81" w:rsidP="00A56B81">
            <w:pPr>
              <w:rPr>
                <w:rFonts w:ascii="Times" w:hAnsi="Times"/>
                <w:color w:val="000000" w:themeColor="text1"/>
              </w:rPr>
            </w:pPr>
            <w:r w:rsidRPr="00914906">
              <w:rPr>
                <w:rFonts w:ascii="Times" w:hAnsi="Times"/>
                <w:color w:val="000000" w:themeColor="text1"/>
              </w:rPr>
              <w:t>1 (50.0)</w:t>
            </w:r>
          </w:p>
        </w:tc>
        <w:tc>
          <w:tcPr>
            <w:tcW w:w="851" w:type="dxa"/>
          </w:tcPr>
          <w:p w14:paraId="5D4E2010" w14:textId="155595AE" w:rsidR="00A56B81" w:rsidRPr="00914906" w:rsidRDefault="00A56B81" w:rsidP="00A56B81">
            <w:pPr>
              <w:rPr>
                <w:rFonts w:ascii="Times" w:hAnsi="Times"/>
                <w:color w:val="000000" w:themeColor="text1"/>
              </w:rPr>
            </w:pPr>
            <w:r w:rsidRPr="00914906">
              <w:rPr>
                <w:rFonts w:ascii="Times" w:hAnsi="Times"/>
                <w:color w:val="000000" w:themeColor="text1"/>
              </w:rPr>
              <w:t>1 (50.0)</w:t>
            </w:r>
          </w:p>
        </w:tc>
      </w:tr>
      <w:tr w:rsidR="00914906" w:rsidRPr="00914906" w14:paraId="4B085BC4" w14:textId="77777777" w:rsidTr="00DE64DC">
        <w:tc>
          <w:tcPr>
            <w:tcW w:w="1423" w:type="dxa"/>
          </w:tcPr>
          <w:p w14:paraId="3B44821F" w14:textId="023C891F" w:rsidR="00615B72" w:rsidRPr="00914906" w:rsidRDefault="00615B72" w:rsidP="00A56B81">
            <w:pPr>
              <w:rPr>
                <w:rFonts w:ascii="Times" w:hAnsi="Times"/>
                <w:color w:val="000000" w:themeColor="text1"/>
              </w:rPr>
            </w:pPr>
            <w:r w:rsidRPr="00914906">
              <w:rPr>
                <w:rFonts w:ascii="Times" w:hAnsi="Times"/>
                <w:color w:val="000000" w:themeColor="text1"/>
              </w:rPr>
              <w:t>Maltraitance de négligence</w:t>
            </w:r>
          </w:p>
        </w:tc>
        <w:tc>
          <w:tcPr>
            <w:tcW w:w="1134" w:type="dxa"/>
          </w:tcPr>
          <w:p w14:paraId="4E40A026" w14:textId="77777777" w:rsidR="00615B72" w:rsidRPr="00914906" w:rsidRDefault="00615B72" w:rsidP="00A56B81">
            <w:pPr>
              <w:rPr>
                <w:rFonts w:ascii="Times" w:hAnsi="Times"/>
                <w:color w:val="000000" w:themeColor="text1"/>
              </w:rPr>
            </w:pPr>
          </w:p>
        </w:tc>
        <w:tc>
          <w:tcPr>
            <w:tcW w:w="850" w:type="dxa"/>
          </w:tcPr>
          <w:p w14:paraId="204CB72F" w14:textId="77777777" w:rsidR="00615B72" w:rsidRPr="00914906" w:rsidRDefault="00615B72" w:rsidP="00A56B81">
            <w:pPr>
              <w:rPr>
                <w:rFonts w:ascii="Times" w:hAnsi="Times"/>
                <w:color w:val="000000" w:themeColor="text1"/>
              </w:rPr>
            </w:pPr>
          </w:p>
        </w:tc>
        <w:tc>
          <w:tcPr>
            <w:tcW w:w="851" w:type="dxa"/>
          </w:tcPr>
          <w:p w14:paraId="3A1C56B3" w14:textId="77777777" w:rsidR="00615B72" w:rsidRPr="00914906" w:rsidRDefault="00615B72" w:rsidP="00A56B81">
            <w:pPr>
              <w:rPr>
                <w:rFonts w:ascii="Times" w:hAnsi="Times"/>
                <w:color w:val="000000" w:themeColor="text1"/>
              </w:rPr>
            </w:pPr>
          </w:p>
        </w:tc>
        <w:tc>
          <w:tcPr>
            <w:tcW w:w="850" w:type="dxa"/>
          </w:tcPr>
          <w:p w14:paraId="6C36D596" w14:textId="77777777" w:rsidR="00615B72" w:rsidRPr="00914906" w:rsidRDefault="00615B72" w:rsidP="00A56B81">
            <w:pPr>
              <w:rPr>
                <w:rFonts w:ascii="Times" w:hAnsi="Times"/>
                <w:color w:val="000000" w:themeColor="text1"/>
              </w:rPr>
            </w:pPr>
          </w:p>
        </w:tc>
        <w:tc>
          <w:tcPr>
            <w:tcW w:w="851" w:type="dxa"/>
          </w:tcPr>
          <w:p w14:paraId="0EACBD0D" w14:textId="77777777" w:rsidR="00615B72" w:rsidRPr="00914906" w:rsidRDefault="00615B72" w:rsidP="00A56B81">
            <w:pPr>
              <w:rPr>
                <w:rFonts w:ascii="Times" w:hAnsi="Times"/>
                <w:color w:val="000000" w:themeColor="text1"/>
              </w:rPr>
            </w:pPr>
          </w:p>
        </w:tc>
        <w:tc>
          <w:tcPr>
            <w:tcW w:w="850" w:type="dxa"/>
          </w:tcPr>
          <w:p w14:paraId="13DD6262" w14:textId="77777777" w:rsidR="00615B72" w:rsidRPr="00914906" w:rsidRDefault="00615B72" w:rsidP="00A56B81">
            <w:pPr>
              <w:rPr>
                <w:rFonts w:ascii="Times" w:hAnsi="Times"/>
                <w:color w:val="000000" w:themeColor="text1"/>
              </w:rPr>
            </w:pPr>
          </w:p>
        </w:tc>
        <w:tc>
          <w:tcPr>
            <w:tcW w:w="851" w:type="dxa"/>
          </w:tcPr>
          <w:p w14:paraId="2F140818" w14:textId="77777777" w:rsidR="00615B72" w:rsidRPr="00914906" w:rsidRDefault="00615B72" w:rsidP="00A56B81">
            <w:pPr>
              <w:rPr>
                <w:rFonts w:ascii="Times" w:hAnsi="Times"/>
                <w:color w:val="000000" w:themeColor="text1"/>
              </w:rPr>
            </w:pPr>
          </w:p>
        </w:tc>
        <w:tc>
          <w:tcPr>
            <w:tcW w:w="850" w:type="dxa"/>
          </w:tcPr>
          <w:p w14:paraId="2E8746EE" w14:textId="77777777" w:rsidR="00615B72" w:rsidRPr="00914906" w:rsidRDefault="00615B72" w:rsidP="00A56B81">
            <w:pPr>
              <w:rPr>
                <w:rFonts w:ascii="Times" w:hAnsi="Times"/>
                <w:color w:val="000000" w:themeColor="text1"/>
              </w:rPr>
            </w:pPr>
          </w:p>
        </w:tc>
        <w:tc>
          <w:tcPr>
            <w:tcW w:w="851" w:type="dxa"/>
          </w:tcPr>
          <w:p w14:paraId="16B8D382" w14:textId="77777777" w:rsidR="00615B72" w:rsidRPr="00914906" w:rsidRDefault="00615B72" w:rsidP="00A56B81">
            <w:pPr>
              <w:rPr>
                <w:rFonts w:ascii="Times" w:hAnsi="Times"/>
                <w:color w:val="000000" w:themeColor="text1"/>
              </w:rPr>
            </w:pPr>
          </w:p>
        </w:tc>
        <w:tc>
          <w:tcPr>
            <w:tcW w:w="850" w:type="dxa"/>
          </w:tcPr>
          <w:p w14:paraId="4B96DACC" w14:textId="77777777" w:rsidR="00615B72" w:rsidRPr="00914906" w:rsidRDefault="00615B72" w:rsidP="00A56B81">
            <w:pPr>
              <w:rPr>
                <w:rFonts w:ascii="Times" w:hAnsi="Times"/>
                <w:color w:val="000000" w:themeColor="text1"/>
              </w:rPr>
            </w:pPr>
          </w:p>
        </w:tc>
        <w:tc>
          <w:tcPr>
            <w:tcW w:w="851" w:type="dxa"/>
          </w:tcPr>
          <w:p w14:paraId="7554A344" w14:textId="77777777" w:rsidR="00615B72" w:rsidRPr="00914906" w:rsidRDefault="00615B72" w:rsidP="00A56B81">
            <w:pPr>
              <w:rPr>
                <w:rFonts w:ascii="Times" w:hAnsi="Times"/>
                <w:color w:val="000000" w:themeColor="text1"/>
              </w:rPr>
            </w:pPr>
          </w:p>
        </w:tc>
      </w:tr>
      <w:tr w:rsidR="00914906" w:rsidRPr="00914906" w14:paraId="2EAB9D81" w14:textId="639C59E6" w:rsidTr="00DE64DC">
        <w:tc>
          <w:tcPr>
            <w:tcW w:w="1423" w:type="dxa"/>
          </w:tcPr>
          <w:p w14:paraId="5F1C528E" w14:textId="7832B4C6" w:rsidR="00A56B81" w:rsidRPr="00914906" w:rsidRDefault="00615B72" w:rsidP="00A56B81">
            <w:pPr>
              <w:rPr>
                <w:rFonts w:ascii="Times" w:hAnsi="Times"/>
                <w:color w:val="000000" w:themeColor="text1"/>
              </w:rPr>
            </w:pPr>
            <w:r w:rsidRPr="00914906">
              <w:rPr>
                <w:rFonts w:ascii="Times" w:hAnsi="Times"/>
                <w:color w:val="000000" w:themeColor="text1"/>
              </w:rPr>
              <w:t>A</w:t>
            </w:r>
            <w:r w:rsidR="00A56B81" w:rsidRPr="00914906">
              <w:rPr>
                <w:rFonts w:ascii="Times" w:hAnsi="Times"/>
                <w:color w:val="000000" w:themeColor="text1"/>
              </w:rPr>
              <w:t>dulte</w:t>
            </w:r>
            <w:r w:rsidRPr="00914906">
              <w:rPr>
                <w:rFonts w:ascii="Times" w:hAnsi="Times"/>
                <w:color w:val="000000" w:themeColor="text1"/>
              </w:rPr>
              <w:t>s</w:t>
            </w:r>
          </w:p>
        </w:tc>
        <w:tc>
          <w:tcPr>
            <w:tcW w:w="1134" w:type="dxa"/>
          </w:tcPr>
          <w:p w14:paraId="5C97F8E9" w14:textId="77777777" w:rsidR="00A56B81" w:rsidRPr="00914906" w:rsidRDefault="00A56B81" w:rsidP="00A56B81">
            <w:pPr>
              <w:rPr>
                <w:rFonts w:ascii="Times" w:hAnsi="Times"/>
                <w:color w:val="000000" w:themeColor="text1"/>
              </w:rPr>
            </w:pPr>
            <w:r w:rsidRPr="00914906">
              <w:rPr>
                <w:rFonts w:ascii="Times" w:hAnsi="Times"/>
                <w:color w:val="000000" w:themeColor="text1"/>
              </w:rPr>
              <w:t xml:space="preserve">Catégorie 1. </w:t>
            </w:r>
          </w:p>
        </w:tc>
        <w:tc>
          <w:tcPr>
            <w:tcW w:w="850" w:type="dxa"/>
          </w:tcPr>
          <w:p w14:paraId="0A0F089E" w14:textId="188297FA" w:rsidR="00A56B81" w:rsidRPr="00914906" w:rsidRDefault="00A56B81" w:rsidP="00A56B81">
            <w:pPr>
              <w:rPr>
                <w:rFonts w:ascii="Times" w:hAnsi="Times"/>
                <w:color w:val="000000" w:themeColor="text1"/>
              </w:rPr>
            </w:pPr>
            <w:r w:rsidRPr="00914906">
              <w:rPr>
                <w:rFonts w:ascii="Times" w:hAnsi="Times"/>
                <w:color w:val="000000" w:themeColor="text1"/>
              </w:rPr>
              <w:t>24 (20.9)</w:t>
            </w:r>
          </w:p>
        </w:tc>
        <w:tc>
          <w:tcPr>
            <w:tcW w:w="851" w:type="dxa"/>
          </w:tcPr>
          <w:p w14:paraId="6BA8F0F2" w14:textId="61714BE7" w:rsidR="00A56B81" w:rsidRPr="00914906" w:rsidRDefault="00A56B81" w:rsidP="00A56B81">
            <w:pPr>
              <w:rPr>
                <w:rFonts w:ascii="Times" w:hAnsi="Times"/>
                <w:color w:val="000000" w:themeColor="text1"/>
              </w:rPr>
            </w:pPr>
            <w:r w:rsidRPr="00914906">
              <w:rPr>
                <w:rFonts w:ascii="Times" w:hAnsi="Times"/>
                <w:color w:val="000000" w:themeColor="text1"/>
              </w:rPr>
              <w:t>67 (58.3)</w:t>
            </w:r>
          </w:p>
        </w:tc>
        <w:tc>
          <w:tcPr>
            <w:tcW w:w="850" w:type="dxa"/>
          </w:tcPr>
          <w:p w14:paraId="77722B62" w14:textId="2E7FC78B" w:rsidR="00A56B81" w:rsidRPr="00914906" w:rsidRDefault="00A56B81" w:rsidP="00A56B81">
            <w:pPr>
              <w:rPr>
                <w:rFonts w:ascii="Times" w:hAnsi="Times"/>
                <w:color w:val="000000" w:themeColor="text1"/>
              </w:rPr>
            </w:pPr>
            <w:r w:rsidRPr="00914906">
              <w:rPr>
                <w:rFonts w:ascii="Times" w:hAnsi="Times"/>
                <w:color w:val="000000" w:themeColor="text1"/>
              </w:rPr>
              <w:t>39 (33.9)</w:t>
            </w:r>
          </w:p>
        </w:tc>
        <w:tc>
          <w:tcPr>
            <w:tcW w:w="851" w:type="dxa"/>
          </w:tcPr>
          <w:p w14:paraId="6A300C87" w14:textId="5EB3A571" w:rsidR="00A56B81" w:rsidRPr="00914906" w:rsidRDefault="00A56B81" w:rsidP="00A56B81">
            <w:pPr>
              <w:rPr>
                <w:rFonts w:ascii="Times" w:hAnsi="Times"/>
                <w:color w:val="000000" w:themeColor="text1"/>
              </w:rPr>
            </w:pPr>
            <w:r w:rsidRPr="00914906">
              <w:rPr>
                <w:rFonts w:ascii="Times" w:hAnsi="Times"/>
                <w:color w:val="000000" w:themeColor="text1"/>
              </w:rPr>
              <w:t>27 (23.5)</w:t>
            </w:r>
          </w:p>
        </w:tc>
        <w:tc>
          <w:tcPr>
            <w:tcW w:w="850" w:type="dxa"/>
          </w:tcPr>
          <w:p w14:paraId="1209B842" w14:textId="59C40FFD" w:rsidR="00A56B81" w:rsidRPr="00914906" w:rsidRDefault="00A56B81" w:rsidP="00A56B81">
            <w:pPr>
              <w:rPr>
                <w:rFonts w:ascii="Times" w:hAnsi="Times"/>
                <w:color w:val="000000" w:themeColor="text1"/>
              </w:rPr>
            </w:pPr>
            <w:r w:rsidRPr="00914906">
              <w:rPr>
                <w:rFonts w:ascii="Times" w:hAnsi="Times"/>
                <w:color w:val="000000" w:themeColor="text1"/>
              </w:rPr>
              <w:t>26 (22.6)</w:t>
            </w:r>
          </w:p>
        </w:tc>
        <w:tc>
          <w:tcPr>
            <w:tcW w:w="851" w:type="dxa"/>
          </w:tcPr>
          <w:p w14:paraId="6603A023" w14:textId="773C62F6" w:rsidR="00A56B81" w:rsidRPr="00914906" w:rsidRDefault="00A56B81" w:rsidP="00A56B81">
            <w:pPr>
              <w:rPr>
                <w:rFonts w:ascii="Times" w:hAnsi="Times"/>
                <w:color w:val="000000" w:themeColor="text1"/>
              </w:rPr>
            </w:pPr>
            <w:r w:rsidRPr="00914906">
              <w:rPr>
                <w:rFonts w:ascii="Times" w:hAnsi="Times"/>
                <w:color w:val="000000" w:themeColor="text1"/>
              </w:rPr>
              <w:t>34 (29.6)</w:t>
            </w:r>
          </w:p>
        </w:tc>
        <w:tc>
          <w:tcPr>
            <w:tcW w:w="850" w:type="dxa"/>
          </w:tcPr>
          <w:p w14:paraId="29BA333F" w14:textId="46418894" w:rsidR="00A56B81" w:rsidRPr="00914906" w:rsidRDefault="00A56B81" w:rsidP="00A56B81">
            <w:pPr>
              <w:rPr>
                <w:rFonts w:ascii="Times" w:hAnsi="Times"/>
                <w:color w:val="000000" w:themeColor="text1"/>
              </w:rPr>
            </w:pPr>
            <w:r w:rsidRPr="00914906">
              <w:rPr>
                <w:rFonts w:ascii="Times" w:hAnsi="Times"/>
                <w:color w:val="000000" w:themeColor="text1"/>
              </w:rPr>
              <w:t>30 (26.1)</w:t>
            </w:r>
          </w:p>
        </w:tc>
        <w:tc>
          <w:tcPr>
            <w:tcW w:w="851" w:type="dxa"/>
          </w:tcPr>
          <w:p w14:paraId="5ACF0F96" w14:textId="402F5C8F" w:rsidR="00A56B81" w:rsidRPr="00914906" w:rsidRDefault="00A56B81" w:rsidP="00A56B81">
            <w:pPr>
              <w:rPr>
                <w:rFonts w:ascii="Times" w:hAnsi="Times"/>
                <w:color w:val="000000" w:themeColor="text1"/>
              </w:rPr>
            </w:pPr>
            <w:r w:rsidRPr="00914906">
              <w:rPr>
                <w:rFonts w:ascii="Times" w:hAnsi="Times"/>
                <w:color w:val="000000" w:themeColor="text1"/>
              </w:rPr>
              <w:t>51 (44.3)</w:t>
            </w:r>
          </w:p>
        </w:tc>
        <w:tc>
          <w:tcPr>
            <w:tcW w:w="850" w:type="dxa"/>
          </w:tcPr>
          <w:p w14:paraId="125D3610" w14:textId="075AE9FB" w:rsidR="00A56B81" w:rsidRPr="00914906" w:rsidRDefault="00A56B81" w:rsidP="00A56B81">
            <w:pPr>
              <w:rPr>
                <w:rFonts w:ascii="Times" w:hAnsi="Times"/>
                <w:color w:val="000000" w:themeColor="text1"/>
              </w:rPr>
            </w:pPr>
            <w:r w:rsidRPr="00914906">
              <w:rPr>
                <w:rFonts w:ascii="Times" w:hAnsi="Times"/>
                <w:color w:val="000000" w:themeColor="text1"/>
              </w:rPr>
              <w:t>36 (31.3)</w:t>
            </w:r>
          </w:p>
        </w:tc>
        <w:tc>
          <w:tcPr>
            <w:tcW w:w="851" w:type="dxa"/>
          </w:tcPr>
          <w:p w14:paraId="0031B383" w14:textId="2A42E300" w:rsidR="00A56B81" w:rsidRPr="00914906" w:rsidRDefault="00A56B81" w:rsidP="00A56B81">
            <w:pPr>
              <w:rPr>
                <w:rFonts w:ascii="Times" w:hAnsi="Times"/>
                <w:color w:val="000000" w:themeColor="text1"/>
              </w:rPr>
            </w:pPr>
            <w:r w:rsidRPr="00914906">
              <w:rPr>
                <w:rFonts w:ascii="Times" w:hAnsi="Times"/>
                <w:color w:val="000000" w:themeColor="text1"/>
              </w:rPr>
              <w:t>22 (19.1)</w:t>
            </w:r>
          </w:p>
        </w:tc>
      </w:tr>
      <w:tr w:rsidR="00914906" w:rsidRPr="00914906" w14:paraId="4D3106F8" w14:textId="0DC04BBC" w:rsidTr="00DE64DC">
        <w:tc>
          <w:tcPr>
            <w:tcW w:w="1423" w:type="dxa"/>
          </w:tcPr>
          <w:p w14:paraId="08C623ED" w14:textId="77777777" w:rsidR="00A56B81" w:rsidRPr="00914906" w:rsidRDefault="00A56B81" w:rsidP="00A56B81">
            <w:pPr>
              <w:rPr>
                <w:rFonts w:ascii="Times" w:hAnsi="Times"/>
                <w:color w:val="000000" w:themeColor="text1"/>
              </w:rPr>
            </w:pPr>
          </w:p>
        </w:tc>
        <w:tc>
          <w:tcPr>
            <w:tcW w:w="1134" w:type="dxa"/>
          </w:tcPr>
          <w:p w14:paraId="345CE835" w14:textId="77777777" w:rsidR="00A56B81" w:rsidRPr="00914906" w:rsidRDefault="00A56B81" w:rsidP="00A56B81">
            <w:pPr>
              <w:rPr>
                <w:rFonts w:ascii="Times" w:hAnsi="Times"/>
                <w:color w:val="000000" w:themeColor="text1"/>
              </w:rPr>
            </w:pPr>
            <w:r w:rsidRPr="00914906">
              <w:rPr>
                <w:rFonts w:ascii="Times" w:hAnsi="Times"/>
                <w:color w:val="000000" w:themeColor="text1"/>
              </w:rPr>
              <w:t>Catégorie 2.</w:t>
            </w:r>
          </w:p>
        </w:tc>
        <w:tc>
          <w:tcPr>
            <w:tcW w:w="850" w:type="dxa"/>
          </w:tcPr>
          <w:p w14:paraId="5779A718" w14:textId="61A318C2" w:rsidR="00A56B81" w:rsidRPr="00914906" w:rsidRDefault="00A56B81" w:rsidP="00A56B81">
            <w:pPr>
              <w:rPr>
                <w:rFonts w:ascii="Times" w:hAnsi="Times"/>
                <w:color w:val="000000" w:themeColor="text1"/>
              </w:rPr>
            </w:pPr>
            <w:r w:rsidRPr="00914906">
              <w:rPr>
                <w:rFonts w:ascii="Times" w:hAnsi="Times"/>
                <w:color w:val="000000" w:themeColor="text1"/>
              </w:rPr>
              <w:t>2 (50.0)</w:t>
            </w:r>
          </w:p>
        </w:tc>
        <w:tc>
          <w:tcPr>
            <w:tcW w:w="851" w:type="dxa"/>
          </w:tcPr>
          <w:p w14:paraId="1D538FAE" w14:textId="34D9A7D3"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0" w:type="dxa"/>
          </w:tcPr>
          <w:p w14:paraId="374C49F2" w14:textId="59E505DC"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1" w:type="dxa"/>
          </w:tcPr>
          <w:p w14:paraId="3004AEA2" w14:textId="421EBFFC"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0" w:type="dxa"/>
          </w:tcPr>
          <w:p w14:paraId="6A2E12B5" w14:textId="30B7F213"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1" w:type="dxa"/>
          </w:tcPr>
          <w:p w14:paraId="49DB079D" w14:textId="1BCEA057"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0" w:type="dxa"/>
          </w:tcPr>
          <w:p w14:paraId="03C13BAD" w14:textId="60E9F07C"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1" w:type="dxa"/>
          </w:tcPr>
          <w:p w14:paraId="1306C2CB" w14:textId="09BBBECF" w:rsidR="00A56B81" w:rsidRPr="00914906" w:rsidRDefault="00A56B81" w:rsidP="00A56B81">
            <w:pPr>
              <w:rPr>
                <w:rFonts w:ascii="Times" w:hAnsi="Times"/>
                <w:color w:val="000000" w:themeColor="text1"/>
              </w:rPr>
            </w:pPr>
            <w:r w:rsidRPr="00914906">
              <w:rPr>
                <w:rFonts w:ascii="Times" w:hAnsi="Times"/>
                <w:color w:val="000000" w:themeColor="text1"/>
              </w:rPr>
              <w:t>1 (25.0)</w:t>
            </w:r>
          </w:p>
        </w:tc>
        <w:tc>
          <w:tcPr>
            <w:tcW w:w="850" w:type="dxa"/>
          </w:tcPr>
          <w:p w14:paraId="3614C400" w14:textId="38C282B9" w:rsidR="00A56B81" w:rsidRPr="00914906" w:rsidRDefault="00A56B81" w:rsidP="00A56B81">
            <w:pPr>
              <w:rPr>
                <w:rFonts w:ascii="Times" w:hAnsi="Times"/>
                <w:color w:val="000000" w:themeColor="text1"/>
              </w:rPr>
            </w:pPr>
            <w:r w:rsidRPr="00914906">
              <w:rPr>
                <w:rFonts w:ascii="Times" w:hAnsi="Times"/>
                <w:color w:val="000000" w:themeColor="text1"/>
              </w:rPr>
              <w:t>0 (0.0)</w:t>
            </w:r>
          </w:p>
        </w:tc>
        <w:tc>
          <w:tcPr>
            <w:tcW w:w="851" w:type="dxa"/>
          </w:tcPr>
          <w:p w14:paraId="2526260B" w14:textId="191DBCDD" w:rsidR="00A56B81" w:rsidRPr="00914906" w:rsidRDefault="00A56B81" w:rsidP="00A56B81">
            <w:pPr>
              <w:rPr>
                <w:rFonts w:ascii="Times" w:hAnsi="Times"/>
                <w:color w:val="000000" w:themeColor="text1"/>
              </w:rPr>
            </w:pPr>
            <w:r w:rsidRPr="00914906">
              <w:rPr>
                <w:rFonts w:ascii="Times" w:hAnsi="Times"/>
                <w:color w:val="000000" w:themeColor="text1"/>
              </w:rPr>
              <w:t>1 (25.0)</w:t>
            </w:r>
          </w:p>
        </w:tc>
      </w:tr>
      <w:tr w:rsidR="00914906" w:rsidRPr="00914906" w14:paraId="00ABDA06" w14:textId="438E456D" w:rsidTr="00DE64DC">
        <w:tc>
          <w:tcPr>
            <w:tcW w:w="1423" w:type="dxa"/>
          </w:tcPr>
          <w:p w14:paraId="6CE53441" w14:textId="77777777" w:rsidR="00A56B81" w:rsidRPr="00914906" w:rsidRDefault="00A56B81" w:rsidP="00A56B81">
            <w:pPr>
              <w:rPr>
                <w:rFonts w:ascii="Times" w:hAnsi="Times"/>
                <w:color w:val="000000" w:themeColor="text1"/>
              </w:rPr>
            </w:pPr>
          </w:p>
        </w:tc>
        <w:tc>
          <w:tcPr>
            <w:tcW w:w="1134" w:type="dxa"/>
          </w:tcPr>
          <w:p w14:paraId="30128B7D" w14:textId="77777777" w:rsidR="00A56B81" w:rsidRPr="00914906" w:rsidRDefault="00A56B81" w:rsidP="00A56B81">
            <w:pPr>
              <w:rPr>
                <w:rFonts w:ascii="Times" w:hAnsi="Times"/>
                <w:color w:val="000000" w:themeColor="text1"/>
              </w:rPr>
            </w:pPr>
            <w:r w:rsidRPr="00914906">
              <w:rPr>
                <w:rFonts w:ascii="Times" w:hAnsi="Times"/>
                <w:color w:val="000000" w:themeColor="text1"/>
              </w:rPr>
              <w:t>Catégorie 3.</w:t>
            </w:r>
          </w:p>
        </w:tc>
        <w:tc>
          <w:tcPr>
            <w:tcW w:w="850" w:type="dxa"/>
          </w:tcPr>
          <w:p w14:paraId="798EC057" w14:textId="267A0CD9" w:rsidR="00A56B81" w:rsidRPr="00914906" w:rsidRDefault="00A56B81" w:rsidP="00A56B81">
            <w:pPr>
              <w:rPr>
                <w:rFonts w:ascii="Times" w:hAnsi="Times"/>
                <w:color w:val="000000" w:themeColor="text1"/>
              </w:rPr>
            </w:pPr>
            <w:r w:rsidRPr="00914906">
              <w:rPr>
                <w:rFonts w:ascii="Times" w:hAnsi="Times"/>
                <w:color w:val="000000" w:themeColor="text1"/>
              </w:rPr>
              <w:t>0 (0.0)</w:t>
            </w:r>
          </w:p>
        </w:tc>
        <w:tc>
          <w:tcPr>
            <w:tcW w:w="851" w:type="dxa"/>
          </w:tcPr>
          <w:p w14:paraId="22BDFBE1" w14:textId="76CA2B32"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0" w:type="dxa"/>
          </w:tcPr>
          <w:p w14:paraId="79E5DA1C" w14:textId="61D82513"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1" w:type="dxa"/>
          </w:tcPr>
          <w:p w14:paraId="6FBE0D10" w14:textId="3C132B89"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0" w:type="dxa"/>
          </w:tcPr>
          <w:p w14:paraId="3C173636" w14:textId="4679F43F"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1" w:type="dxa"/>
          </w:tcPr>
          <w:p w14:paraId="4A1327AA" w14:textId="4F9BE7AF"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0" w:type="dxa"/>
          </w:tcPr>
          <w:p w14:paraId="543BD3EB" w14:textId="2B13F366"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1" w:type="dxa"/>
          </w:tcPr>
          <w:p w14:paraId="0C5AABF3" w14:textId="376D6D31"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0" w:type="dxa"/>
          </w:tcPr>
          <w:p w14:paraId="5CC81185" w14:textId="7C02C22B" w:rsidR="00A56B81" w:rsidRPr="00914906" w:rsidRDefault="00A56B81" w:rsidP="00A56B81">
            <w:pPr>
              <w:rPr>
                <w:rFonts w:ascii="Times" w:hAnsi="Times"/>
                <w:color w:val="000000" w:themeColor="text1"/>
              </w:rPr>
            </w:pPr>
            <w:r w:rsidRPr="00914906">
              <w:rPr>
                <w:rFonts w:ascii="Times" w:hAnsi="Times"/>
                <w:color w:val="000000" w:themeColor="text1"/>
              </w:rPr>
              <w:t>1 (100.0)</w:t>
            </w:r>
          </w:p>
        </w:tc>
        <w:tc>
          <w:tcPr>
            <w:tcW w:w="851" w:type="dxa"/>
          </w:tcPr>
          <w:p w14:paraId="440A32F3" w14:textId="10DFF5DE" w:rsidR="00A56B81" w:rsidRPr="00914906" w:rsidRDefault="00A56B81" w:rsidP="00A56B81">
            <w:pPr>
              <w:rPr>
                <w:rFonts w:ascii="Times" w:hAnsi="Times"/>
                <w:color w:val="000000" w:themeColor="text1"/>
              </w:rPr>
            </w:pPr>
            <w:r w:rsidRPr="00914906">
              <w:rPr>
                <w:rFonts w:ascii="Times" w:hAnsi="Times"/>
                <w:color w:val="000000" w:themeColor="text1"/>
              </w:rPr>
              <w:t>1 (100.0)</w:t>
            </w:r>
          </w:p>
        </w:tc>
      </w:tr>
      <w:tr w:rsidR="00914906" w:rsidRPr="00914906" w14:paraId="7865D483" w14:textId="565171A3" w:rsidTr="00DE64DC">
        <w:tc>
          <w:tcPr>
            <w:tcW w:w="1423" w:type="dxa"/>
          </w:tcPr>
          <w:p w14:paraId="5BD7BB65" w14:textId="07F9DD7F" w:rsidR="00A56B81" w:rsidRPr="00914906" w:rsidRDefault="00A56B81" w:rsidP="00A56B81">
            <w:pPr>
              <w:rPr>
                <w:rFonts w:ascii="Times" w:hAnsi="Times"/>
                <w:color w:val="000000" w:themeColor="text1"/>
              </w:rPr>
            </w:pPr>
            <w:r w:rsidRPr="00914906">
              <w:rPr>
                <w:rFonts w:ascii="Times" w:hAnsi="Times"/>
                <w:color w:val="000000" w:themeColor="text1"/>
              </w:rPr>
              <w:t>Parent</w:t>
            </w:r>
            <w:r w:rsidR="00615B72" w:rsidRPr="00914906">
              <w:rPr>
                <w:rFonts w:ascii="Times" w:hAnsi="Times"/>
                <w:color w:val="000000" w:themeColor="text1"/>
              </w:rPr>
              <w:t>s / Beaux-parents</w:t>
            </w:r>
          </w:p>
        </w:tc>
        <w:tc>
          <w:tcPr>
            <w:tcW w:w="1134" w:type="dxa"/>
          </w:tcPr>
          <w:p w14:paraId="7E3CF9C4" w14:textId="77777777" w:rsidR="00A56B81" w:rsidRPr="00914906" w:rsidRDefault="00A56B81" w:rsidP="00A56B81">
            <w:pPr>
              <w:rPr>
                <w:rFonts w:ascii="Times" w:hAnsi="Times"/>
                <w:color w:val="000000" w:themeColor="text1"/>
              </w:rPr>
            </w:pPr>
            <w:r w:rsidRPr="00914906">
              <w:rPr>
                <w:rFonts w:ascii="Times" w:hAnsi="Times"/>
                <w:color w:val="000000" w:themeColor="text1"/>
              </w:rPr>
              <w:t xml:space="preserve">Catégorie 1. </w:t>
            </w:r>
          </w:p>
        </w:tc>
        <w:tc>
          <w:tcPr>
            <w:tcW w:w="850" w:type="dxa"/>
          </w:tcPr>
          <w:p w14:paraId="6678542F" w14:textId="3834B035"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2DB75CDE" w14:textId="1D710A11" w:rsidR="00A56B81" w:rsidRPr="00914906" w:rsidRDefault="00691F2E" w:rsidP="00A56B81">
            <w:pPr>
              <w:rPr>
                <w:rFonts w:ascii="Times" w:hAnsi="Times"/>
                <w:color w:val="000000" w:themeColor="text1"/>
              </w:rPr>
            </w:pPr>
            <w:r w:rsidRPr="00914906">
              <w:rPr>
                <w:rFonts w:ascii="Times" w:hAnsi="Times"/>
                <w:color w:val="000000" w:themeColor="text1"/>
              </w:rPr>
              <w:t>2 (40.0)</w:t>
            </w:r>
          </w:p>
        </w:tc>
        <w:tc>
          <w:tcPr>
            <w:tcW w:w="850" w:type="dxa"/>
          </w:tcPr>
          <w:p w14:paraId="0ABD8DCC" w14:textId="7C8E0B1A" w:rsidR="00A56B81" w:rsidRPr="00914906" w:rsidRDefault="00691F2E" w:rsidP="00A56B81">
            <w:pPr>
              <w:rPr>
                <w:rFonts w:ascii="Times" w:hAnsi="Times"/>
                <w:color w:val="000000" w:themeColor="text1"/>
              </w:rPr>
            </w:pPr>
            <w:r w:rsidRPr="00914906">
              <w:rPr>
                <w:rFonts w:ascii="Times" w:hAnsi="Times"/>
                <w:color w:val="000000" w:themeColor="text1"/>
              </w:rPr>
              <w:t>3 (60.0)</w:t>
            </w:r>
          </w:p>
        </w:tc>
        <w:tc>
          <w:tcPr>
            <w:tcW w:w="851" w:type="dxa"/>
          </w:tcPr>
          <w:p w14:paraId="762ABEC0" w14:textId="17A15301" w:rsidR="00A56B81" w:rsidRPr="00914906" w:rsidRDefault="00691F2E" w:rsidP="00A56B81">
            <w:pPr>
              <w:rPr>
                <w:rFonts w:ascii="Times" w:hAnsi="Times"/>
                <w:color w:val="000000" w:themeColor="text1"/>
              </w:rPr>
            </w:pPr>
            <w:r w:rsidRPr="00914906">
              <w:rPr>
                <w:rFonts w:ascii="Times" w:hAnsi="Times"/>
                <w:color w:val="000000" w:themeColor="text1"/>
              </w:rPr>
              <w:t>2 (40.0)</w:t>
            </w:r>
          </w:p>
        </w:tc>
        <w:tc>
          <w:tcPr>
            <w:tcW w:w="850" w:type="dxa"/>
          </w:tcPr>
          <w:p w14:paraId="290A4801" w14:textId="30DFDD0B" w:rsidR="00A56B81" w:rsidRPr="00914906" w:rsidRDefault="00691F2E" w:rsidP="00A56B81">
            <w:pPr>
              <w:rPr>
                <w:rFonts w:ascii="Times" w:hAnsi="Times"/>
                <w:color w:val="000000" w:themeColor="text1"/>
              </w:rPr>
            </w:pPr>
            <w:r w:rsidRPr="00914906">
              <w:rPr>
                <w:rFonts w:ascii="Times" w:hAnsi="Times"/>
                <w:color w:val="000000" w:themeColor="text1"/>
              </w:rPr>
              <w:t>1 (20.0)</w:t>
            </w:r>
          </w:p>
        </w:tc>
        <w:tc>
          <w:tcPr>
            <w:tcW w:w="851" w:type="dxa"/>
          </w:tcPr>
          <w:p w14:paraId="0EA98016" w14:textId="35A65E7F" w:rsidR="00A56B81" w:rsidRPr="00914906" w:rsidRDefault="00691F2E" w:rsidP="00A56B81">
            <w:pPr>
              <w:rPr>
                <w:rFonts w:ascii="Times" w:hAnsi="Times"/>
                <w:color w:val="000000" w:themeColor="text1"/>
              </w:rPr>
            </w:pPr>
            <w:r w:rsidRPr="00914906">
              <w:rPr>
                <w:rFonts w:ascii="Times" w:hAnsi="Times"/>
                <w:color w:val="000000" w:themeColor="text1"/>
              </w:rPr>
              <w:t>1 (20.0)</w:t>
            </w:r>
          </w:p>
        </w:tc>
        <w:tc>
          <w:tcPr>
            <w:tcW w:w="850" w:type="dxa"/>
          </w:tcPr>
          <w:p w14:paraId="5A2C91A4" w14:textId="2021B03E" w:rsidR="00A56B81" w:rsidRPr="00914906" w:rsidRDefault="00691F2E" w:rsidP="00A56B81">
            <w:pPr>
              <w:rPr>
                <w:rFonts w:ascii="Times" w:hAnsi="Times"/>
                <w:color w:val="000000" w:themeColor="text1"/>
              </w:rPr>
            </w:pPr>
            <w:r w:rsidRPr="00914906">
              <w:rPr>
                <w:rFonts w:ascii="Times" w:hAnsi="Times"/>
                <w:color w:val="000000" w:themeColor="text1"/>
              </w:rPr>
              <w:t>3 (60.0)</w:t>
            </w:r>
          </w:p>
        </w:tc>
        <w:tc>
          <w:tcPr>
            <w:tcW w:w="851" w:type="dxa"/>
          </w:tcPr>
          <w:p w14:paraId="017BEA3C" w14:textId="63869D40" w:rsidR="00A56B81" w:rsidRPr="00914906" w:rsidRDefault="00691F2E" w:rsidP="00A56B81">
            <w:pPr>
              <w:rPr>
                <w:rFonts w:ascii="Times" w:hAnsi="Times"/>
                <w:color w:val="000000" w:themeColor="text1"/>
              </w:rPr>
            </w:pPr>
            <w:r w:rsidRPr="00914906">
              <w:rPr>
                <w:rFonts w:ascii="Times" w:hAnsi="Times"/>
                <w:color w:val="000000" w:themeColor="text1"/>
              </w:rPr>
              <w:t>4 (80.0)</w:t>
            </w:r>
          </w:p>
        </w:tc>
        <w:tc>
          <w:tcPr>
            <w:tcW w:w="850" w:type="dxa"/>
          </w:tcPr>
          <w:p w14:paraId="11A6C1B0" w14:textId="63BB9A49" w:rsidR="00A56B81" w:rsidRPr="00914906" w:rsidRDefault="00691F2E" w:rsidP="00A56B81">
            <w:pPr>
              <w:rPr>
                <w:rFonts w:ascii="Times" w:hAnsi="Times"/>
                <w:color w:val="000000" w:themeColor="text1"/>
              </w:rPr>
            </w:pPr>
            <w:r w:rsidRPr="00914906">
              <w:rPr>
                <w:rFonts w:ascii="Times" w:hAnsi="Times"/>
                <w:color w:val="000000" w:themeColor="text1"/>
              </w:rPr>
              <w:t>2 (40.0)</w:t>
            </w:r>
          </w:p>
        </w:tc>
        <w:tc>
          <w:tcPr>
            <w:tcW w:w="851" w:type="dxa"/>
          </w:tcPr>
          <w:p w14:paraId="0D81607F" w14:textId="45C9377F" w:rsidR="00A56B81" w:rsidRPr="00914906" w:rsidRDefault="00691F2E" w:rsidP="00A56B81">
            <w:pPr>
              <w:rPr>
                <w:rFonts w:ascii="Times" w:hAnsi="Times"/>
                <w:color w:val="000000" w:themeColor="text1"/>
              </w:rPr>
            </w:pPr>
            <w:r w:rsidRPr="00914906">
              <w:rPr>
                <w:rFonts w:ascii="Times" w:hAnsi="Times"/>
                <w:color w:val="000000" w:themeColor="text1"/>
              </w:rPr>
              <w:t>2 (40.0)</w:t>
            </w:r>
          </w:p>
        </w:tc>
      </w:tr>
      <w:tr w:rsidR="00914906" w:rsidRPr="00914906" w14:paraId="7696521F" w14:textId="375F994A" w:rsidTr="00DE64DC">
        <w:tc>
          <w:tcPr>
            <w:tcW w:w="1423" w:type="dxa"/>
          </w:tcPr>
          <w:p w14:paraId="7596A856" w14:textId="77777777" w:rsidR="00A56B81" w:rsidRPr="00914906" w:rsidRDefault="00A56B81" w:rsidP="00A56B81">
            <w:pPr>
              <w:rPr>
                <w:rFonts w:ascii="Times" w:hAnsi="Times"/>
                <w:color w:val="000000" w:themeColor="text1"/>
              </w:rPr>
            </w:pPr>
          </w:p>
        </w:tc>
        <w:tc>
          <w:tcPr>
            <w:tcW w:w="1134" w:type="dxa"/>
          </w:tcPr>
          <w:p w14:paraId="2FC4EA19" w14:textId="77777777" w:rsidR="00A56B81" w:rsidRPr="00914906" w:rsidRDefault="00A56B81" w:rsidP="00A56B81">
            <w:pPr>
              <w:rPr>
                <w:rFonts w:ascii="Times" w:hAnsi="Times"/>
                <w:color w:val="000000" w:themeColor="text1"/>
              </w:rPr>
            </w:pPr>
            <w:r w:rsidRPr="00914906">
              <w:rPr>
                <w:rFonts w:ascii="Times" w:hAnsi="Times"/>
                <w:color w:val="000000" w:themeColor="text1"/>
              </w:rPr>
              <w:t>Catégorie 2.</w:t>
            </w:r>
          </w:p>
        </w:tc>
        <w:tc>
          <w:tcPr>
            <w:tcW w:w="850" w:type="dxa"/>
          </w:tcPr>
          <w:p w14:paraId="5FECFA92" w14:textId="253384D9"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3B4EAE0C" w14:textId="6957FFF1"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7BB52A3F" w14:textId="0D47048D"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43FB46C4" w14:textId="5240F0F7"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6341F8FE" w14:textId="7C4E0846"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7497C4B2" w14:textId="19D86716"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68DFED30" w14:textId="3B8AC36D"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6503A4D8" w14:textId="762644AE"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3D1AF4B8" w14:textId="02943F89"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69888BB7" w14:textId="5F65C1F7" w:rsidR="00A56B81" w:rsidRPr="00914906" w:rsidRDefault="00691F2E" w:rsidP="00A56B81">
            <w:pPr>
              <w:rPr>
                <w:rFonts w:ascii="Times" w:hAnsi="Times"/>
                <w:color w:val="000000" w:themeColor="text1"/>
              </w:rPr>
            </w:pPr>
            <w:r w:rsidRPr="00914906">
              <w:rPr>
                <w:rFonts w:ascii="Times" w:hAnsi="Times"/>
                <w:color w:val="000000" w:themeColor="text1"/>
              </w:rPr>
              <w:t>0 (0.0)</w:t>
            </w:r>
          </w:p>
        </w:tc>
      </w:tr>
      <w:tr w:rsidR="00914906" w:rsidRPr="00914906" w14:paraId="3C4F475E" w14:textId="3664D189" w:rsidTr="00DE64DC">
        <w:tc>
          <w:tcPr>
            <w:tcW w:w="1423" w:type="dxa"/>
          </w:tcPr>
          <w:p w14:paraId="7FD95769" w14:textId="77777777" w:rsidR="00A56B81" w:rsidRPr="00914906" w:rsidRDefault="00A56B81" w:rsidP="00A56B81">
            <w:pPr>
              <w:rPr>
                <w:rFonts w:ascii="Times" w:hAnsi="Times"/>
                <w:color w:val="000000" w:themeColor="text1"/>
              </w:rPr>
            </w:pPr>
          </w:p>
        </w:tc>
        <w:tc>
          <w:tcPr>
            <w:tcW w:w="1134" w:type="dxa"/>
          </w:tcPr>
          <w:p w14:paraId="4FFB4391" w14:textId="77777777" w:rsidR="00A56B81" w:rsidRPr="00914906" w:rsidRDefault="00A56B81" w:rsidP="00A56B81">
            <w:pPr>
              <w:rPr>
                <w:rFonts w:ascii="Times" w:hAnsi="Times"/>
                <w:color w:val="000000" w:themeColor="text1"/>
              </w:rPr>
            </w:pPr>
            <w:r w:rsidRPr="00914906">
              <w:rPr>
                <w:rFonts w:ascii="Times" w:hAnsi="Times"/>
                <w:color w:val="000000" w:themeColor="text1"/>
              </w:rPr>
              <w:t>Catégorie 3.</w:t>
            </w:r>
          </w:p>
        </w:tc>
        <w:tc>
          <w:tcPr>
            <w:tcW w:w="850" w:type="dxa"/>
          </w:tcPr>
          <w:p w14:paraId="6A32A399" w14:textId="7002A8C6"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160AD968" w14:textId="3111A72C"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7C675035" w14:textId="78864639"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596BD2D5" w14:textId="2069221A"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3BB62494" w14:textId="58A0548C"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2EC2F8FC" w14:textId="1DF783DF"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6AD3A68B" w14:textId="5577F607"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0FD7F10B" w14:textId="3525B4C2"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0" w:type="dxa"/>
          </w:tcPr>
          <w:p w14:paraId="619CA43E" w14:textId="0C562212" w:rsidR="00A56B81" w:rsidRPr="00914906" w:rsidRDefault="00691F2E" w:rsidP="00A56B81">
            <w:pPr>
              <w:rPr>
                <w:rFonts w:ascii="Times" w:hAnsi="Times"/>
                <w:color w:val="000000" w:themeColor="text1"/>
              </w:rPr>
            </w:pPr>
            <w:r w:rsidRPr="00914906">
              <w:rPr>
                <w:rFonts w:ascii="Times" w:hAnsi="Times"/>
                <w:color w:val="000000" w:themeColor="text1"/>
              </w:rPr>
              <w:t>0 (0.0)</w:t>
            </w:r>
          </w:p>
        </w:tc>
        <w:tc>
          <w:tcPr>
            <w:tcW w:w="851" w:type="dxa"/>
          </w:tcPr>
          <w:p w14:paraId="54C73761" w14:textId="5DCEFEC1" w:rsidR="00A56B81" w:rsidRPr="00914906" w:rsidRDefault="00691F2E" w:rsidP="00A56B81">
            <w:pPr>
              <w:rPr>
                <w:rFonts w:ascii="Times" w:hAnsi="Times"/>
                <w:color w:val="000000" w:themeColor="text1"/>
              </w:rPr>
            </w:pPr>
            <w:r w:rsidRPr="00914906">
              <w:rPr>
                <w:rFonts w:ascii="Times" w:hAnsi="Times"/>
                <w:color w:val="000000" w:themeColor="text1"/>
              </w:rPr>
              <w:t>0 (0.0)</w:t>
            </w:r>
          </w:p>
        </w:tc>
      </w:tr>
    </w:tbl>
    <w:p w14:paraId="4871AD93" w14:textId="77777777" w:rsidR="004B382D" w:rsidRPr="004B382D" w:rsidRDefault="004B382D" w:rsidP="004B382D">
      <w:pPr>
        <w:rPr>
          <w:color w:val="000000" w:themeColor="text1"/>
        </w:rPr>
      </w:pPr>
    </w:p>
    <w:p w14:paraId="2DEF38B7" w14:textId="14ECE005" w:rsidR="004B382D" w:rsidRDefault="004B382D">
      <w:pPr>
        <w:rPr>
          <w:color w:val="000000" w:themeColor="text1"/>
        </w:rPr>
      </w:pPr>
    </w:p>
    <w:p w14:paraId="5E5AE63F" w14:textId="603FF532" w:rsidR="008F1F6E" w:rsidRDefault="008F1F6E">
      <w:pPr>
        <w:rPr>
          <w:color w:val="000000" w:themeColor="text1"/>
        </w:rPr>
      </w:pPr>
    </w:p>
    <w:p w14:paraId="10AE781A" w14:textId="3C31120A" w:rsidR="008F1F6E" w:rsidRDefault="008F1F6E" w:rsidP="00914906">
      <w:pPr>
        <w:pStyle w:val="Titre1"/>
      </w:pPr>
      <w:bookmarkStart w:id="62" w:name="_Toc148175496"/>
      <w:commentRangeStart w:id="63"/>
      <w:r>
        <w:t>Discussion</w:t>
      </w:r>
      <w:bookmarkEnd w:id="62"/>
      <w:r>
        <w:t xml:space="preserve"> </w:t>
      </w:r>
      <w:commentRangeEnd w:id="63"/>
      <w:r w:rsidR="00B70E62">
        <w:rPr>
          <w:rStyle w:val="Marquedecommentaire"/>
          <w:rFonts w:asciiTheme="minorHAnsi" w:eastAsiaTheme="minorHAnsi" w:hAnsiTheme="minorHAnsi" w:cstheme="minorBidi"/>
          <w:color w:val="auto"/>
          <w:lang w:eastAsia="en-US"/>
        </w:rPr>
        <w:commentReference w:id="63"/>
      </w:r>
    </w:p>
    <w:p w14:paraId="418DD131" w14:textId="789F0A2E" w:rsidR="008F1F6E" w:rsidRDefault="008F1F6E">
      <w:pPr>
        <w:rPr>
          <w:rFonts w:ascii="Times" w:hAnsi="Times"/>
          <w:color w:val="000000" w:themeColor="text1"/>
        </w:rPr>
      </w:pPr>
    </w:p>
    <w:p w14:paraId="08568E8F" w14:textId="5166E11F" w:rsidR="008F1F6E" w:rsidRDefault="008F1F6E" w:rsidP="00E47A90">
      <w:pPr>
        <w:spacing w:line="360" w:lineRule="auto"/>
        <w:jc w:val="both"/>
        <w:rPr>
          <w:rFonts w:ascii="Times" w:hAnsi="Times"/>
          <w:color w:val="000000" w:themeColor="text1"/>
        </w:rPr>
      </w:pPr>
      <w:r>
        <w:rPr>
          <w:rFonts w:ascii="Times" w:hAnsi="Times"/>
          <w:color w:val="000000" w:themeColor="text1"/>
        </w:rPr>
        <w:t xml:space="preserve">Nos objectifs </w:t>
      </w:r>
      <w:r w:rsidR="00AB767A">
        <w:rPr>
          <w:rFonts w:ascii="Times" w:hAnsi="Times"/>
          <w:color w:val="000000" w:themeColor="text1"/>
        </w:rPr>
        <w:t xml:space="preserve">en début de travail étaient multiples. Premièrement, </w:t>
      </w:r>
      <w:r w:rsidR="007D00D5">
        <w:rPr>
          <w:rFonts w:ascii="Times" w:hAnsi="Times"/>
          <w:color w:val="000000" w:themeColor="text1"/>
        </w:rPr>
        <w:t>nous avions la volonté d’identifier l</w:t>
      </w:r>
      <w:r w:rsidR="00AB767A">
        <w:rPr>
          <w:rFonts w:ascii="Times" w:hAnsi="Times"/>
          <w:color w:val="000000" w:themeColor="text1"/>
        </w:rPr>
        <w:t xml:space="preserve">es </w:t>
      </w:r>
      <w:r w:rsidR="007D00D5">
        <w:rPr>
          <w:rFonts w:ascii="Times" w:hAnsi="Times"/>
          <w:color w:val="000000" w:themeColor="text1"/>
        </w:rPr>
        <w:t xml:space="preserve">différents </w:t>
      </w:r>
      <w:r w:rsidR="00AB767A">
        <w:rPr>
          <w:rFonts w:ascii="Times" w:hAnsi="Times"/>
          <w:color w:val="000000" w:themeColor="text1"/>
        </w:rPr>
        <w:t xml:space="preserve">facteurs de risque </w:t>
      </w:r>
      <w:r w:rsidR="007D00D5">
        <w:rPr>
          <w:rFonts w:ascii="Times" w:hAnsi="Times"/>
          <w:color w:val="000000" w:themeColor="text1"/>
        </w:rPr>
        <w:t>qui facilitent</w:t>
      </w:r>
      <w:r w:rsidR="00F345FD">
        <w:rPr>
          <w:rFonts w:ascii="Times" w:hAnsi="Times"/>
          <w:color w:val="000000" w:themeColor="text1"/>
        </w:rPr>
        <w:t xml:space="preserve"> l’émergence d’une</w:t>
      </w:r>
      <w:r w:rsidR="00AB767A">
        <w:rPr>
          <w:rFonts w:ascii="Times" w:hAnsi="Times"/>
          <w:color w:val="000000" w:themeColor="text1"/>
        </w:rPr>
        <w:t xml:space="preserve"> maltraitance en fonction des informations sociodémographiques des répondants</w:t>
      </w:r>
      <w:r w:rsidR="00AB767A">
        <w:rPr>
          <w:rFonts w:ascii="Times" w:hAnsi="Times"/>
          <w:color w:val="000000" w:themeColor="text1"/>
        </w:rPr>
        <w:sym w:font="Symbol" w:char="F0D7"/>
      </w:r>
      <w:r w:rsidR="00AB767A">
        <w:rPr>
          <w:rFonts w:ascii="Times" w:hAnsi="Times"/>
          <w:color w:val="000000" w:themeColor="text1"/>
        </w:rPr>
        <w:t xml:space="preserve">es. </w:t>
      </w:r>
      <w:r w:rsidR="00F345FD">
        <w:rPr>
          <w:rFonts w:ascii="Times" w:hAnsi="Times"/>
          <w:color w:val="000000" w:themeColor="text1"/>
        </w:rPr>
        <w:t xml:space="preserve">Deuxièmement, nous </w:t>
      </w:r>
      <w:r w:rsidR="00F345FD">
        <w:rPr>
          <w:rFonts w:ascii="Times" w:hAnsi="Times"/>
          <w:color w:val="000000" w:themeColor="text1"/>
        </w:rPr>
        <w:lastRenderedPageBreak/>
        <w:t xml:space="preserve">voulions identifier les principaux auteurs de chaque forme de maltraitance. Finalement, nous voulions </w:t>
      </w:r>
      <w:r w:rsidR="00E47A90">
        <w:rPr>
          <w:rFonts w:ascii="Times" w:hAnsi="Times"/>
          <w:color w:val="000000" w:themeColor="text1"/>
        </w:rPr>
        <w:t>explorer les différentes manières dont les athlètes expérimentent les formes de maltraitances.</w:t>
      </w:r>
    </w:p>
    <w:p w14:paraId="6AC2DE6B" w14:textId="0609FFF5" w:rsidR="00E47A90" w:rsidRDefault="00E47A90" w:rsidP="00E47A90">
      <w:pPr>
        <w:spacing w:line="360" w:lineRule="auto"/>
        <w:jc w:val="both"/>
        <w:rPr>
          <w:rFonts w:ascii="Times" w:hAnsi="Times"/>
          <w:color w:val="000000" w:themeColor="text1"/>
        </w:rPr>
      </w:pPr>
    </w:p>
    <w:p w14:paraId="2DD85802" w14:textId="34043FBA" w:rsidR="00815CC6" w:rsidRDefault="00815CC6" w:rsidP="00E47A90">
      <w:pPr>
        <w:spacing w:line="360" w:lineRule="auto"/>
        <w:jc w:val="both"/>
        <w:rPr>
          <w:rFonts w:ascii="Times" w:hAnsi="Times"/>
          <w:color w:val="000000" w:themeColor="text1"/>
        </w:rPr>
      </w:pPr>
      <w:r w:rsidRPr="00815CC6">
        <w:rPr>
          <w:rFonts w:ascii="Times" w:hAnsi="Times"/>
          <w:color w:val="000000" w:themeColor="text1"/>
        </w:rPr>
        <w:t>Nous allons dans un premier temps comparer et analyser les prévalences</w:t>
      </w:r>
      <w:r>
        <w:rPr>
          <w:rFonts w:ascii="Times" w:hAnsi="Times"/>
          <w:color w:val="000000" w:themeColor="text1"/>
        </w:rPr>
        <w:t xml:space="preserve"> et les facteurs de risque </w:t>
      </w:r>
      <w:r w:rsidRPr="00815CC6">
        <w:rPr>
          <w:rFonts w:ascii="Times" w:hAnsi="Times"/>
          <w:color w:val="000000" w:themeColor="text1"/>
        </w:rPr>
        <w:t xml:space="preserve">des différentes maltraitances avec </w:t>
      </w:r>
      <w:r>
        <w:rPr>
          <w:rFonts w:ascii="Times" w:hAnsi="Times"/>
          <w:color w:val="000000" w:themeColor="text1"/>
        </w:rPr>
        <w:t>l</w:t>
      </w:r>
      <w:r w:rsidRPr="00815CC6">
        <w:rPr>
          <w:rFonts w:ascii="Times" w:hAnsi="Times"/>
          <w:color w:val="000000" w:themeColor="text1"/>
        </w:rPr>
        <w:t>es études de ces dernières années</w:t>
      </w:r>
      <w:r>
        <w:rPr>
          <w:rFonts w:ascii="Times" w:hAnsi="Times"/>
          <w:color w:val="000000" w:themeColor="text1"/>
        </w:rPr>
        <w:t xml:space="preserve">. </w:t>
      </w:r>
      <w:r w:rsidRPr="00815CC6">
        <w:rPr>
          <w:rFonts w:ascii="Times" w:hAnsi="Times"/>
          <w:color w:val="000000" w:themeColor="text1"/>
        </w:rPr>
        <w:t xml:space="preserve">Puis, nous </w:t>
      </w:r>
      <w:commentRangeStart w:id="64"/>
      <w:r>
        <w:rPr>
          <w:rFonts w:ascii="Times" w:hAnsi="Times"/>
          <w:color w:val="000000" w:themeColor="text1"/>
        </w:rPr>
        <w:t>mett</w:t>
      </w:r>
      <w:ins w:id="65" w:author="Denis Hauw" w:date="2023-10-19T15:54:00Z">
        <w:r w:rsidR="00F14064">
          <w:rPr>
            <w:rFonts w:ascii="Times" w:hAnsi="Times"/>
            <w:color w:val="000000" w:themeColor="text1"/>
          </w:rPr>
          <w:t>r</w:t>
        </w:r>
      </w:ins>
      <w:r>
        <w:rPr>
          <w:rFonts w:ascii="Times" w:hAnsi="Times"/>
          <w:color w:val="000000" w:themeColor="text1"/>
        </w:rPr>
        <w:t xml:space="preserve">ons </w:t>
      </w:r>
      <w:commentRangeEnd w:id="64"/>
      <w:r w:rsidR="00F14064">
        <w:rPr>
          <w:rStyle w:val="Marquedecommentaire"/>
        </w:rPr>
        <w:commentReference w:id="64"/>
      </w:r>
      <w:r>
        <w:rPr>
          <w:rFonts w:ascii="Times" w:hAnsi="Times"/>
          <w:color w:val="000000" w:themeColor="text1"/>
        </w:rPr>
        <w:t>nos résultats concernant l’identification d</w:t>
      </w:r>
      <w:r w:rsidRPr="00815CC6">
        <w:rPr>
          <w:rFonts w:ascii="Times" w:hAnsi="Times"/>
          <w:color w:val="000000" w:themeColor="text1"/>
        </w:rPr>
        <w:t xml:space="preserve">es </w:t>
      </w:r>
      <w:r>
        <w:rPr>
          <w:rFonts w:ascii="Times" w:hAnsi="Times"/>
          <w:color w:val="000000" w:themeColor="text1"/>
        </w:rPr>
        <w:t xml:space="preserve">principaux </w:t>
      </w:r>
      <w:r w:rsidRPr="00815CC6">
        <w:rPr>
          <w:rFonts w:ascii="Times" w:hAnsi="Times"/>
          <w:color w:val="000000" w:themeColor="text1"/>
        </w:rPr>
        <w:t xml:space="preserve">auteurs de chaque maltraitance </w:t>
      </w:r>
      <w:r>
        <w:rPr>
          <w:rFonts w:ascii="Times" w:hAnsi="Times"/>
          <w:color w:val="000000" w:themeColor="text1"/>
        </w:rPr>
        <w:t>avec les études déjà réalisées. Finalement, nous</w:t>
      </w:r>
      <w:r w:rsidRPr="00815CC6">
        <w:rPr>
          <w:rFonts w:ascii="Times" w:hAnsi="Times"/>
          <w:color w:val="000000" w:themeColor="text1"/>
        </w:rPr>
        <w:t xml:space="preserve"> </w:t>
      </w:r>
      <w:r>
        <w:rPr>
          <w:rFonts w:ascii="Times" w:hAnsi="Times"/>
          <w:color w:val="000000" w:themeColor="text1"/>
        </w:rPr>
        <w:t>procéd</w:t>
      </w:r>
      <w:ins w:id="66" w:author="Denis Hauw" w:date="2023-10-19T15:54:00Z">
        <w:r w:rsidR="00F14064">
          <w:rPr>
            <w:rFonts w:ascii="Times" w:hAnsi="Times"/>
            <w:color w:val="000000" w:themeColor="text1"/>
          </w:rPr>
          <w:t>er</w:t>
        </w:r>
      </w:ins>
      <w:r>
        <w:rPr>
          <w:rFonts w:ascii="Times" w:hAnsi="Times"/>
          <w:color w:val="000000" w:themeColor="text1"/>
        </w:rPr>
        <w:t>ons de la même manière pour</w:t>
      </w:r>
      <w:r w:rsidRPr="00815CC6">
        <w:rPr>
          <w:rFonts w:ascii="Times" w:hAnsi="Times"/>
          <w:color w:val="000000" w:themeColor="text1"/>
        </w:rPr>
        <w:t xml:space="preserve"> l’expérience vécue par les athlètes</w:t>
      </w:r>
      <w:r>
        <w:rPr>
          <w:rFonts w:ascii="Times" w:hAnsi="Times"/>
          <w:color w:val="000000" w:themeColor="text1"/>
        </w:rPr>
        <w:t>.</w:t>
      </w:r>
      <w:r w:rsidRPr="00815CC6">
        <w:rPr>
          <w:rFonts w:ascii="Times" w:hAnsi="Times"/>
          <w:color w:val="000000" w:themeColor="text1"/>
        </w:rPr>
        <w:t xml:space="preserve"> </w:t>
      </w:r>
      <w:r>
        <w:rPr>
          <w:rFonts w:ascii="Times" w:hAnsi="Times"/>
          <w:color w:val="000000" w:themeColor="text1"/>
        </w:rPr>
        <w:t>De plus</w:t>
      </w:r>
      <w:r w:rsidRPr="00815CC6">
        <w:rPr>
          <w:rFonts w:ascii="Times" w:hAnsi="Times"/>
          <w:color w:val="000000" w:themeColor="text1"/>
        </w:rPr>
        <w:t>, nous f</w:t>
      </w:r>
      <w:ins w:id="67" w:author="Denis Hauw" w:date="2023-10-19T15:54:00Z">
        <w:r w:rsidR="00F14064">
          <w:rPr>
            <w:rFonts w:ascii="Times" w:hAnsi="Times"/>
            <w:color w:val="000000" w:themeColor="text1"/>
          </w:rPr>
          <w:t>eront</w:t>
        </w:r>
      </w:ins>
      <w:del w:id="68" w:author="Denis Hauw" w:date="2023-10-19T15:54:00Z">
        <w:r w:rsidRPr="00815CC6" w:rsidDel="00F14064">
          <w:rPr>
            <w:rFonts w:ascii="Times" w:hAnsi="Times"/>
            <w:color w:val="000000" w:themeColor="text1"/>
          </w:rPr>
          <w:delText>aisons</w:delText>
        </w:r>
      </w:del>
      <w:r w:rsidRPr="00815CC6">
        <w:rPr>
          <w:rFonts w:ascii="Times" w:hAnsi="Times"/>
          <w:color w:val="000000" w:themeColor="text1"/>
        </w:rPr>
        <w:t xml:space="preserve"> un point sur les forces et les limites du travail.</w:t>
      </w:r>
    </w:p>
    <w:p w14:paraId="281A0CC0" w14:textId="77777777" w:rsidR="00815CC6" w:rsidRDefault="00815CC6" w:rsidP="00E47A90">
      <w:pPr>
        <w:spacing w:line="360" w:lineRule="auto"/>
        <w:jc w:val="both"/>
        <w:rPr>
          <w:rFonts w:ascii="Times" w:hAnsi="Times"/>
          <w:color w:val="000000" w:themeColor="text1"/>
        </w:rPr>
      </w:pPr>
    </w:p>
    <w:p w14:paraId="198597F3" w14:textId="27691BD2" w:rsidR="00E53312" w:rsidRPr="00AC1A57" w:rsidRDefault="00EC2750" w:rsidP="00E53312">
      <w:pPr>
        <w:spacing w:line="360" w:lineRule="auto"/>
        <w:jc w:val="both"/>
      </w:pPr>
      <w:r w:rsidRPr="00E53312">
        <w:rPr>
          <w:rFonts w:ascii="Times" w:hAnsi="Times"/>
          <w:color w:val="000000" w:themeColor="text1"/>
        </w:rPr>
        <w:t xml:space="preserve">Concernant les </w:t>
      </w:r>
      <w:r w:rsidR="00030672">
        <w:rPr>
          <w:rFonts w:ascii="Times" w:hAnsi="Times"/>
          <w:color w:val="000000" w:themeColor="text1"/>
        </w:rPr>
        <w:t>prévalences</w:t>
      </w:r>
      <w:r w:rsidR="00E53312" w:rsidRPr="00E53312">
        <w:rPr>
          <w:rFonts w:ascii="Times" w:hAnsi="Times"/>
          <w:color w:val="000000" w:themeColor="text1"/>
        </w:rPr>
        <w:t xml:space="preserve">, </w:t>
      </w:r>
      <w:r w:rsidR="00E53312" w:rsidRPr="00E53312">
        <w:rPr>
          <w:rFonts w:ascii="Times" w:hAnsi="Times"/>
        </w:rPr>
        <w:t xml:space="preserve">nous avons comme Parent et al. (2019) décidé d’identifier les victimes lorsqu’elles avaient vécu au moins une fois une forme de maltraitance, dès lors aucune différence n’a été faite quant à la régularité des </w:t>
      </w:r>
      <w:r w:rsidR="00E53312" w:rsidRPr="00E53312">
        <w:rPr>
          <w:rFonts w:ascii="Times" w:hAnsi="Times"/>
          <w:color w:val="000000" w:themeColor="text1"/>
        </w:rPr>
        <w:t>maltraitances subies.</w:t>
      </w:r>
      <w:r w:rsidR="00E53312">
        <w:rPr>
          <w:rFonts w:ascii="Times" w:hAnsi="Times"/>
          <w:color w:val="000000" w:themeColor="text1"/>
        </w:rPr>
        <w:t xml:space="preserve"> </w:t>
      </w:r>
      <w:r w:rsidR="00E53312" w:rsidRPr="00E53312">
        <w:rPr>
          <w:rFonts w:ascii="Times" w:hAnsi="Times"/>
        </w:rPr>
        <w:t xml:space="preserve">Nos résultats, comme la plupart des études déjà entreprises, identifient la maltraitance psychologique comme étant la maltraitance la plus vécue </w:t>
      </w:r>
      <w:commentRangeStart w:id="69"/>
      <w:r w:rsidR="00E53312" w:rsidRPr="00E53312">
        <w:rPr>
          <w:rFonts w:ascii="Times" w:hAnsi="Times"/>
          <w:color w:val="000000" w:themeColor="text1"/>
        </w:rPr>
        <w:fldChar w:fldCharType="begin"/>
      </w:r>
      <w:r w:rsidR="00E53312" w:rsidRPr="00E53312">
        <w:rPr>
          <w:rFonts w:ascii="Times" w:hAnsi="Times"/>
          <w:color w:val="000000" w:themeColor="text1"/>
        </w:rPr>
        <w:instrText xml:space="preserve"> ADDIN ZOTERO_ITEM CSL_CITATION {"citationID":"LdHKkdSM","properties":{"formattedCitation":"(Marsollier et al., 2021; Ohlert et al., 2019; Parent &amp; Fortier, 2017; Peltola &amp; Kivij\\uc0\\u228{}rvi, 2017)","plainCitation":"(Marsollier et al., 2021; Ohlert et al., 2019; Parent &amp; Fortier, 2017; Peltola &amp; Kivijärvi, 2017)","noteIndex":0},"citationItems":[{"id":128,"uris":["http://zotero.org/users/9928041/items/52ASD7VH"],"itemData":{"id":128,"type":"article-journal","abstract":"Facing the important methodological limitations of the instruments used for assessing the prevalence of interpersonal violence faced by young athletes, the aim of the present study was to propose and describe the use of a research instrument adapted to young and French-speaking athletes. In addition, by collecting preliminary data with a Swiss sample, we aimed to measure the different forms of interpersonal violence young athletes have experienced at least once during their sport practice. Our questionnaire was based on three existing questionnaires and adapted for a young audience. Regarding prevalence, results showed that among the 210 respondents, 75% declared psychological violence, 53% physical violence, 28% sexual violence and 21% reported no violence. The other results showed that this instrument appears to be well-structured to measure interpersonal violence and understandable for young athletes. Based on the strengths and limits of our instrument, the methodological need of standardization of research instruments is discussed in line with a need of more studies to fully understand the phenomenon.","container-title":"Frontiers in Psychology","DOI":"10.3389/fpsyg.2021.726635","ISSN":"1664-1078","journalAbbreviation":"Front Psychol","note":"PMID: 34987441\nPMCID: PMC8720741","page":"726635","source":"PubMed Central","title":"Understanding the Prevalence Rates of Interpersonal Violence Experienced by Young French-Speaking Swiss Athletes","volume":"12","author":[{"family":"Marsollier","given":"Élise"},{"family":"Hauw","given":"Denis"},{"family":"Crettaz von Roten","given":"Fabienne"}],"issued":{"date-parts":[["2021",12,20]]}}},{"id":219,"uris":["http://zotero.org/users/9928041/items/TUX2WF9W"],"itemData":{"id":219,"type":"article-journal","abstract":"The experience of sexual violence is known to be associated with a higher risk for depression and reduced long-term well-being, but the association has not been determined in elite athletes. Therefore, the aim of the current study was to further our understanding of the consequences of sexual violence experiences in elite athletes and into the influence of the context of the incidents. In total, 1529 German elite athletes took part in an online survey. Results reveal that athletes who had experienced sexual violence indicated lower well-being and a higher risk for depression. Also, the context of the incidents did influence the sexual violence – well-being/risk for depression relationship. In addition to showing that elite athletes are a very vulnerable group for different forms of interpersonal violence, our results underpin the need for more preventive measures in the area of (elite) sport when it comes to the prevention of interpersonal violence.","container-title":"Journal of Clinical Sport Psychology","DOI":"10.1123/jcsp.2019-0008","ISSN":"1932-927X, 1932-9261","issue":"2","language":"en_US","note":"publisher: Human Kinetics\nsection: Journal of Clinical Sport Psychology","page":"311-329","source":"journals.humankinetics.com","title":"Association Between Sexual Violence Experiences and Well-Being and Risk for Depression in Elite Athletes Depends on the Context of the Incidents","volume":"13","author":[{"family":"Ohlert","given":"Jeannine"},{"family":"Rau","given":"Thea"},{"family":"Allroggen","given":"Marc"}],"issued":{"date-parts":[["2019"]]}}},{"id":69,"uris":["http://zotero.org/users/9928041/items/D9LLTKK5"],"itemData":{"id":69,"type":"article-journal","container-title":"Current Opinion in Psychology","DOI":"10.1016/j.copsyc.2017.05.012","ISSN":"2352250X","journalAbbreviation":"Current Opinion in Psychology","language":"en","page":"165-169","source":"DOI.org (Crossref)","title":"Prevalence of interpersonal violence against athletes in the sport context","volume":"16","author":[{"family":"Parent","given":"Sylvie"},{"family":"Fortier","given":"Kristine"}],"issued":{"date-parts":[["2017",8]]}}},{"id":72,"uris":["http://zotero.org/users/9928041/items/BQ7S7UUY"],"itemData":{"id":72,"type":"article-journal","abstract":"Availability and access have been central worries that are discussed related to children’s and young people’s sport and other structured leisure activities. In this article, we shift the focus towards children’s and young people’s experiences of violence perpetrated by coaches or leaders within such activities in Finland. We use a large-scale survey on children’s and young people’s experiences of violence in different spheres of life (Finnish Child Victim Survey 2013) as the data, and concentrate on the significance of gender and ethnicity for the experiences of violence within structured leisure. The results show that boys report significantly higher levels of emotional, physical and sexual violence perpetrated by a coach or a leader within leisure activities than girls; and immigrant background seems also to increase the risk of being victimized. With the help of logistic regression analysis, we assess the role of other background factors in experiencing violence within structured activities, but conclude that the significance of gender and ethnicity persists even when factors related to the family background are taken into consideration.","container-title":"International Review for the Sociology of Sport","DOI":"10.1177/1012690216636607","ISSN":"1012-6902, 1461-7218","issue":"8","journalAbbreviation":"International Review for the Sociology of Sport","language":"en","page":"955-971","source":"DOI.org (Crossref)","title":"Sports and structured leisure as sites of victimization for children and young people in Finland: Looking at the significance of gender and ethnicity","title-short":"Sports and structured leisure as sites of victimization for children and young people in Finland","volume":"52","author":[{"family":"Peltola","given":"Marja"},{"family":"Kivijärvi","given":"Antti"}],"issued":{"date-parts":[["2017",12]]}}}],"schema":"https://github.com/citation-style-language/schema/raw/master/csl-citation.json"} </w:instrText>
      </w:r>
      <w:r w:rsidR="00E53312" w:rsidRPr="00E53312">
        <w:rPr>
          <w:rFonts w:ascii="Times" w:hAnsi="Times"/>
          <w:color w:val="000000" w:themeColor="text1"/>
        </w:rPr>
        <w:fldChar w:fldCharType="separate"/>
      </w:r>
      <w:r w:rsidR="00E53312" w:rsidRPr="00E53312">
        <w:rPr>
          <w:rFonts w:ascii="Times" w:hAnsi="Times"/>
          <w:color w:val="000000"/>
          <w:lang w:val="fr-FR"/>
        </w:rPr>
        <w:t>(Marsollier et al., 2021; Ohlert et al., 2019; Parent &amp; Fortier, 2017; Peltola &amp; Kivijärvi, 2017</w:t>
      </w:r>
      <w:r w:rsidR="00AB1A70">
        <w:rPr>
          <w:rFonts w:ascii="Times" w:hAnsi="Times"/>
          <w:color w:val="000000"/>
          <w:lang w:val="fr-FR"/>
        </w:rPr>
        <w:t xml:space="preserve"> ; Hartill et al, 2021</w:t>
      </w:r>
      <w:r w:rsidR="00334850">
        <w:rPr>
          <w:rFonts w:ascii="Times" w:hAnsi="Times"/>
          <w:color w:val="000000"/>
          <w:lang w:val="fr-FR"/>
        </w:rPr>
        <w:t xml:space="preserve"> ; ONE, 2022 ; Vertommen et al. 2022</w:t>
      </w:r>
      <w:r w:rsidR="00E53312" w:rsidRPr="00E53312">
        <w:rPr>
          <w:rFonts w:ascii="Times" w:hAnsi="Times"/>
          <w:color w:val="000000"/>
          <w:lang w:val="fr-FR"/>
        </w:rPr>
        <w:t>)</w:t>
      </w:r>
      <w:r w:rsidR="00E53312" w:rsidRPr="00E53312">
        <w:rPr>
          <w:rFonts w:ascii="Times" w:hAnsi="Times"/>
          <w:color w:val="000000" w:themeColor="text1"/>
        </w:rPr>
        <w:fldChar w:fldCharType="end"/>
      </w:r>
      <w:r w:rsidR="00334850" w:rsidRPr="00334850">
        <w:rPr>
          <w:rFonts w:ascii="Times" w:hAnsi="Times"/>
          <w:color w:val="000000"/>
          <w:lang w:val="fr-FR"/>
        </w:rPr>
        <w:t xml:space="preserve"> </w:t>
      </w:r>
      <w:r w:rsidR="00334850">
        <w:rPr>
          <w:rFonts w:ascii="Times" w:hAnsi="Times"/>
          <w:color w:val="000000"/>
          <w:lang w:val="fr-FR"/>
        </w:rPr>
        <w:t>(office de la naissance de l'enfance)</w:t>
      </w:r>
      <w:r w:rsidR="00E53312" w:rsidRPr="00E53312">
        <w:rPr>
          <w:rFonts w:ascii="Times" w:hAnsi="Times"/>
          <w:color w:val="000000" w:themeColor="text1"/>
        </w:rPr>
        <w:t>. Dans notre cas celle-ci s’élève à 91.0% (</w:t>
      </w:r>
      <w:r w:rsidR="00E53312" w:rsidRPr="00E53312">
        <w:rPr>
          <w:rFonts w:ascii="Times" w:hAnsi="Times"/>
          <w:i/>
          <w:iCs/>
          <w:color w:val="000000" w:themeColor="text1"/>
        </w:rPr>
        <w:t>n</w:t>
      </w:r>
      <w:r w:rsidR="00E53312" w:rsidRPr="00E53312">
        <w:rPr>
          <w:rFonts w:ascii="Times" w:hAnsi="Times"/>
          <w:color w:val="000000" w:themeColor="text1"/>
        </w:rPr>
        <w:t xml:space="preserve"> = 711) de l’échantillon. </w:t>
      </w:r>
      <w:commentRangeEnd w:id="69"/>
      <w:r w:rsidR="00F14064">
        <w:rPr>
          <w:rStyle w:val="Marquedecommentaire"/>
        </w:rPr>
        <w:commentReference w:id="69"/>
      </w:r>
    </w:p>
    <w:p w14:paraId="352310E2" w14:textId="77777777" w:rsidR="00E53312" w:rsidRPr="00AC1A57" w:rsidRDefault="00E53312" w:rsidP="00E53312">
      <w:pPr>
        <w:spacing w:line="360" w:lineRule="auto"/>
        <w:jc w:val="both"/>
      </w:pPr>
    </w:p>
    <w:p w14:paraId="71808A33" w14:textId="3E8D1174" w:rsidR="00E53312" w:rsidRPr="00F77DA3" w:rsidRDefault="00E53312" w:rsidP="00E53312">
      <w:pPr>
        <w:spacing w:line="360" w:lineRule="auto"/>
        <w:jc w:val="both"/>
        <w:rPr>
          <w:rFonts w:ascii="Times" w:hAnsi="Times"/>
        </w:rPr>
      </w:pPr>
      <w:r w:rsidRPr="006721E8">
        <w:rPr>
          <w:rFonts w:ascii="Times" w:hAnsi="Times"/>
        </w:rPr>
        <w:t xml:space="preserve">La maltraitance physique a été expérimentée (au moins une fois) par </w:t>
      </w:r>
      <w:r w:rsidR="006721E8" w:rsidRPr="006721E8">
        <w:rPr>
          <w:rFonts w:ascii="Times" w:hAnsi="Times"/>
        </w:rPr>
        <w:t>344 (</w:t>
      </w:r>
      <w:r w:rsidRPr="006721E8">
        <w:rPr>
          <w:rFonts w:ascii="Times" w:hAnsi="Times"/>
        </w:rPr>
        <w:t>4</w:t>
      </w:r>
      <w:r w:rsidR="006721E8" w:rsidRPr="006721E8">
        <w:rPr>
          <w:rFonts w:ascii="Times" w:hAnsi="Times"/>
        </w:rPr>
        <w:t>4</w:t>
      </w:r>
      <w:r w:rsidRPr="006721E8">
        <w:rPr>
          <w:rFonts w:ascii="Times" w:hAnsi="Times"/>
        </w:rPr>
        <w:t>.1%</w:t>
      </w:r>
      <w:r w:rsidR="006721E8" w:rsidRPr="006721E8">
        <w:rPr>
          <w:rFonts w:ascii="Times" w:hAnsi="Times"/>
        </w:rPr>
        <w:t>)</w:t>
      </w:r>
      <w:r w:rsidRPr="006721E8">
        <w:rPr>
          <w:rFonts w:ascii="Times" w:hAnsi="Times"/>
        </w:rPr>
        <w:t xml:space="preserve"> des athlètes de notre étude. En comparaison aux autres études déjà réalisées, ce taux de victimes s’apparente à l’études de Parent et Vaillancourt-Morel (2020) qui démontrent un taux de maltraitance physique de 39.9% recensée parmi une population âgée entre 14 et 17 ans. L’étude de </w:t>
      </w:r>
      <w:proofErr w:type="spellStart"/>
      <w:r w:rsidRPr="006721E8">
        <w:rPr>
          <w:rFonts w:ascii="Times" w:hAnsi="Times"/>
        </w:rPr>
        <w:t>Marsollier</w:t>
      </w:r>
      <w:proofErr w:type="spellEnd"/>
      <w:r w:rsidRPr="006721E8">
        <w:rPr>
          <w:rFonts w:ascii="Times" w:hAnsi="Times"/>
        </w:rPr>
        <w:t xml:space="preserve"> et al. (2021) présente un taux supérieur aux autres études à 53%. Les études de </w:t>
      </w:r>
      <w:proofErr w:type="spellStart"/>
      <w:r w:rsidR="004F78CF" w:rsidRPr="004F78CF">
        <w:rPr>
          <w:rFonts w:ascii="Times" w:hAnsi="Times"/>
        </w:rPr>
        <w:t>Willson</w:t>
      </w:r>
      <w:proofErr w:type="spellEnd"/>
      <w:r w:rsidR="004F78CF">
        <w:rPr>
          <w:rFonts w:ascii="Times" w:hAnsi="Times"/>
        </w:rPr>
        <w:t xml:space="preserve"> et al. </w:t>
      </w:r>
      <w:r w:rsidR="004F78CF" w:rsidRPr="004F78CF">
        <w:rPr>
          <w:rFonts w:ascii="Times" w:hAnsi="Times"/>
        </w:rPr>
        <w:t>(2022</w:t>
      </w:r>
      <w:r w:rsidR="004F78CF">
        <w:rPr>
          <w:rFonts w:ascii="Times" w:hAnsi="Times"/>
        </w:rPr>
        <w:t xml:space="preserve">) </w:t>
      </w:r>
      <w:r w:rsidRPr="006721E8">
        <w:rPr>
          <w:rFonts w:ascii="Times" w:hAnsi="Times"/>
        </w:rPr>
        <w:t>démontrent un taux de 14.3</w:t>
      </w:r>
      <w:commentRangeStart w:id="70"/>
      <w:r w:rsidRPr="006721E8">
        <w:rPr>
          <w:rFonts w:ascii="Times" w:hAnsi="Times"/>
        </w:rPr>
        <w:t xml:space="preserve">% de victime de maltraitance physique et celle de </w:t>
      </w:r>
      <w:proofErr w:type="spellStart"/>
      <w:r w:rsidRPr="006721E8">
        <w:rPr>
          <w:rFonts w:ascii="Times" w:hAnsi="Times"/>
        </w:rPr>
        <w:t>Vertommen</w:t>
      </w:r>
      <w:proofErr w:type="spellEnd"/>
      <w:r w:rsidRPr="006721E8">
        <w:rPr>
          <w:rFonts w:ascii="Times" w:hAnsi="Times"/>
        </w:rPr>
        <w:t xml:space="preserve"> (2017) démontrant un taux de 13.0% pour les individus entre 18-24 ans. Ce qui représentent un taux nettement inférieur à nos résultats. </w:t>
      </w:r>
      <w:commentRangeEnd w:id="70"/>
      <w:r w:rsidR="00F14064">
        <w:rPr>
          <w:rStyle w:val="Marquedecommentaire"/>
        </w:rPr>
        <w:commentReference w:id="70"/>
      </w:r>
    </w:p>
    <w:p w14:paraId="7AE5F03A" w14:textId="570E2D28" w:rsidR="00E53312" w:rsidRPr="00F77DA3" w:rsidRDefault="00E53312" w:rsidP="00E53312">
      <w:pPr>
        <w:spacing w:line="360" w:lineRule="auto"/>
        <w:jc w:val="both"/>
        <w:rPr>
          <w:rFonts w:ascii="Times" w:hAnsi="Times"/>
        </w:rPr>
      </w:pPr>
      <w:r w:rsidRPr="006721E8">
        <w:rPr>
          <w:rFonts w:ascii="Times" w:hAnsi="Times"/>
        </w:rPr>
        <w:t>Dans notre étude, le pourcentage de victime ayant expérimenté de la maltraitance sexuelle au moins une fois s’élève à 22.</w:t>
      </w:r>
      <w:r w:rsidR="006721E8" w:rsidRPr="006721E8">
        <w:rPr>
          <w:rFonts w:ascii="Times" w:hAnsi="Times"/>
        </w:rPr>
        <w:t>8</w:t>
      </w:r>
      <w:r w:rsidRPr="006721E8">
        <w:rPr>
          <w:rFonts w:ascii="Times" w:hAnsi="Times"/>
        </w:rPr>
        <w:t>%</w:t>
      </w:r>
      <w:r w:rsidR="006721E8" w:rsidRPr="006721E8">
        <w:rPr>
          <w:rFonts w:ascii="Times" w:hAnsi="Times"/>
        </w:rPr>
        <w:t xml:space="preserve"> (</w:t>
      </w:r>
      <w:r w:rsidR="006721E8" w:rsidRPr="006721E8">
        <w:rPr>
          <w:rFonts w:ascii="Times" w:hAnsi="Times"/>
          <w:i/>
          <w:iCs/>
        </w:rPr>
        <w:t>n</w:t>
      </w:r>
      <w:r w:rsidR="006721E8" w:rsidRPr="006721E8">
        <w:rPr>
          <w:rFonts w:ascii="Times" w:hAnsi="Times"/>
        </w:rPr>
        <w:t xml:space="preserve"> =178)</w:t>
      </w:r>
      <w:r w:rsidRPr="006721E8">
        <w:rPr>
          <w:rFonts w:ascii="Times" w:hAnsi="Times"/>
        </w:rPr>
        <w:t xml:space="preserve">. Ce taux paraît être en adéquation avec les études réalisées à ce jour. Effectivement, les résultats les plus proche des nôtres s’avèrent être ceux de </w:t>
      </w:r>
      <w:proofErr w:type="spellStart"/>
      <w:r w:rsidRPr="006721E8">
        <w:rPr>
          <w:rFonts w:ascii="Times" w:hAnsi="Times"/>
        </w:rPr>
        <w:t>Vertommen</w:t>
      </w:r>
      <w:proofErr w:type="spellEnd"/>
      <w:r w:rsidRPr="006721E8">
        <w:rPr>
          <w:rFonts w:ascii="Times" w:hAnsi="Times"/>
        </w:rPr>
        <w:t xml:space="preserve"> (2017) avec 17.2% de l’échantillon. Ainsi que ceux de l’étude de </w:t>
      </w:r>
      <w:proofErr w:type="spellStart"/>
      <w:r w:rsidRPr="006721E8">
        <w:rPr>
          <w:rFonts w:ascii="Times" w:hAnsi="Times"/>
        </w:rPr>
        <w:t>Willson</w:t>
      </w:r>
      <w:proofErr w:type="spellEnd"/>
      <w:r w:rsidRPr="006721E8">
        <w:rPr>
          <w:rFonts w:ascii="Times" w:hAnsi="Times"/>
        </w:rPr>
        <w:t xml:space="preserve"> &amp; al. (2022) qui s’élèvent à 20.5%. Finalement, </w:t>
      </w:r>
      <w:proofErr w:type="spellStart"/>
      <w:r w:rsidRPr="006721E8">
        <w:rPr>
          <w:rFonts w:ascii="Times" w:hAnsi="Times"/>
        </w:rPr>
        <w:t>Marsollier</w:t>
      </w:r>
      <w:proofErr w:type="spellEnd"/>
      <w:r w:rsidRPr="006721E8">
        <w:rPr>
          <w:rFonts w:ascii="Times" w:hAnsi="Times"/>
        </w:rPr>
        <w:t xml:space="preserve"> &amp; al. (2021) et Parent (2020) démontrent toutes deux un taux de maltraitance sexuelle supérieur à notre étude s’élevant à 28%. Ces deux dernières études ont été réalisées avec deux questionnaires différents et sembl</w:t>
      </w:r>
      <w:ins w:id="71" w:author="Denis Hauw" w:date="2023-10-19T15:58:00Z">
        <w:r w:rsidR="00F14064">
          <w:rPr>
            <w:rFonts w:ascii="Times" w:hAnsi="Times"/>
          </w:rPr>
          <w:t>ai</w:t>
        </w:r>
      </w:ins>
      <w:r w:rsidRPr="006721E8">
        <w:rPr>
          <w:rFonts w:ascii="Times" w:hAnsi="Times"/>
        </w:rPr>
        <w:t xml:space="preserve">ent s’accorder </w:t>
      </w:r>
      <w:r w:rsidRPr="006721E8">
        <w:rPr>
          <w:rFonts w:ascii="Times" w:hAnsi="Times"/>
        </w:rPr>
        <w:lastRenderedPageBreak/>
        <w:t xml:space="preserve">sur les pourcentages. </w:t>
      </w:r>
      <w:del w:id="72" w:author="Denis Hauw" w:date="2023-10-19T15:58:00Z">
        <w:r w:rsidRPr="006721E8" w:rsidDel="00F14064">
          <w:rPr>
            <w:rFonts w:ascii="Times" w:hAnsi="Times"/>
          </w:rPr>
          <w:delText>De plus, e</w:delText>
        </w:r>
      </w:del>
      <w:ins w:id="73" w:author="Denis Hauw" w:date="2023-10-19T15:58:00Z">
        <w:r w:rsidR="00F14064">
          <w:rPr>
            <w:rFonts w:ascii="Times" w:hAnsi="Times"/>
          </w:rPr>
          <w:t>E</w:t>
        </w:r>
      </w:ins>
      <w:r w:rsidRPr="006721E8">
        <w:rPr>
          <w:rFonts w:ascii="Times" w:hAnsi="Times"/>
        </w:rPr>
        <w:t>n comparaison avec notre étude, celles-ci présent</w:t>
      </w:r>
      <w:ins w:id="74" w:author="Denis Hauw" w:date="2023-10-19T15:58:00Z">
        <w:r w:rsidR="00F14064">
          <w:rPr>
            <w:rFonts w:ascii="Times" w:hAnsi="Times"/>
          </w:rPr>
          <w:t>ai</w:t>
        </w:r>
      </w:ins>
      <w:r w:rsidRPr="006721E8">
        <w:rPr>
          <w:rFonts w:ascii="Times" w:hAnsi="Times"/>
        </w:rPr>
        <w:t xml:space="preserve">ent une moyenne d’âge moins grande que la nôtre. </w:t>
      </w:r>
      <w:commentRangeStart w:id="75"/>
      <w:r w:rsidRPr="006721E8">
        <w:rPr>
          <w:rFonts w:ascii="Times" w:hAnsi="Times"/>
        </w:rPr>
        <w:t xml:space="preserve">Ce dernier élément est peut-être l’une des raisons de la disparité des résultats entre les études. </w:t>
      </w:r>
      <w:commentRangeEnd w:id="75"/>
      <w:r w:rsidR="00F14064">
        <w:rPr>
          <w:rStyle w:val="Marquedecommentaire"/>
        </w:rPr>
        <w:commentReference w:id="75"/>
      </w:r>
    </w:p>
    <w:p w14:paraId="1EAD41D5" w14:textId="6508424A" w:rsidR="00E53312" w:rsidRPr="00F77DA3" w:rsidRDefault="00E53312" w:rsidP="00E47A90">
      <w:pPr>
        <w:spacing w:line="360" w:lineRule="auto"/>
        <w:jc w:val="both"/>
        <w:rPr>
          <w:rFonts w:ascii="Times" w:hAnsi="Times"/>
        </w:rPr>
      </w:pPr>
      <w:r w:rsidRPr="00030672">
        <w:rPr>
          <w:rFonts w:ascii="Times" w:hAnsi="Times"/>
        </w:rPr>
        <w:t xml:space="preserve">La négligence est quant à elle plus difficile a généralisée et a comparée en raison de sa prise en compte tardive dans la littérature. Effectivement, si celle-ci n’est pas prise en compte par l’IVIS </w:t>
      </w:r>
      <w:r w:rsidRPr="00030672">
        <w:rPr>
          <w:rFonts w:ascii="Times" w:hAnsi="Times"/>
        </w:rPr>
        <w:fldChar w:fldCharType="begin"/>
      </w:r>
      <w:r w:rsidRPr="00030672">
        <w:rPr>
          <w:rFonts w:ascii="Times" w:hAnsi="Times"/>
        </w:rPr>
        <w:instrText xml:space="preserve"> ADDIN ZOTERO_ITEM CSL_CITATION {"citationID":"BoXHkH4z","properties":{"formattedCitation":"(Vertommen et al., 2016)","plainCitation":"(Vertommen et al., 2016)","noteIndex":0},"citationItems":[{"id":75,"uris":["http://zotero.org/users/9928041/items/UNHTSCPB"],"itemData":{"id":75,"type":"article-journal","container-title":"Child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Pr="00030672">
        <w:rPr>
          <w:rFonts w:ascii="Times" w:hAnsi="Times"/>
        </w:rPr>
        <w:fldChar w:fldCharType="separate"/>
      </w:r>
      <w:r w:rsidRPr="00030672">
        <w:rPr>
          <w:rFonts w:ascii="Times" w:hAnsi="Times"/>
          <w:noProof/>
        </w:rPr>
        <w:t>(Vertommen et al., 2016)</w:t>
      </w:r>
      <w:r w:rsidRPr="00030672">
        <w:rPr>
          <w:rFonts w:ascii="Times" w:hAnsi="Times"/>
        </w:rPr>
        <w:fldChar w:fldCharType="end"/>
      </w:r>
      <w:r w:rsidRPr="00030672">
        <w:rPr>
          <w:rFonts w:ascii="Times" w:hAnsi="Times"/>
        </w:rPr>
        <w:t xml:space="preserve"> elle l’est dans la mise en place du VTAQ </w:t>
      </w:r>
      <w:r w:rsidRPr="00030672">
        <w:rPr>
          <w:rFonts w:ascii="Times" w:hAnsi="Times"/>
        </w:rPr>
        <w:fldChar w:fldCharType="begin"/>
      </w:r>
      <w:r w:rsidRPr="00030672">
        <w:rPr>
          <w:rFonts w:ascii="Times" w:hAnsi="Times"/>
        </w:rPr>
        <w:instrText xml:space="preserve"> ADDIN ZOTERO_ITEM CSL_CITATION {"citationID":"LK1dOPSh","properties":{"formattedCitation":"(Parent et al., 2019)","plainCitation":"(Parent et al., 2019)","noteIndex":0},"citationItems":[{"id":92,"uris":["http://zotero.org/users/9928041/items/YNMN8E8Q"],"itemData":{"id":92,"type":"article-journal","abstract":"This study sought to develop and validate a questionnaire about violence experienced by children in sport. A convenience sample of 1055 French-Canadian athletes between 14 and 17 years old was recruited to participate in an online study assessing their experiences of interpersonal violence in sport. The Violence Toward Athletes Questionnaire (VTAQ) includes three subscales: athlete version (VTAQ-A), coach version (VTAQ-C), and parent version (VTAQ-P). Exploratory structural equation modeling (ESEM) was used to identify latent factors underlying versions of the VTAQ. The VTAQ-Athlete includes nine items with three factors: psychological (4 items), physical (2 items), and sexual (3 items). The VTAQ-Coach includes 36 items with three factors: psychological/neglect (16 items), physical (9 items), and sexual (11 items). The VTAQ-Parent includes 25 items with two factors: psychological/neglect (17 items) and physical (8 items). The VTAQ provides initial validation of the first measure by questioning children directly about their experiences of interpersonal violence in sport.","container-title":"Loisir et Société / Society and Leisure","DOI":"10.1080/07053436.2019.1682262","ISSN":"0705-3436","issue":"3","note":"publisher: Routledge\n_eprint: https://doi.org/10.1080/07053436.2019.1682262","page":"471-486","source":"Taylor and Francis+NEJM","title":"Development and initial factor validation of the Violence Toward Athletes Questionnaire (VTAQ) in a sample of young athletes","volume":"42","author":[{"family":"Parent","given":"Sylvie"},{"family":"Fortier","given":"Kristine"},{"family":"Vaillancourt-Morel","given":"Marie-Pier"},{"family":"Lessard","given":"Geneviève"},{"family":"Goulet","given":"Claude"},{"family":"Demers","given":"Guylaine"},{"family":"Paradis","given":"Hélène"},{"family":"Hartill","given":"Mike"}],"issued":{"date-parts":[["2019",9,2]]}}}],"schema":"https://github.com/citation-style-language/schema/raw/master/csl-citation.json"} </w:instrText>
      </w:r>
      <w:r w:rsidRPr="00030672">
        <w:rPr>
          <w:rFonts w:ascii="Times" w:hAnsi="Times"/>
        </w:rPr>
        <w:fldChar w:fldCharType="separate"/>
      </w:r>
      <w:r w:rsidRPr="00030672">
        <w:rPr>
          <w:rFonts w:ascii="Times" w:hAnsi="Times"/>
          <w:noProof/>
        </w:rPr>
        <w:t>(Parent et al., 2019)</w:t>
      </w:r>
      <w:r w:rsidRPr="00030672">
        <w:rPr>
          <w:rFonts w:ascii="Times" w:hAnsi="Times"/>
        </w:rPr>
        <w:fldChar w:fldCharType="end"/>
      </w:r>
      <w:r w:rsidRPr="00030672">
        <w:rPr>
          <w:rFonts w:ascii="Times" w:hAnsi="Times"/>
        </w:rPr>
        <w:t xml:space="preserve"> et dans l’étude de </w:t>
      </w:r>
      <w:proofErr w:type="spellStart"/>
      <w:r w:rsidRPr="00030672">
        <w:rPr>
          <w:rFonts w:ascii="Times" w:hAnsi="Times"/>
        </w:rPr>
        <w:t>Willson</w:t>
      </w:r>
      <w:proofErr w:type="spellEnd"/>
      <w:r w:rsidRPr="00030672">
        <w:rPr>
          <w:rFonts w:ascii="Times" w:hAnsi="Times"/>
        </w:rPr>
        <w:t xml:space="preserve"> &amp; al. (2022). Cette dernière démontre un taux de négligence (68.8%) supérieur au reste des maltraitances prises en compte. Dans l’étude de Parent (2020), la prévalence de la </w:t>
      </w:r>
      <w:commentRangeStart w:id="76"/>
      <w:r w:rsidRPr="00030672">
        <w:rPr>
          <w:rFonts w:ascii="Times" w:hAnsi="Times"/>
        </w:rPr>
        <w:t xml:space="preserve">négligence s’élève à 35.7%. Nos résultats démontrent un taux de prévalence de </w:t>
      </w:r>
      <w:r w:rsidR="006721E8" w:rsidRPr="00030672">
        <w:rPr>
          <w:rFonts w:ascii="Times" w:hAnsi="Times"/>
        </w:rPr>
        <w:t>seulement 11.7</w:t>
      </w:r>
      <w:r w:rsidRPr="00030672">
        <w:rPr>
          <w:rFonts w:ascii="Times" w:hAnsi="Times"/>
        </w:rPr>
        <w:t xml:space="preserve">%. </w:t>
      </w:r>
      <w:commentRangeEnd w:id="76"/>
      <w:r w:rsidR="00F14064">
        <w:rPr>
          <w:rStyle w:val="Marquedecommentaire"/>
        </w:rPr>
        <w:commentReference w:id="76"/>
      </w:r>
    </w:p>
    <w:p w14:paraId="14035650" w14:textId="6A4BA0E0" w:rsidR="00EC5799" w:rsidRPr="009B35C2" w:rsidRDefault="007870BC" w:rsidP="00E47A90">
      <w:pPr>
        <w:spacing w:line="360" w:lineRule="auto"/>
        <w:jc w:val="both"/>
        <w:rPr>
          <w:rFonts w:ascii="Times" w:hAnsi="Times"/>
          <w:color w:val="000000" w:themeColor="text1"/>
        </w:rPr>
      </w:pPr>
      <w:r w:rsidRPr="009B35C2">
        <w:rPr>
          <w:rFonts w:ascii="Times" w:hAnsi="Times"/>
          <w:color w:val="000000" w:themeColor="text1"/>
        </w:rPr>
        <w:t>Concernant les facteurs de risque notre première hypothèse concerne l’âge des participants</w:t>
      </w:r>
      <w:r w:rsidRPr="009B35C2">
        <w:rPr>
          <w:rFonts w:ascii="Times" w:hAnsi="Times"/>
          <w:color w:val="000000" w:themeColor="text1"/>
        </w:rPr>
        <w:sym w:font="Symbol" w:char="F0D7"/>
      </w:r>
      <w:r w:rsidRPr="009B35C2">
        <w:rPr>
          <w:rFonts w:ascii="Times" w:hAnsi="Times"/>
          <w:color w:val="000000" w:themeColor="text1"/>
        </w:rPr>
        <w:t>es, nous pensions qu’un âge jeune serait un risque à l’émergence des quatre formes de maltraitance.</w:t>
      </w:r>
    </w:p>
    <w:p w14:paraId="03ADBDC7" w14:textId="08E40D91" w:rsidR="007870BC" w:rsidRPr="00F77DA3" w:rsidRDefault="007870BC" w:rsidP="00E47A90">
      <w:pPr>
        <w:spacing w:line="360" w:lineRule="auto"/>
        <w:jc w:val="both"/>
        <w:rPr>
          <w:rFonts w:ascii="Times" w:hAnsi="Times"/>
        </w:rPr>
      </w:pPr>
      <w:r w:rsidRPr="009B35C2">
        <w:rPr>
          <w:rFonts w:ascii="Times" w:hAnsi="Times"/>
        </w:rPr>
        <w:t>C</w:t>
      </w:r>
      <w:r w:rsidR="002E0FE6">
        <w:rPr>
          <w:rFonts w:ascii="Times" w:hAnsi="Times"/>
        </w:rPr>
        <w:t>ontrairement à cela</w:t>
      </w:r>
      <w:r w:rsidRPr="009B35C2">
        <w:rPr>
          <w:rFonts w:ascii="Times" w:hAnsi="Times"/>
        </w:rPr>
        <w:t xml:space="preserve">, nos résultats démontrent une augmentation des maltraitances physique, sexuelle et de négligence en rapport avec un âge plus mûr. L’étude de Parent (2020) démontre aussi ces mêmes résultats pour la maltraitance physique, psychologique et de négligence. </w:t>
      </w:r>
      <w:proofErr w:type="spellStart"/>
      <w:r w:rsidRPr="009B35C2">
        <w:rPr>
          <w:rFonts w:ascii="Times" w:hAnsi="Times"/>
        </w:rPr>
        <w:t>Vertommen</w:t>
      </w:r>
      <w:proofErr w:type="spellEnd"/>
      <w:r w:rsidRPr="009B35C2">
        <w:rPr>
          <w:rFonts w:ascii="Times" w:hAnsi="Times"/>
        </w:rPr>
        <w:t xml:space="preserve"> (2016) identifie l’âge précoce comme un facteur de risque pour la maltraitance psychologique mais pas pour la maltraitance physique. Cette étude analyse une population bien plus étendue au niveau de l’âge que la nôtre et celle de Parent (2020). Les résultats de cette étude démontrent donc qu’un âge moins mature est un facteur de risque à l’émergence de maltraitance. Ces résultats paraissent faire plus de sens que les nôtres. Effectivement, les athlètes plus jeunes sont plus vulnérables sur le plan émotionnel et psychologique du fait qu’ils sont en plein développement identitaire. Dès lors, ceux</w:t>
      </w:r>
      <w:r w:rsidRPr="009B35C2">
        <w:rPr>
          <w:rFonts w:ascii="Times" w:hAnsi="Times"/>
        </w:rPr>
        <w:sym w:font="Symbol" w:char="F0D7"/>
      </w:r>
      <w:r w:rsidRPr="009B35C2">
        <w:rPr>
          <w:rFonts w:ascii="Times" w:hAnsi="Times"/>
        </w:rPr>
        <w:t>celles-ci sont en principe plus vulnérables face aux maltraitances. De plus, les jeunes athlètes présentent moins d’expérience de l’environnement sportif que les plus anciens</w:t>
      </w:r>
      <w:r w:rsidRPr="009B35C2">
        <w:rPr>
          <w:rFonts w:ascii="Times" w:hAnsi="Times"/>
        </w:rPr>
        <w:sym w:font="Symbol" w:char="F0D7"/>
      </w:r>
      <w:r w:rsidRPr="009B35C2">
        <w:rPr>
          <w:rFonts w:ascii="Times" w:hAnsi="Times"/>
        </w:rPr>
        <w:t>ennes. De ce fait, nos résultats sont discutables. Au vu de la possibilité de répondre de manière rétrospective au questionnaire celui-ci ne permet pas de placer temporellement les maltraitances dans la carrière d’un</w:t>
      </w:r>
      <w:r w:rsidRPr="009B35C2">
        <w:rPr>
          <w:rFonts w:ascii="Times" w:hAnsi="Times"/>
        </w:rPr>
        <w:sym w:font="Symbol" w:char="F0D7"/>
      </w:r>
      <w:r w:rsidRPr="009B35C2">
        <w:rPr>
          <w:rFonts w:ascii="Times" w:hAnsi="Times"/>
        </w:rPr>
        <w:t>e sportif</w:t>
      </w:r>
      <w:r w:rsidRPr="009B35C2">
        <w:rPr>
          <w:rFonts w:ascii="Times" w:hAnsi="Times"/>
        </w:rPr>
        <w:sym w:font="Symbol" w:char="F0D7"/>
      </w:r>
      <w:proofErr w:type="spellStart"/>
      <w:r w:rsidRPr="009B35C2">
        <w:rPr>
          <w:rFonts w:ascii="Times" w:hAnsi="Times"/>
        </w:rPr>
        <w:t>ve</w:t>
      </w:r>
      <w:proofErr w:type="spellEnd"/>
      <w:r w:rsidRPr="009B35C2">
        <w:rPr>
          <w:rFonts w:ascii="Times" w:hAnsi="Times"/>
        </w:rPr>
        <w:t xml:space="preserve">. Dès lors, la tranche d’âge la plus âgée est naturellement aussi celle qui a potentiellement vécu plus de maltraitances. </w:t>
      </w:r>
    </w:p>
    <w:p w14:paraId="3BE1351C" w14:textId="2FE930BE" w:rsidR="00EC5799" w:rsidRPr="00F77DA3" w:rsidRDefault="007871DE" w:rsidP="00EC5799">
      <w:pPr>
        <w:spacing w:line="360" w:lineRule="auto"/>
        <w:jc w:val="both"/>
        <w:rPr>
          <w:rFonts w:ascii="Times" w:hAnsi="Times"/>
          <w:color w:val="000000" w:themeColor="text1"/>
        </w:rPr>
      </w:pPr>
      <w:r w:rsidRPr="007871DE">
        <w:rPr>
          <w:rFonts w:ascii="Times" w:hAnsi="Times"/>
          <w:color w:val="000000" w:themeColor="text1"/>
        </w:rPr>
        <w:t xml:space="preserve">Au niveau du genre, </w:t>
      </w:r>
      <w:r w:rsidR="008D309C">
        <w:rPr>
          <w:rFonts w:ascii="Times" w:hAnsi="Times"/>
          <w:color w:val="000000" w:themeColor="text1"/>
        </w:rPr>
        <w:t xml:space="preserve">notre hypothèse </w:t>
      </w:r>
      <w:r w:rsidR="008D309C" w:rsidRPr="008D309C">
        <w:rPr>
          <w:rFonts w:ascii="Times" w:hAnsi="Times"/>
          <w:color w:val="000000" w:themeColor="text1"/>
        </w:rPr>
        <w:t>s’orientait vers le fait que les femmes soit plus victime de maltraitance psychologique, sexuelle et de négligence que les hommes, mais que les hommes soient plus victime de maltraitance physique.</w:t>
      </w:r>
      <w:r w:rsidR="008D309C">
        <w:rPr>
          <w:rFonts w:ascii="Times" w:hAnsi="Times"/>
          <w:color w:val="000000" w:themeColor="text1"/>
        </w:rPr>
        <w:t xml:space="preserve"> N</w:t>
      </w:r>
      <w:r w:rsidRPr="007871DE">
        <w:rPr>
          <w:rFonts w:ascii="Times" w:hAnsi="Times"/>
        </w:rPr>
        <w:t>os résultats concernant</w:t>
      </w:r>
      <w:r w:rsidR="00EC5799" w:rsidRPr="007871DE">
        <w:rPr>
          <w:rFonts w:ascii="Times" w:hAnsi="Times"/>
        </w:rPr>
        <w:t xml:space="preserve"> la maltraitance physique démontrent </w:t>
      </w:r>
      <w:r w:rsidR="008D309C">
        <w:rPr>
          <w:rFonts w:ascii="Times" w:hAnsi="Times"/>
        </w:rPr>
        <w:t xml:space="preserve">effectivement </w:t>
      </w:r>
      <w:r w:rsidR="00EC5799" w:rsidRPr="007871DE">
        <w:rPr>
          <w:rFonts w:ascii="Times" w:hAnsi="Times"/>
        </w:rPr>
        <w:t>que les hommes sont les plus touchés (</w:t>
      </w:r>
      <w:r w:rsidR="002E0FE6" w:rsidRPr="002E0FE6">
        <w:rPr>
          <w:rFonts w:ascii="Times" w:hAnsi="Times"/>
          <w:i/>
          <w:iCs/>
        </w:rPr>
        <w:t>n</w:t>
      </w:r>
      <w:r w:rsidR="002E0FE6">
        <w:rPr>
          <w:rFonts w:ascii="Times" w:hAnsi="Times"/>
        </w:rPr>
        <w:t xml:space="preserve"> = 209, </w:t>
      </w:r>
      <w:r w:rsidR="00EC5799" w:rsidRPr="007871DE">
        <w:rPr>
          <w:rFonts w:ascii="Times" w:hAnsi="Times"/>
        </w:rPr>
        <w:t>5</w:t>
      </w:r>
      <w:r w:rsidRPr="007871DE">
        <w:rPr>
          <w:rFonts w:ascii="Times" w:hAnsi="Times"/>
        </w:rPr>
        <w:t>3</w:t>
      </w:r>
      <w:r w:rsidR="00EC5799" w:rsidRPr="007871DE">
        <w:rPr>
          <w:rFonts w:ascii="Times" w:hAnsi="Times"/>
        </w:rPr>
        <w:t xml:space="preserve">.2%). Parent (2020) constate un taux de maltraitance physique aussi significativement plus important chez les </w:t>
      </w:r>
      <w:r w:rsidR="00EC5799" w:rsidRPr="007871DE">
        <w:rPr>
          <w:rFonts w:ascii="Times" w:hAnsi="Times"/>
        </w:rPr>
        <w:lastRenderedPageBreak/>
        <w:t xml:space="preserve">hommes (49.3%) que chez les femmes (36.3%). Ces différences ont été aussi relevées et soutenues par d’autres études </w:t>
      </w:r>
      <w:r w:rsidR="00EC5799" w:rsidRPr="007871DE">
        <w:rPr>
          <w:rFonts w:ascii="Times" w:hAnsi="Times"/>
        </w:rPr>
        <w:fldChar w:fldCharType="begin"/>
      </w:r>
      <w:r w:rsidR="00EC5799" w:rsidRPr="007871DE">
        <w:rPr>
          <w:rFonts w:ascii="Times" w:hAnsi="Times"/>
        </w:rPr>
        <w:instrText xml:space="preserve"> ADDIN ZOTERO_ITEM CSL_CITATION {"citationID":"O3JNQ7sB","properties":{"formattedCitation":"(Alexander et al., 2011; Vertommen et al., 2016)","plainCitation":"(Alexander et al., 2011; Vertommen et al., 2016)","noteIndex":0},"citationItems":[{"id":47,"uris":["http://zotero.org/users/9928041/items/ZTKCZZVF"],"itemData":{"id":47,"type":"article-journal","language":"en","page":"205","source":"Zotero","title":"The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00EC5799" w:rsidRPr="007871DE">
        <w:rPr>
          <w:rFonts w:ascii="Times" w:hAnsi="Times"/>
        </w:rPr>
        <w:fldChar w:fldCharType="separate"/>
      </w:r>
      <w:r w:rsidR="00EC5799" w:rsidRPr="007871DE">
        <w:rPr>
          <w:rFonts w:ascii="Times" w:hAnsi="Times"/>
          <w:noProof/>
        </w:rPr>
        <w:t>(Alexander et al., 2011; Vertommen et al., 2016)</w:t>
      </w:r>
      <w:r w:rsidR="00EC5799" w:rsidRPr="007871DE">
        <w:rPr>
          <w:rFonts w:ascii="Times" w:hAnsi="Times"/>
        </w:rPr>
        <w:fldChar w:fldCharType="end"/>
      </w:r>
      <w:r w:rsidR="00EC5799" w:rsidRPr="007871DE">
        <w:rPr>
          <w:rFonts w:ascii="Times" w:hAnsi="Times"/>
        </w:rPr>
        <w:t xml:space="preserve">. Ces différences peuvent être expliquées en raison du taux de violence plus prépondérant dans les sports pratiqués par les hommes que par les femmes </w:t>
      </w:r>
      <w:r w:rsidR="00EC5799" w:rsidRPr="007871DE">
        <w:rPr>
          <w:rFonts w:ascii="Times" w:hAnsi="Times"/>
        </w:rPr>
        <w:fldChar w:fldCharType="begin"/>
      </w:r>
      <w:r w:rsidR="00EC5799" w:rsidRPr="007871DE">
        <w:rPr>
          <w:rFonts w:ascii="Times" w:hAnsi="Times"/>
        </w:rPr>
        <w:instrText xml:space="preserve"> ADDIN ZOTERO_ITEM CSL_CITATION {"citationID":"KyJGFsfY","properties":{"formattedCitation":"(Fields et al., 2007; Gendron &amp; Frenette, 2016)","plainCitation":"(Fields et al., 2007; Gendron &amp; Frenette, 2016)","noteIndex":0},"citationItems":[{"id":287,"uris":["http://zotero.org/users/9928041/items/ZTWBUURI"],"itemData":{"id":287,"type":"article-journal","abstract":"Sports-related violence is a form of interpersonal violence. Violence that occurs in and around the sporting world can have potentially severe physical and psychological repercussions for those involved. Although scholars in a wide range of disciplines have addressed three of the subsets of sports-related violence, they have done so without regard to the interconnected nature of the subsets, choosing instead to look at hazing, brawling, and foul play as independent problems. By separating hazing, brawling, and foul play and failing to recognize that their connection to sport connects them, scholars fail to see how sports-related violence is a broad example of interpersonal violence. This review describes some of the academic literature, primarily from the United States, and identifies similar themes and prevention suggestions that appear across disciplines. It also argues that the three subsets are an interconnected whole of sports-related violence that deserves more detailed study. (PsycInfo Database Record (c) 2022 APA, all rights reserved)","container-title":"Trauma, Violence, &amp; Abuse","DOI":"10.1177/1524838007307293","ISSN":"1552-8324","note":"publisher-place: US\npublisher: Sage Publications","page":"359-369","source":"APA PsycNet","title":"Conflict on the courts: A review of sports-related violence literature","title-short":"Conflict on the courts","volume":"8","author":[{"family":"Fields","given":"Sarah K."},{"family":"Collins","given":"Christy L."},{"family":"Comstock","given":"R. Dawn"}],"issued":{"date-parts":[["2007"]]}}},{"id":289,"uris":["http://zotero.org/users/9928041/items/UKFF686I"],"itemData":{"id":289,"type":"article-journal","abstract":"La présente étude vise à dresser un état de la situation lié à la présence de comportements d’agression perçus (intimidation verbale, intimidation physique, violence physique) par des joueurs de soccer (football) U12 à U18 de programmes scolaires sport-études québécois de niveau élite en fonction de leur âge et de leur rôle dans les agressions entre pairs (témoin, victime, agresseur). Le QECSA (Gendron, Debarbieux, Bodin et Frenette, 2006) a été complété par 609 joueurs de soccer de niveau U12 à U18 (61 % garçons, 39 % filles), âgés entre 12 et 17 ans. L’état de la situation est étudié à partir de la prévalence de chacun des trois types d’agression, et ce, selon l’âge et les différents rôles du joueur. Des ANOVA à mesures répétées indiquent une augmentation de la prévalence de chaque type d’agression, pour chaque rôle, en fonction de l’âge, se stabilisant après 14-15 ans, excepté pour les témoins d’intimidation verbale qui continue d’augmenter. Pour chaque type d’agression, les joueurs sont plus nombreux à s’identifier dans le rôle de témoin, que de victime ou que d’agresseur. L’interaction (rôle du joueur et âge) est significative pour les échelles d’intimidation physique et de violence physique. Ces résultats sont discutés en fonction de la littérature existante.","container-title":"Staps","DOI":"10.3917/sta.112.0049","ISSN":"0247-106X","issue":"2","journalAbbreviation":"Staps","language":"fr","note":"publisher-place: Louvain-la-Neuve\npublisher: De Boeck Supérieur","page":"49-66","source":"Cairn.info","title":"Peer aggression in soccer (football) in Quebec among U12 to U18 elite players of sport study programs: differences according to age and player’s role","title-short":"Peer aggression in soccer (football) in Quebec among U12 to U18 elite players of sport study programs","volume":"112","author":[{"family":"Gendron","given":"Martin"},{"family":"Frenette","given":"Eric"}],"issued":{"date-parts":[["2016"]]}}}],"schema":"https://github.com/citation-style-language/schema/raw/master/csl-citation.json"} </w:instrText>
      </w:r>
      <w:r w:rsidR="00EC5799" w:rsidRPr="007871DE">
        <w:rPr>
          <w:rFonts w:ascii="Times" w:hAnsi="Times"/>
        </w:rPr>
        <w:fldChar w:fldCharType="separate"/>
      </w:r>
      <w:r w:rsidR="00EC5799" w:rsidRPr="007871DE">
        <w:rPr>
          <w:rFonts w:ascii="Times" w:hAnsi="Times"/>
          <w:noProof/>
        </w:rPr>
        <w:t>(Fields et al., 2007; Gendron &amp; Frenette, 2016)</w:t>
      </w:r>
      <w:r w:rsidR="00EC5799" w:rsidRPr="007871DE">
        <w:rPr>
          <w:rFonts w:ascii="Times" w:hAnsi="Times"/>
        </w:rPr>
        <w:fldChar w:fldCharType="end"/>
      </w:r>
      <w:r w:rsidR="00EC5799" w:rsidRPr="007871DE">
        <w:rPr>
          <w:rFonts w:ascii="Times" w:hAnsi="Times"/>
        </w:rPr>
        <w:t xml:space="preserve">. Effectivement, les hommes sont en règle générale plus présents dans les sports de combats et de contact tel que la boxe, le rugby, le football américain etc. Ainsi le risque d’être confronté à de la maltraitance physique est plus élevé. Finalement, la masculinité toxique est parfois présente dans certaine culture sportive qui encourage la violence et l’agressivité au sein du sport </w:t>
      </w:r>
      <w:r w:rsidR="00EC5799" w:rsidRPr="007871DE">
        <w:rPr>
          <w:rFonts w:ascii="Times" w:hAnsi="Times"/>
        </w:rPr>
        <w:fldChar w:fldCharType="begin"/>
      </w:r>
      <w:r w:rsidR="00EC5799" w:rsidRPr="007871DE">
        <w:rPr>
          <w:rFonts w:ascii="Times" w:hAnsi="Times"/>
        </w:rPr>
        <w:instrText xml:space="preserve"> ADDIN ZOTERO_ITEM CSL_CITATION {"citationID":"MfWfT5s0","properties":{"formattedCitation":"(Tannous, 2021)","plainCitation":"(Tannous, 2021)","noteIndex":0},"citationItems":[{"id":306,"uris":["http://zotero.org/users/9928041/items/PH2VLTQS"],"itemData":{"id":306,"type":"book","abstract":"Si la violence faite aux femmes a traverse des siecles, des civilisations et des continents, il serait important de decouvrir les elements qui l'ont nourrie et ont participe a sa perpetuation. Ce collectif a voulu analyser la participation de plusieurs elements a l'accroissement et a la multiplication des formes de manifestation de la violence faite aux femmes. Il s'est arrete aux implications qu'inflige la violence, sous ses differentes formes, a la femme aux niveaux psychologique, social, physique, sexuel, economique et spirituel. Il s'est attarde sur les possibilites d'aide et de soutien a offrir aux femmes sujettes a la violence. Il souhaite participer a une meilleure reconnaissance de la place de la femme dans nos societes. Il ne vise pas a creer ou a renforcer une segregation entre la femme et l'homme; bien au contraire, il plaide pour une prise de conscience de l'importance de la collaboration entre les deux sexes pour faire du monde un atelier ou homme et femme sculptent chacun sa propre vie tout en tenant compte de la place de l'autre, de ses competences et de ses specificites.","ISBN":"978-90-429-4238-7","language":"fr","note":"Google-Books-ID: QeiyEAAAQBAJ","number-of-pages":"213","publisher":"ISD LLC","source":"Google Books","title":"Violences polymorphes conjugees au feminin pluriel: Briser le couple silence-impuissance","title-short":"Violences polymorphes conjugees au feminin pluriel","author":[{"family":"Tannous","given":"M.-R."}],"issued":{"date-parts":[["2021",2,23]]}}}],"schema":"https://github.com/citation-style-language/schema/raw/master/csl-citation.json"} </w:instrText>
      </w:r>
      <w:r w:rsidR="00EC5799" w:rsidRPr="007871DE">
        <w:rPr>
          <w:rFonts w:ascii="Times" w:hAnsi="Times"/>
        </w:rPr>
        <w:fldChar w:fldCharType="separate"/>
      </w:r>
      <w:r w:rsidR="00EC5799" w:rsidRPr="007871DE">
        <w:rPr>
          <w:rFonts w:ascii="Times" w:hAnsi="Times"/>
          <w:noProof/>
        </w:rPr>
        <w:t>(Tannous, 2021)</w:t>
      </w:r>
      <w:r w:rsidR="00EC5799" w:rsidRPr="007871DE">
        <w:rPr>
          <w:rFonts w:ascii="Times" w:hAnsi="Times"/>
        </w:rPr>
        <w:fldChar w:fldCharType="end"/>
      </w:r>
      <w:r w:rsidR="00EC5799" w:rsidRPr="007871DE">
        <w:rPr>
          <w:rFonts w:ascii="Times" w:hAnsi="Times"/>
        </w:rPr>
        <w:t xml:space="preserve">. De plus, celle-ci peut encourager les potentielles victimes à ne pas dénoncer des actes par peur de stigmatisation ou de représailles </w:t>
      </w:r>
      <w:r w:rsidR="00EC5799" w:rsidRPr="007871DE">
        <w:rPr>
          <w:rFonts w:ascii="Times" w:hAnsi="Times"/>
        </w:rPr>
        <w:fldChar w:fldCharType="begin"/>
      </w:r>
      <w:r w:rsidR="00EC5799" w:rsidRPr="007871DE">
        <w:rPr>
          <w:rFonts w:ascii="Times" w:hAnsi="Times"/>
        </w:rPr>
        <w:instrText xml:space="preserve"> ADDIN ZOTERO_ITEM CSL_CITATION {"citationID":"z17EgqxD","properties":{"formattedCitation":"(Hartill, 2009)","plainCitation":"(Hartill, 2009)","noteIndex":0},"citationItems":[{"id":295,"uris":["http://zotero.org/users/9928041/items/WSVTXY86"],"itemData":{"id":295,"type":"article-journal","abstract":"Childhood sexual abuse (CSA) is now a significant issue for organized sports. Since its “discovery” thirty years ago, research on CSA has been guided mostly by the “male-perpetrator—female victim” paradigm; hence, the perspective of the sexually abused male in the sports context has rarely been considered. This article considers organized male-sports as a social space that facilitates the sexual abuse of boys. Through promoting a sociological perspective on child abuse rather than an individualized and pathologized approach, I consider how the institutions of childhood, masculinity, and sports fit together and the contribution that sports make to the adult—child relation. I use Spiegel’s ecosystems model of the sexually abused male (SAM) and the sociology of sports literature to identify how some normative features of male sports contribute to the sexual abuse of male children. (PsycInfo Database Record (c) 2022 APA, all rights reserved)","container-title":"Men and Masculinities","DOI":"10.1177/1097184X07313361","ISSN":"1552-6828","note":"publisher-place: US\npublisher: Sage Publications","page":"225-249","source":"APA PsycNet","title":"The sexual abuse of boys in organized male sports","volume":"12","author":[{"family":"Hartill","given":"Mike"}],"issued":{"date-parts":[["2009"]]}}}],"schema":"https://github.com/citation-style-language/schema/raw/master/csl-citation.json"} </w:instrText>
      </w:r>
      <w:r w:rsidR="00EC5799" w:rsidRPr="007871DE">
        <w:rPr>
          <w:rFonts w:ascii="Times" w:hAnsi="Times"/>
        </w:rPr>
        <w:fldChar w:fldCharType="separate"/>
      </w:r>
      <w:r w:rsidR="00EC5799" w:rsidRPr="007871DE">
        <w:rPr>
          <w:rFonts w:ascii="Times" w:hAnsi="Times"/>
          <w:noProof/>
        </w:rPr>
        <w:t>(Hartill, 2009)</w:t>
      </w:r>
      <w:r w:rsidR="00EC5799" w:rsidRPr="007871DE">
        <w:rPr>
          <w:rFonts w:ascii="Times" w:hAnsi="Times"/>
        </w:rPr>
        <w:fldChar w:fldCharType="end"/>
      </w:r>
      <w:r w:rsidR="00EC5799" w:rsidRPr="007871DE">
        <w:rPr>
          <w:rFonts w:ascii="Times" w:hAnsi="Times"/>
        </w:rPr>
        <w:t xml:space="preserve">. </w:t>
      </w:r>
    </w:p>
    <w:p w14:paraId="757B289C" w14:textId="6EC12085" w:rsidR="00EC5799" w:rsidRPr="00F77DA3" w:rsidRDefault="00EC5799" w:rsidP="00E47A90">
      <w:pPr>
        <w:spacing w:line="360" w:lineRule="auto"/>
        <w:jc w:val="both"/>
        <w:rPr>
          <w:rFonts w:ascii="Times" w:hAnsi="Times"/>
        </w:rPr>
      </w:pPr>
      <w:r w:rsidRPr="00177A9E">
        <w:rPr>
          <w:rFonts w:ascii="Times" w:hAnsi="Times"/>
        </w:rPr>
        <w:t>Le genre semble être un facteur de risque de la maltraitance sexuelle dans bon nombre d’études</w:t>
      </w:r>
      <w:r w:rsidR="008D309C">
        <w:rPr>
          <w:rFonts w:ascii="Times" w:hAnsi="Times"/>
        </w:rPr>
        <w:t xml:space="preserve"> et la nôtre</w:t>
      </w:r>
      <w:r w:rsidRPr="00177A9E">
        <w:rPr>
          <w:rFonts w:ascii="Times" w:hAnsi="Times"/>
        </w:rPr>
        <w:t>. Effectivement, nos résultats sont en accord</w:t>
      </w:r>
      <w:del w:id="77" w:author="Denis Hauw" w:date="2023-10-19T17:44:00Z">
        <w:r w:rsidRPr="00177A9E" w:rsidDel="00F14064">
          <w:rPr>
            <w:rFonts w:ascii="Times" w:hAnsi="Times"/>
          </w:rPr>
          <w:delText>s</w:delText>
        </w:r>
      </w:del>
      <w:r w:rsidRPr="00177A9E">
        <w:rPr>
          <w:rFonts w:ascii="Times" w:hAnsi="Times"/>
        </w:rPr>
        <w:t xml:space="preserve"> avec le reste de la littérature</w:t>
      </w:r>
      <w:r w:rsidR="008D309C">
        <w:rPr>
          <w:rFonts w:ascii="Times" w:hAnsi="Times"/>
        </w:rPr>
        <w:t xml:space="preserve"> ainsi que notre hypothèse de départ</w:t>
      </w:r>
      <w:r w:rsidRPr="00177A9E">
        <w:rPr>
          <w:rFonts w:ascii="Times" w:hAnsi="Times"/>
        </w:rPr>
        <w:t>. Dès lors, il semble que les athlètes féminins</w:t>
      </w:r>
      <w:r w:rsidR="007871DE" w:rsidRPr="00177A9E">
        <w:rPr>
          <w:rFonts w:ascii="Times" w:hAnsi="Times"/>
        </w:rPr>
        <w:t xml:space="preserve"> (32.6% des femmes contre 13.0% des hommes</w:t>
      </w:r>
      <w:r w:rsidR="00177A9E" w:rsidRPr="00177A9E">
        <w:rPr>
          <w:rFonts w:ascii="Times" w:hAnsi="Times"/>
        </w:rPr>
        <w:t xml:space="preserve"> dans notre étude</w:t>
      </w:r>
      <w:r w:rsidR="007871DE" w:rsidRPr="00177A9E">
        <w:rPr>
          <w:rFonts w:ascii="Times" w:hAnsi="Times"/>
        </w:rPr>
        <w:t>)</w:t>
      </w:r>
      <w:r w:rsidRPr="00177A9E">
        <w:rPr>
          <w:rFonts w:ascii="Times" w:hAnsi="Times"/>
        </w:rPr>
        <w:t xml:space="preserve"> sont largement plus susceptibles d’expérimenter de la maltraitance sexuelle dans le milieu sportif </w:t>
      </w:r>
      <w:r w:rsidRPr="00177A9E">
        <w:rPr>
          <w:rFonts w:ascii="Times" w:hAnsi="Times"/>
        </w:rPr>
        <w:fldChar w:fldCharType="begin"/>
      </w:r>
      <w:r w:rsidRPr="00177A9E">
        <w:rPr>
          <w:rFonts w:ascii="Times" w:hAnsi="Times"/>
        </w:rPr>
        <w:instrText xml:space="preserve"> ADDIN ZOTERO_ITEM CSL_CITATION {"citationID":"QfH1ISfU","properties":{"formattedCitation":"(Alexander et al., 2011; Fortier et al., 2020; Vertommen et al., 2016; Willson et al., 2021)","plainCitation":"(Alexander et al., 2011; Fortier et al., 2020; Vertommen et al., 2016; Willson et al., 2021)","noteIndex":0},"citationItems":[{"id":47,"uris":["http://zotero.org/users/9928041/items/ZTKCZZVF"],"itemData":{"id":47,"type":"article-journal","language":"en","page":"205","source":"Zotero","title":"The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id":96,"uris":["http://zotero.org/users/9928041/items/XD6CPTNY"],"itemData":{"id":96,"type":"article-journal","abstract":"Child maltreatment in sport is an undeniable problem. High-profile cases of sexual abuse of child athletes are obvious examples of child maltreatment in this context. Young athletes also face physical and psychological maltreatment, as well as neglect, although these types of child maltreatment are understudied in sport and receive less public attention. Little is known as to how to define physical and psychological maltreatment and neglect in sport and their diverse manifestations. The aim of this paper is to propose concrete manifestations of each type of child maltreatment in sport. We aim to help practitioners better understand and researchers better measure this problem.","container-title":"British Journal of Sports Medicine","DOI":"10.1136/bjsports-2018-100224","ISSN":"0306-3674, 1473-0480","issue":"1","journalAbbreviation":"Br J Sports Med","language":"en","license":"© Author(s) (or their employer(s)) 2020. No commercial re-use. See rights and permissions. Published by BMJ.","note":"publisher: BMJ Publishing Group Ltd and British Association of Sport and Exercise Medicine\nsection: Review\nPMID: 31653778","page":"4-7","source":"bjsm.bmj.com","title":"Child maltreatment in sport: smashing the wall of silence: a narrative review of physical, sexual, psychological abuses and neglect","title-short":"Child maltreatment in sport","volume":"54","author":[{"family":"Fortier","given":"Kristine"},{"family":"Parent","given":"Sylvie"},{"family":"Lessard","given":"Geneviève"}],"issued":{"date-parts":[["2020",1,1]]}}},{"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Eede","given":"Filip"}],"issued":{"date-parts":[["2016",1]]}}},{"id":204,"uris":["http://zotero.org/users/9928041/items/KGJQLM4D"],"itemData":{"id":204,"type":"article-journal","abstract":"This study assessed the prevalence of maltreatment experienced by Canadian\nNational Team athletes. In total, 995 athletes participated in this study,\nincluding current athletes and athletes who had retired in the past 10 years. An\nanonymous online survey was administered, consisting of questions about\nexperiences of psychological, physical, and sexual harm, and neglect, as well as\nquestions about identity characteristics, when the harm was experienced, and who\nperpetrated the harm. Neglect and psychological harm were most frequently\nreported, followed by sexual harm and physical harm. Female athletes reported\nsignificantly more experiences of all forms of harm. Retired athletes reported\nsignificantly more neglect and physical harm. Athletes reportedly experienced\nmore harmful behaviors during their time on the national team than before\njoining a national team. Coaches were the most common perpetrators of all harms\nexcept for sexual harm, which was most frequently perpetrated by peers. This\nstudy highlighted the prevalence with which Canadian National Team athletes\nreportedly experience harmful behaviors in sport, suggesting the need for\npreventative and intervention initiatives.","container-title":"Journal of Interpersonal Violence","DOI":"10.1177/08862605211045096","ISSN":"0886-2605","issue":"21-22","journalAbbreviation":"J Interpers Violence","note":"PMID: 34549664\nPMCID: PMC9554369","page":"NP19857-NP19879","source":"PubMed Central","title":"Prevalence of Maltreatment Among Canadian National Team Athletes","volume":"37","author":[{"family":"Willson","given":"Erin"},{"family":"Kerr","given":"Gretchen"},{"family":"Stirling","given":"Ashley"},{"family":"Buono","given":"Stephanie"}],"issued":{"date-parts":[["2021",9,22]]}}}],"schema":"https://github.com/citation-style-language/schema/raw/master/csl-citation.json"} </w:instrText>
      </w:r>
      <w:r w:rsidRPr="00177A9E">
        <w:rPr>
          <w:rFonts w:ascii="Times" w:hAnsi="Times"/>
        </w:rPr>
        <w:fldChar w:fldCharType="separate"/>
      </w:r>
      <w:r w:rsidRPr="00177A9E">
        <w:rPr>
          <w:rFonts w:ascii="Times" w:hAnsi="Times"/>
          <w:noProof/>
        </w:rPr>
        <w:t>(Alexander et al., 2011; Fortier et al., 2020; Vertommen et al., 2016; Willson et al., 202</w:t>
      </w:r>
      <w:r w:rsidR="004F78CF">
        <w:rPr>
          <w:rFonts w:ascii="Times" w:hAnsi="Times"/>
          <w:noProof/>
        </w:rPr>
        <w:t>2</w:t>
      </w:r>
      <w:r w:rsidRPr="00177A9E">
        <w:rPr>
          <w:rFonts w:ascii="Times" w:hAnsi="Times"/>
          <w:noProof/>
        </w:rPr>
        <w:t>)</w:t>
      </w:r>
      <w:r w:rsidRPr="00177A9E">
        <w:rPr>
          <w:rFonts w:ascii="Times" w:hAnsi="Times"/>
        </w:rPr>
        <w:fldChar w:fldCharType="end"/>
      </w:r>
      <w:r w:rsidRPr="00177A9E">
        <w:rPr>
          <w:rFonts w:ascii="Times" w:hAnsi="Times"/>
        </w:rPr>
        <w:t>. Il est cependant possible qu’une sous-estimation de la part des athlètes masculins puisse avoir lieu pour cette maltraitance. En effet, il a été démontré qu’un acte d’ordre sexuel engendré par un adulte du champ sportif tel qu’un</w:t>
      </w:r>
      <w:r w:rsidRPr="00177A9E">
        <w:rPr>
          <w:rFonts w:ascii="Times" w:hAnsi="Times"/>
        </w:rPr>
        <w:sym w:font="Symbol" w:char="F0D7"/>
      </w:r>
      <w:r w:rsidRPr="00177A9E">
        <w:rPr>
          <w:rFonts w:ascii="Times" w:hAnsi="Times"/>
        </w:rPr>
        <w:t>e entraineur</w:t>
      </w:r>
      <w:r w:rsidRPr="00177A9E">
        <w:rPr>
          <w:rFonts w:ascii="Times" w:hAnsi="Times"/>
        </w:rPr>
        <w:sym w:font="Symbol" w:char="F0D7"/>
      </w:r>
      <w:proofErr w:type="spellStart"/>
      <w:r w:rsidRPr="00177A9E">
        <w:rPr>
          <w:rFonts w:ascii="Times" w:hAnsi="Times"/>
        </w:rPr>
        <w:t>euse</w:t>
      </w:r>
      <w:proofErr w:type="spellEnd"/>
      <w:r w:rsidRPr="00177A9E">
        <w:rPr>
          <w:rFonts w:ascii="Times" w:hAnsi="Times"/>
        </w:rPr>
        <w:t xml:space="preserve"> puisse être normalisé ou interprété comme faisant partie de la pratique sportive par un athlète </w:t>
      </w:r>
      <w:r w:rsidRPr="00177A9E">
        <w:rPr>
          <w:rFonts w:ascii="Times" w:hAnsi="Times"/>
        </w:rPr>
        <w:fldChar w:fldCharType="begin"/>
      </w:r>
      <w:r w:rsidRPr="00177A9E">
        <w:rPr>
          <w:rFonts w:ascii="Times" w:hAnsi="Times"/>
        </w:rPr>
        <w:instrText xml:space="preserve"> ADDIN ZOTERO_ITEM CSL_CITATION {"citationID":"ZegwDqXn","properties":{"formattedCitation":"(Parent et al., 2016)","plainCitation":"(Parent et al., 2016)","noteIndex":0},"citationItems":[{"id":66,"uris":["http://zotero.org/users/9928041/items/QDX4EWFL"],"itemData":{"id":66,"type":"article-journal","abstract":"This is the first study to report the prevalence of sexual violence perpetrated by a sport coach within a representative sample of the general population of adolescents aged between 14 and 17 years ( N = 6,450). The questionnaire administered in high schools includes self-reported measures on a variety of dimensions relevant to the study of victimization, including sexual abuse, sexual contacts perceived as consensual, sexual harassment, and involvement in an organized sport context. Descriptive and chi-square analyses were performed. The results show that 0.5% of adolescents experienced sexual abuse involving a coach. When considering all adolescents who experienced sexual abuse in their lifetime (10.2%), it appears that 5.3% of them were victims of sexual abuse by a coach. Participants also reported experiencing sexual harassment from a coach (0.4%) and consensual sexual contacts (1.2%) with a coach in the 12 months preceding the study. Questions are raised on the overrepresentation of boys in situations of sexual victimization experiences in an organized sport context.","container-title":"Journal of Interpersonal Violence","DOI":"10.1177/0886260515580366","ISSN":"0886-2605, 1552-6518","issue":"16","journalAbbreviation":"J Interpers Violence","language":"en","page":"2666-2686","source":"DOI.org (Crossref)","title":"Sexual Violence Experienced in the Sport Context by a Representative Sample of Quebec Adolescents","volume":"31","author":[{"family":"Parent","given":"Sylvie"},{"family":"Lavoie","given":"Francine"},{"family":"Thibodeau","given":"Marie-Ève"},{"family":"Hébert","given":"Martine"},{"family":"Blais","given":"Martin"},{"literal":"Team PAJ"}],"issued":{"date-parts":[["2016",10]]}}}],"schema":"https://github.com/citation-style-language/schema/raw/master/csl-citation.json"} </w:instrText>
      </w:r>
      <w:r w:rsidRPr="00177A9E">
        <w:rPr>
          <w:rFonts w:ascii="Times" w:hAnsi="Times"/>
        </w:rPr>
        <w:fldChar w:fldCharType="separate"/>
      </w:r>
      <w:r w:rsidRPr="00177A9E">
        <w:rPr>
          <w:rFonts w:ascii="Times" w:hAnsi="Times"/>
          <w:noProof/>
        </w:rPr>
        <w:t>(Parent et al., 2016)</w:t>
      </w:r>
      <w:r w:rsidRPr="00177A9E">
        <w:rPr>
          <w:rFonts w:ascii="Times" w:hAnsi="Times"/>
        </w:rPr>
        <w:fldChar w:fldCharType="end"/>
      </w:r>
      <w:r w:rsidRPr="00177A9E">
        <w:rPr>
          <w:rFonts w:ascii="Times" w:hAnsi="Times"/>
        </w:rPr>
        <w:t xml:space="preserve">. De plus, Parent et </w:t>
      </w:r>
      <w:proofErr w:type="spellStart"/>
      <w:r w:rsidRPr="00177A9E">
        <w:rPr>
          <w:rFonts w:ascii="Times" w:hAnsi="Times"/>
        </w:rPr>
        <w:t>Bannon</w:t>
      </w:r>
      <w:proofErr w:type="spellEnd"/>
      <w:r w:rsidRPr="00177A9E">
        <w:rPr>
          <w:rFonts w:ascii="Times" w:hAnsi="Times"/>
        </w:rPr>
        <w:t xml:space="preserve"> (2012) ainsi que </w:t>
      </w:r>
      <w:proofErr w:type="spellStart"/>
      <w:r w:rsidRPr="00177A9E">
        <w:rPr>
          <w:rFonts w:ascii="Times" w:hAnsi="Times"/>
        </w:rPr>
        <w:t>Hartill</w:t>
      </w:r>
      <w:proofErr w:type="spellEnd"/>
      <w:r w:rsidRPr="00177A9E">
        <w:rPr>
          <w:rFonts w:ascii="Times" w:hAnsi="Times"/>
        </w:rPr>
        <w:t xml:space="preserve"> (2005, 2009) ont exposés plusieurs raisons qui argumentent pourquoi un athlète masculin est plus susceptible de garder le silence en cas d’abus sexuel à son égard. </w:t>
      </w:r>
      <w:r w:rsidR="000A61C3">
        <w:rPr>
          <w:rFonts w:ascii="Times" w:hAnsi="Times"/>
        </w:rPr>
        <w:t xml:space="preserve">Finalement, </w:t>
      </w:r>
      <w:del w:id="78" w:author="Denis Hauw" w:date="2023-10-19T17:45:00Z">
        <w:r w:rsidR="000A61C3" w:rsidDel="00F14064">
          <w:rPr>
            <w:rFonts w:ascii="Times" w:hAnsi="Times"/>
          </w:rPr>
          <w:delText xml:space="preserve">nous </w:delText>
        </w:r>
      </w:del>
      <w:r w:rsidR="000A61C3">
        <w:rPr>
          <w:rFonts w:ascii="Times" w:hAnsi="Times"/>
        </w:rPr>
        <w:t xml:space="preserve">nos résultats concernant la maltraitance psychologique et de négligence se sont avérés non significatifs. </w:t>
      </w:r>
    </w:p>
    <w:p w14:paraId="35639EF4" w14:textId="04FBE9F3" w:rsidR="000F28A3" w:rsidRPr="00F77DA3" w:rsidRDefault="000F28A3" w:rsidP="0026414E">
      <w:pPr>
        <w:spacing w:line="360" w:lineRule="auto"/>
        <w:jc w:val="both"/>
        <w:rPr>
          <w:rFonts w:ascii="Times" w:hAnsi="Times"/>
          <w:color w:val="000000" w:themeColor="text1"/>
        </w:rPr>
      </w:pPr>
      <w:r>
        <w:rPr>
          <w:rFonts w:ascii="Times" w:hAnsi="Times"/>
          <w:color w:val="000000" w:themeColor="text1"/>
        </w:rPr>
        <w:t xml:space="preserve">La troisième sous hypothèse concerne l’identification de certaines catégories sportives comme facteur de risque à l’émergence de maltraitance. </w:t>
      </w:r>
      <w:r w:rsidRPr="0026414E">
        <w:rPr>
          <w:rFonts w:ascii="Times" w:hAnsi="Times"/>
        </w:rPr>
        <w:t xml:space="preserve">Pour la maltraitance physique, nos résultats démontrent que les sports d’équipe et de combats sont les plus à risque. Ces résultats ont été similaires dans l’étude de Parent (2020), </w:t>
      </w:r>
      <w:del w:id="79" w:author="Denis Hauw" w:date="2023-10-19T17:45:00Z">
        <w:r w:rsidRPr="0026414E" w:rsidDel="00F14064">
          <w:rPr>
            <w:rFonts w:ascii="Times" w:hAnsi="Times"/>
          </w:rPr>
          <w:delText>ceux-ci ne sont</w:delText>
        </w:r>
      </w:del>
      <w:ins w:id="80" w:author="Denis Hauw" w:date="2023-10-19T17:45:00Z">
        <w:r w:rsidR="00F14064">
          <w:rPr>
            <w:rFonts w:ascii="Times" w:hAnsi="Times"/>
          </w:rPr>
          <w:t>ce qui</w:t>
        </w:r>
      </w:ins>
      <w:ins w:id="81" w:author="Denis Hauw" w:date="2023-10-19T17:46:00Z">
        <w:r w:rsidR="00F14064">
          <w:rPr>
            <w:rFonts w:ascii="Times" w:hAnsi="Times"/>
          </w:rPr>
          <w:t xml:space="preserve"> ne semble </w:t>
        </w:r>
      </w:ins>
      <w:del w:id="82" w:author="Denis Hauw" w:date="2023-10-19T17:46:00Z">
        <w:r w:rsidRPr="0026414E" w:rsidDel="00F14064">
          <w:rPr>
            <w:rFonts w:ascii="Times" w:hAnsi="Times"/>
          </w:rPr>
          <w:delText xml:space="preserve"> </w:delText>
        </w:r>
      </w:del>
      <w:r w:rsidRPr="0026414E">
        <w:rPr>
          <w:rFonts w:ascii="Times" w:hAnsi="Times"/>
        </w:rPr>
        <w:t xml:space="preserve">pas </w:t>
      </w:r>
      <w:ins w:id="83" w:author="Denis Hauw" w:date="2023-10-19T17:46:00Z">
        <w:r w:rsidR="00F14064">
          <w:rPr>
            <w:rFonts w:ascii="Times" w:hAnsi="Times"/>
          </w:rPr>
          <w:t xml:space="preserve">être </w:t>
        </w:r>
      </w:ins>
      <w:r w:rsidRPr="0026414E">
        <w:rPr>
          <w:rFonts w:ascii="Times" w:hAnsi="Times"/>
        </w:rPr>
        <w:t>surprenants étant donné que l’environnement dans lequel évoluent les sportifs</w:t>
      </w:r>
      <w:r w:rsidRPr="0026414E">
        <w:rPr>
          <w:rFonts w:ascii="Times" w:hAnsi="Times"/>
        </w:rPr>
        <w:sym w:font="Symbol" w:char="F0D7"/>
      </w:r>
      <w:proofErr w:type="spellStart"/>
      <w:r w:rsidRPr="0026414E">
        <w:rPr>
          <w:rFonts w:ascii="Times" w:hAnsi="Times"/>
        </w:rPr>
        <w:t>ves</w:t>
      </w:r>
      <w:proofErr w:type="spellEnd"/>
      <w:r w:rsidRPr="0026414E">
        <w:rPr>
          <w:rFonts w:ascii="Times" w:hAnsi="Times"/>
        </w:rPr>
        <w:t xml:space="preserve"> d’équipe laisse une place importante au contact entre les joueurs ce qui peut faciliter l’émergence de maltraitance physique. </w:t>
      </w:r>
    </w:p>
    <w:p w14:paraId="29CB9A72" w14:textId="2B9E9151" w:rsidR="000F28A3" w:rsidRPr="0026414E" w:rsidRDefault="000F28A3" w:rsidP="000F28A3">
      <w:pPr>
        <w:spacing w:line="360" w:lineRule="auto"/>
        <w:jc w:val="both"/>
        <w:rPr>
          <w:rFonts w:ascii="Times" w:hAnsi="Times"/>
        </w:rPr>
      </w:pPr>
      <w:r w:rsidRPr="0026414E">
        <w:rPr>
          <w:rFonts w:ascii="Times" w:hAnsi="Times"/>
        </w:rPr>
        <w:t>Les mêmes résultats ont été démontrés pour la maltraitance psychologique. Cependant les prévalences de l’ensemble des catégories restent très élevées. En effet, nos résultats démontrent une prévalence minimum de 81.</w:t>
      </w:r>
      <w:r w:rsidR="0026414E" w:rsidRPr="0026414E">
        <w:rPr>
          <w:rFonts w:ascii="Times" w:hAnsi="Times"/>
        </w:rPr>
        <w:t>8</w:t>
      </w:r>
      <w:r w:rsidRPr="0026414E">
        <w:rPr>
          <w:rFonts w:ascii="Times" w:hAnsi="Times"/>
        </w:rPr>
        <w:t xml:space="preserve">% pour le sport de combat et un taux maximum de 98.0% dans le basket-ball. </w:t>
      </w:r>
      <w:proofErr w:type="spellStart"/>
      <w:r w:rsidRPr="0026414E">
        <w:rPr>
          <w:rFonts w:ascii="Times" w:hAnsi="Times"/>
        </w:rPr>
        <w:t>Marsollier</w:t>
      </w:r>
      <w:proofErr w:type="spellEnd"/>
      <w:r w:rsidRPr="0026414E">
        <w:rPr>
          <w:rFonts w:ascii="Times" w:hAnsi="Times"/>
        </w:rPr>
        <w:t xml:space="preserve"> et al. (2021) reporte des résultats différents pour cette catégorie. En </w:t>
      </w:r>
      <w:r w:rsidRPr="0026414E">
        <w:rPr>
          <w:rFonts w:ascii="Times" w:hAnsi="Times"/>
        </w:rPr>
        <w:lastRenderedPageBreak/>
        <w:t>effet, nous observons un taux de prévalence supérieur pour les sports individuels (85.1%) que pour les sports d’équipe (78.1%). Ces résultats peuvent être expliqués en raison d’une forte dépendance à l’entourage sportif lorsqu’</w:t>
      </w:r>
      <w:proofErr w:type="spellStart"/>
      <w:r w:rsidRPr="0026414E">
        <w:rPr>
          <w:rFonts w:ascii="Times" w:hAnsi="Times"/>
        </w:rPr>
        <w:t>un</w:t>
      </w:r>
      <w:r w:rsidRPr="0026414E">
        <w:rPr>
          <w:rFonts w:ascii="Times" w:hAnsi="Times"/>
        </w:rPr>
        <w:sym w:font="Symbol" w:char="F0D7"/>
      </w:r>
      <w:r w:rsidRPr="0026414E">
        <w:rPr>
          <w:rFonts w:ascii="Times" w:hAnsi="Times"/>
        </w:rPr>
        <w:t>e</w:t>
      </w:r>
      <w:proofErr w:type="spellEnd"/>
      <w:r w:rsidRPr="0026414E">
        <w:rPr>
          <w:rFonts w:ascii="Times" w:hAnsi="Times"/>
        </w:rPr>
        <w:t xml:space="preserve"> athlète pratique un sport de façon individuel</w:t>
      </w:r>
      <w:r w:rsidR="0026414E" w:rsidRPr="0026414E">
        <w:rPr>
          <w:rFonts w:ascii="Times" w:hAnsi="Times"/>
        </w:rPr>
        <w:t>. N</w:t>
      </w:r>
      <w:r w:rsidRPr="0026414E">
        <w:rPr>
          <w:rFonts w:ascii="Times" w:hAnsi="Times"/>
        </w:rPr>
        <w:t xml:space="preserve">ous observons qu’aucune catégorie n’est protégée envers les maltraitances psychologique et que le sport offre donc un terrain facilitateur des maltraitances psychologiques. </w:t>
      </w:r>
    </w:p>
    <w:p w14:paraId="47438804" w14:textId="7D39A5C4" w:rsidR="000F28A3" w:rsidRPr="00623B5D" w:rsidRDefault="000F28A3" w:rsidP="00F77DA3">
      <w:pPr>
        <w:spacing w:line="360" w:lineRule="auto"/>
        <w:jc w:val="both"/>
        <w:rPr>
          <w:rFonts w:ascii="Times" w:hAnsi="Times"/>
          <w:color w:val="000000" w:themeColor="text1"/>
        </w:rPr>
      </w:pPr>
      <w:r w:rsidRPr="0026414E">
        <w:rPr>
          <w:rFonts w:ascii="Times" w:hAnsi="Times"/>
        </w:rPr>
        <w:t xml:space="preserve">Nos </w:t>
      </w:r>
      <w:r w:rsidRPr="0026414E">
        <w:rPr>
          <w:rFonts w:ascii="Times" w:hAnsi="Times"/>
          <w:color w:val="000000" w:themeColor="text1"/>
        </w:rPr>
        <w:t>résultats sur la maltraitance sexuelle placent les sports individuels (3</w:t>
      </w:r>
      <w:r w:rsidR="0026414E" w:rsidRPr="0026414E">
        <w:rPr>
          <w:rFonts w:ascii="Times" w:hAnsi="Times"/>
          <w:color w:val="000000" w:themeColor="text1"/>
        </w:rPr>
        <w:t>1</w:t>
      </w:r>
      <w:r w:rsidRPr="0026414E">
        <w:rPr>
          <w:rFonts w:ascii="Times" w:hAnsi="Times"/>
          <w:color w:val="000000" w:themeColor="text1"/>
        </w:rPr>
        <w:t>.</w:t>
      </w:r>
      <w:r w:rsidR="0026414E" w:rsidRPr="0026414E">
        <w:rPr>
          <w:rFonts w:ascii="Times" w:hAnsi="Times"/>
          <w:color w:val="000000" w:themeColor="text1"/>
        </w:rPr>
        <w:t>5</w:t>
      </w:r>
      <w:r w:rsidRPr="0026414E">
        <w:rPr>
          <w:rFonts w:ascii="Times" w:hAnsi="Times"/>
          <w:color w:val="000000" w:themeColor="text1"/>
        </w:rPr>
        <w:t>%) et les sports artistiques (28.</w:t>
      </w:r>
      <w:r w:rsidR="0026414E" w:rsidRPr="0026414E">
        <w:rPr>
          <w:rFonts w:ascii="Times" w:hAnsi="Times"/>
          <w:color w:val="000000" w:themeColor="text1"/>
        </w:rPr>
        <w:t>1</w:t>
      </w:r>
      <w:r w:rsidRPr="0026414E">
        <w:rPr>
          <w:rFonts w:ascii="Times" w:hAnsi="Times"/>
          <w:color w:val="000000" w:themeColor="text1"/>
        </w:rPr>
        <w:t xml:space="preserve">%) comme étant les catégories de sport où le risque de subir des maltraitances sexuelles est le plus élevé. </w:t>
      </w:r>
      <w:proofErr w:type="spellStart"/>
      <w:r w:rsidRPr="0026414E">
        <w:rPr>
          <w:rFonts w:ascii="Times" w:hAnsi="Times"/>
          <w:color w:val="000000" w:themeColor="text1"/>
        </w:rPr>
        <w:t>Marsollier</w:t>
      </w:r>
      <w:proofErr w:type="spellEnd"/>
      <w:r w:rsidRPr="0026414E">
        <w:rPr>
          <w:rFonts w:ascii="Times" w:hAnsi="Times"/>
          <w:color w:val="000000" w:themeColor="text1"/>
        </w:rPr>
        <w:t xml:space="preserve"> et al. (2021) observe également que les sports individuels facilitent l’émergence de maltraitance sexuelle. Effectivement, les sports individuels et les sports artistiques présentent des profils type à l’émergence de maltraitance sexuelle dû aux relations étroites entre les entraineurs</w:t>
      </w:r>
      <w:r w:rsidRPr="0026414E">
        <w:rPr>
          <w:rFonts w:ascii="Times" w:hAnsi="Times"/>
          <w:color w:val="000000" w:themeColor="text1"/>
        </w:rPr>
        <w:sym w:font="Symbol" w:char="F0D7"/>
      </w:r>
      <w:proofErr w:type="spellStart"/>
      <w:r w:rsidRPr="0026414E">
        <w:rPr>
          <w:rFonts w:ascii="Times" w:hAnsi="Times"/>
          <w:color w:val="000000" w:themeColor="text1"/>
        </w:rPr>
        <w:t>euses</w:t>
      </w:r>
      <w:proofErr w:type="spellEnd"/>
      <w:r w:rsidRPr="0026414E">
        <w:rPr>
          <w:rFonts w:ascii="Times" w:hAnsi="Times"/>
          <w:color w:val="000000" w:themeColor="text1"/>
        </w:rPr>
        <w:t xml:space="preserve"> et les athlètes, au grand pouvoir et à l’autorité que ceux</w:t>
      </w:r>
      <w:r w:rsidRPr="0026414E">
        <w:rPr>
          <w:rFonts w:ascii="Times" w:hAnsi="Times"/>
          <w:color w:val="000000" w:themeColor="text1"/>
        </w:rPr>
        <w:sym w:font="Symbol" w:char="F0D7"/>
      </w:r>
      <w:r w:rsidRPr="0026414E">
        <w:rPr>
          <w:rFonts w:ascii="Times" w:hAnsi="Times"/>
          <w:color w:val="000000" w:themeColor="text1"/>
        </w:rPr>
        <w:t xml:space="preserve">celles-ci peuvent infliger aux athlètes ainsi qu’une grande pression au niveau des compétitions. Il est cependant important de souligner que ces maltraitances sont présentes dans toutes les catégories </w:t>
      </w:r>
      <w:r w:rsidRPr="00623B5D">
        <w:rPr>
          <w:rFonts w:ascii="Times" w:hAnsi="Times"/>
          <w:color w:val="000000" w:themeColor="text1"/>
        </w:rPr>
        <w:t xml:space="preserve">sportives et qu’aucune catégorie sportive ne doit être négligée. </w:t>
      </w:r>
    </w:p>
    <w:p w14:paraId="0FB694F8" w14:textId="7B6D12BB" w:rsidR="00470570" w:rsidRPr="00F77DA3" w:rsidRDefault="00470570" w:rsidP="00623B5D">
      <w:pPr>
        <w:spacing w:line="360" w:lineRule="auto"/>
        <w:jc w:val="both"/>
        <w:rPr>
          <w:rFonts w:ascii="Times" w:hAnsi="Times"/>
          <w:color w:val="000000" w:themeColor="text1"/>
        </w:rPr>
      </w:pPr>
      <w:r w:rsidRPr="00623B5D">
        <w:rPr>
          <w:rFonts w:ascii="Times" w:hAnsi="Times"/>
          <w:color w:val="000000" w:themeColor="text1"/>
        </w:rPr>
        <w:t>Notre hypothèse de départ concernant le niveau de pratique des participants</w:t>
      </w:r>
      <w:r w:rsidRPr="00623B5D">
        <w:rPr>
          <w:rFonts w:ascii="Times" w:hAnsi="Times"/>
          <w:color w:val="000000" w:themeColor="text1"/>
        </w:rPr>
        <w:sym w:font="Symbol" w:char="F0D7"/>
      </w:r>
      <w:r w:rsidRPr="00623B5D">
        <w:rPr>
          <w:rFonts w:ascii="Times" w:hAnsi="Times"/>
          <w:color w:val="000000" w:themeColor="text1"/>
        </w:rPr>
        <w:t>es s’attendait au fait que la prévalence de toutes les formes de maltraitance augmente avec le niveau de pratique</w:t>
      </w:r>
      <w:r w:rsidR="00623B5D" w:rsidRPr="00623B5D">
        <w:rPr>
          <w:rFonts w:ascii="Times" w:hAnsi="Times"/>
          <w:color w:val="000000" w:themeColor="text1"/>
        </w:rPr>
        <w:t>. N</w:t>
      </w:r>
      <w:r w:rsidRPr="00623B5D">
        <w:rPr>
          <w:rFonts w:ascii="Times" w:hAnsi="Times"/>
          <w:color w:val="000000" w:themeColor="text1"/>
        </w:rPr>
        <w:t>ous observons</w:t>
      </w:r>
      <w:r w:rsidR="00623B5D" w:rsidRPr="00623B5D">
        <w:rPr>
          <w:rFonts w:ascii="Times" w:hAnsi="Times"/>
          <w:color w:val="000000" w:themeColor="text1"/>
        </w:rPr>
        <w:t xml:space="preserve"> de manière significative </w:t>
      </w:r>
      <w:r w:rsidRPr="00623B5D">
        <w:rPr>
          <w:rFonts w:ascii="Times" w:hAnsi="Times"/>
          <w:color w:val="000000" w:themeColor="text1"/>
        </w:rPr>
        <w:t>une augmentation de maltraitance sexuelle</w:t>
      </w:r>
      <w:ins w:id="84" w:author="Denis Hauw" w:date="2023-10-19T17:47:00Z">
        <w:r w:rsidR="00F14064">
          <w:rPr>
            <w:rFonts w:ascii="Times" w:hAnsi="Times"/>
            <w:color w:val="000000" w:themeColor="text1"/>
          </w:rPr>
          <w:t xml:space="preserve"> avec</w:t>
        </w:r>
      </w:ins>
      <w:del w:id="85" w:author="Denis Hauw" w:date="2023-10-19T17:47:00Z">
        <w:r w:rsidRPr="00623B5D" w:rsidDel="00F14064">
          <w:rPr>
            <w:rFonts w:ascii="Times" w:hAnsi="Times"/>
            <w:color w:val="000000" w:themeColor="text1"/>
          </w:rPr>
          <w:delText xml:space="preserve"> en corrélation avec</w:delText>
        </w:r>
      </w:del>
      <w:r w:rsidRPr="00623B5D">
        <w:rPr>
          <w:rFonts w:ascii="Times" w:hAnsi="Times"/>
          <w:color w:val="000000" w:themeColor="text1"/>
        </w:rPr>
        <w:t xml:space="preserve"> </w:t>
      </w:r>
      <w:del w:id="86" w:author="Denis Hauw" w:date="2023-10-19T17:47:00Z">
        <w:r w:rsidRPr="00623B5D" w:rsidDel="00F14064">
          <w:rPr>
            <w:rFonts w:ascii="Times" w:hAnsi="Times"/>
            <w:color w:val="000000" w:themeColor="text1"/>
          </w:rPr>
          <w:delText>l’augmentation</w:delText>
        </w:r>
      </w:del>
      <w:ins w:id="87" w:author="Denis Hauw" w:date="2023-10-19T17:47:00Z">
        <w:r w:rsidR="00F14064">
          <w:rPr>
            <w:rFonts w:ascii="Times" w:hAnsi="Times"/>
            <w:color w:val="000000" w:themeColor="text1"/>
          </w:rPr>
          <w:t>le</w:t>
        </w:r>
      </w:ins>
      <w:del w:id="88" w:author="Denis Hauw" w:date="2023-10-19T17:47:00Z">
        <w:r w:rsidRPr="00623B5D" w:rsidDel="00F14064">
          <w:rPr>
            <w:rFonts w:ascii="Times" w:hAnsi="Times"/>
            <w:color w:val="000000" w:themeColor="text1"/>
          </w:rPr>
          <w:delText xml:space="preserve"> du</w:delText>
        </w:r>
      </w:del>
      <w:r w:rsidRPr="00623B5D">
        <w:rPr>
          <w:rFonts w:ascii="Times" w:hAnsi="Times"/>
          <w:color w:val="000000" w:themeColor="text1"/>
        </w:rPr>
        <w:t xml:space="preserve"> niveau de pratique. Effectivement, la pression des compétition, l’isolement de l’athlète, les déplacements à l’étranger, etc. exposent l’athlète à des dangers de maltraitance sexuelle. Cette forme de maltraitance qui est sans doute la plus importante des quatre en termes de conséquences semble laisser de nombreuses interrogations quant à la véritable prévalence au sein des différentes catégories. Parent (2020) souligne que les garçons sous-estiment et normalisent les actes sexuels. De plus, il semble impossible de quantifier le nombre de victimes ne se rendant pas compte ou intériorisant les actes subis. Effectivement, la prise de parole par le biais d’un interview ou en prenant part à une étude peut raviver des souvenirs ou faire prendre conscience à des potentielles victimes du mal qu’elles ont vécu. Outre cela, les institutions sportives et les hautes hiérarchies mettent en place un système où la loi du silence « Omerta » </w:t>
      </w:r>
      <w:r w:rsidRPr="00623B5D">
        <w:rPr>
          <w:rFonts w:ascii="Times" w:hAnsi="Times"/>
          <w:color w:val="000000" w:themeColor="text1"/>
        </w:rPr>
        <w:fldChar w:fldCharType="begin"/>
      </w:r>
      <w:r w:rsidRPr="00623B5D">
        <w:rPr>
          <w:rFonts w:ascii="Times" w:hAnsi="Times"/>
          <w:color w:val="000000" w:themeColor="text1"/>
        </w:rPr>
        <w:instrText xml:space="preserve"> ADDIN ZOTERO_ITEM CSL_CITATION {"citationID":"AlprSK7o","properties":{"formattedCitation":"(Brohm, 2021)","plainCitation":"(Brohm, 2021)","noteIndex":0},"citationItems":[{"id":83,"uris":["http://zotero.org/users/9928041/items/3QSZ7MEU"],"itemData":{"id":83,"type":"article-journal","abstract":"Qu’il s’agisse d’enseignants, d’éducateurs, d’entraîneurs sportifs ou de prêtres, le fait est admis que les violences sexuelles s’exercent plus fréquemment dans les professions où l’adulte est en position d’autorité sur un enfant, un adolescent ou même un autre adulte.Du point de vue de la psychanalyse, cette asymétrie ne permet pas de conclure pour autant à la potentialité systématique d’abus qui ne seraient autrement jugulés qu’au prix de refoulements ou de sublimations.Il faut à l’inverse s’interroger sur le phénomène spécifique de la séduction qu’exerce la vulnérabilité de la victime potentielle sur le prédateur. Si ce dernier sélectionne soigneusement parmi d’autres de même type celle qui ne pourra pas lui résister, que révèle ce choix sur la relation entre prédateur et victime ?On s’interrogera parallèlement sur la place grandissante de la pornographie dans notre société et sa banalisation sur les réseaux sociaux.","container-title":"Topique","DOI":"10.3917/top.152.0085","ISSN":"0040-9375","issue":"2","journalAbbreviation":"Topique","language":"fr","note":"publisher-place: Le Bouscat\npublisher: L’Esprit du temps","page":"83-97","source":"Cairn.info","title":"Les Débordements dans le sport. Emprise mentale et agressions sexuelles","volume":"152","author":[{"family":"Brohm","given":"Jean-Marie"}],"issued":{"date-parts":[["2021"]]}}}],"schema":"https://github.com/citation-style-language/schema/raw/master/csl-citation.json"} </w:instrText>
      </w:r>
      <w:r w:rsidRPr="00623B5D">
        <w:rPr>
          <w:rFonts w:ascii="Times" w:hAnsi="Times"/>
          <w:color w:val="000000" w:themeColor="text1"/>
        </w:rPr>
        <w:fldChar w:fldCharType="separate"/>
      </w:r>
      <w:r w:rsidRPr="00623B5D">
        <w:rPr>
          <w:rFonts w:ascii="Times" w:hAnsi="Times"/>
          <w:noProof/>
          <w:color w:val="000000" w:themeColor="text1"/>
        </w:rPr>
        <w:t>(Brohm, 2021)</w:t>
      </w:r>
      <w:r w:rsidRPr="00623B5D">
        <w:rPr>
          <w:rFonts w:ascii="Times" w:hAnsi="Times"/>
          <w:color w:val="000000" w:themeColor="text1"/>
        </w:rPr>
        <w:fldChar w:fldCharType="end"/>
      </w:r>
      <w:r w:rsidRPr="00623B5D">
        <w:rPr>
          <w:rFonts w:ascii="Times" w:hAnsi="Times"/>
          <w:color w:val="000000" w:themeColor="text1"/>
        </w:rPr>
        <w:t xml:space="preserve"> ne permet pas aux athlètes de pouvoir avoir le recul nécessaire ou de s’exprimer sur leur situation. Ils</w:t>
      </w:r>
      <w:r w:rsidRPr="00623B5D">
        <w:rPr>
          <w:rFonts w:ascii="Times" w:hAnsi="Times"/>
          <w:color w:val="000000" w:themeColor="text1"/>
        </w:rPr>
        <w:sym w:font="Symbol" w:char="F0D7"/>
      </w:r>
      <w:r w:rsidRPr="00623B5D">
        <w:rPr>
          <w:rFonts w:ascii="Times" w:hAnsi="Times"/>
          <w:color w:val="000000" w:themeColor="text1"/>
        </w:rPr>
        <w:t>elles sont donc plongés</w:t>
      </w:r>
      <w:r w:rsidRPr="00623B5D">
        <w:rPr>
          <w:rFonts w:ascii="Times" w:hAnsi="Times"/>
          <w:color w:val="000000" w:themeColor="text1"/>
        </w:rPr>
        <w:sym w:font="Symbol" w:char="F0D7"/>
      </w:r>
      <w:r w:rsidRPr="00623B5D">
        <w:rPr>
          <w:rFonts w:ascii="Times" w:hAnsi="Times"/>
          <w:color w:val="000000" w:themeColor="text1"/>
        </w:rPr>
        <w:t xml:space="preserve">es dans un monde où les auteurs de maltraitance sont protégés par des institutions craignant pour leur image et leur réputation. </w:t>
      </w:r>
    </w:p>
    <w:p w14:paraId="2A2382FC" w14:textId="27BDBDC9" w:rsidR="008F1F6E" w:rsidRDefault="00623B5D" w:rsidP="00F77DA3">
      <w:pPr>
        <w:spacing w:line="360" w:lineRule="auto"/>
        <w:jc w:val="both"/>
        <w:rPr>
          <w:rFonts w:ascii="Times" w:hAnsi="Times"/>
        </w:rPr>
      </w:pPr>
      <w:r w:rsidRPr="00623B5D">
        <w:rPr>
          <w:rFonts w:ascii="Times" w:hAnsi="Times"/>
        </w:rPr>
        <w:t>La maltraitance de</w:t>
      </w:r>
      <w:r w:rsidR="00470570" w:rsidRPr="00623B5D">
        <w:rPr>
          <w:rFonts w:ascii="Times" w:hAnsi="Times"/>
        </w:rPr>
        <w:t xml:space="preserve"> négligence en fonction du niveau de pratique</w:t>
      </w:r>
      <w:r w:rsidRPr="00623B5D">
        <w:rPr>
          <w:rFonts w:ascii="Times" w:hAnsi="Times"/>
        </w:rPr>
        <w:t xml:space="preserve"> démontre aussi des résultats significatifs</w:t>
      </w:r>
      <w:r w:rsidR="00470570" w:rsidRPr="00623B5D">
        <w:rPr>
          <w:rFonts w:ascii="Times" w:hAnsi="Times"/>
        </w:rPr>
        <w:t xml:space="preserve">. Nos résultats démontrent une augmentation de négligence en corrélation avec l’augmentation du niveau de pratique. Effectivement, nous remarquons que plus l’athlètes </w:t>
      </w:r>
      <w:r w:rsidR="00470570" w:rsidRPr="00623B5D">
        <w:rPr>
          <w:rFonts w:ascii="Times" w:hAnsi="Times"/>
        </w:rPr>
        <w:lastRenderedPageBreak/>
        <w:t>performe dans un niveau élevé, plus celui</w:t>
      </w:r>
      <w:r w:rsidR="00470570" w:rsidRPr="00623B5D">
        <w:rPr>
          <w:rFonts w:ascii="Times" w:hAnsi="Times"/>
        </w:rPr>
        <w:sym w:font="Symbol" w:char="F0D7"/>
      </w:r>
      <w:r w:rsidR="00470570" w:rsidRPr="00623B5D">
        <w:rPr>
          <w:rFonts w:ascii="Times" w:hAnsi="Times"/>
        </w:rPr>
        <w:t>celle-ci est prêt</w:t>
      </w:r>
      <w:r w:rsidR="00470570" w:rsidRPr="00623B5D">
        <w:rPr>
          <w:rFonts w:ascii="Times" w:hAnsi="Times"/>
        </w:rPr>
        <w:sym w:font="Symbol" w:char="F0D7"/>
      </w:r>
      <w:r w:rsidR="00470570" w:rsidRPr="00623B5D">
        <w:rPr>
          <w:rFonts w:ascii="Times" w:hAnsi="Times"/>
        </w:rPr>
        <w:t xml:space="preserve">e à faire des concessions au niveau de son corps, de son éducation et de son état émotionnel. Par la pression des compétitions et de l’entourage, l’athlète peut être en situation de ne plus écouter son corps, de quitter ses études et/ou de se retrouver dans une détresse psychologique. Nous allons dès à présent analyser comment les athlètes interprètent les différentes maltraitances et qu’elles en sont les conséquences qui peuvent ressortir. </w:t>
      </w:r>
      <w:bookmarkStart w:id="89" w:name="_Toc138237605"/>
    </w:p>
    <w:p w14:paraId="352684CA" w14:textId="15880CFC" w:rsidR="005D550D" w:rsidRDefault="005D550D" w:rsidP="00F77DA3">
      <w:pPr>
        <w:spacing w:line="360" w:lineRule="auto"/>
        <w:jc w:val="both"/>
        <w:rPr>
          <w:rFonts w:ascii="Times" w:hAnsi="Times"/>
        </w:rPr>
      </w:pPr>
    </w:p>
    <w:p w14:paraId="08BD5675" w14:textId="072A0D9E" w:rsidR="005D550D" w:rsidRPr="004A025E" w:rsidRDefault="00DE20BF" w:rsidP="005D550D">
      <w:pPr>
        <w:spacing w:line="360" w:lineRule="auto"/>
        <w:jc w:val="both"/>
        <w:rPr>
          <w:rFonts w:ascii="Times" w:hAnsi="Times"/>
        </w:rPr>
      </w:pPr>
      <w:del w:id="90" w:author="Denis Hauw" w:date="2023-10-19T17:48:00Z">
        <w:r w:rsidRPr="004A025E" w:rsidDel="00F14064">
          <w:rPr>
            <w:rFonts w:ascii="Times" w:hAnsi="Times"/>
          </w:rPr>
          <w:delText>Nous allons dès à présent discuter d</w:delText>
        </w:r>
      </w:del>
      <w:ins w:id="91" w:author="Denis Hauw" w:date="2023-10-19T17:48:00Z">
        <w:r w:rsidR="00F14064">
          <w:rPr>
            <w:rFonts w:ascii="Times" w:hAnsi="Times"/>
          </w:rPr>
          <w:t>Concernant l</w:t>
        </w:r>
      </w:ins>
      <w:r w:rsidRPr="004A025E">
        <w:rPr>
          <w:rFonts w:ascii="Times" w:hAnsi="Times"/>
        </w:rPr>
        <w:t>es différents auteurs de chacune des formes de maltraitance</w:t>
      </w:r>
      <w:ins w:id="92" w:author="Denis Hauw" w:date="2023-10-19T17:48:00Z">
        <w:r w:rsidR="00F14064">
          <w:rPr>
            <w:rFonts w:ascii="Times" w:hAnsi="Times"/>
          </w:rPr>
          <w:t>, n</w:t>
        </w:r>
      </w:ins>
      <w:del w:id="93" w:author="Denis Hauw" w:date="2023-10-19T17:48:00Z">
        <w:r w:rsidRPr="004A025E" w:rsidDel="00F14064">
          <w:rPr>
            <w:rFonts w:ascii="Times" w:hAnsi="Times"/>
          </w:rPr>
          <w:delText xml:space="preserve">. </w:delText>
        </w:r>
        <w:r w:rsidR="00650425" w:rsidDel="00F14064">
          <w:rPr>
            <w:rFonts w:ascii="Times" w:hAnsi="Times"/>
          </w:rPr>
          <w:delText>N</w:delText>
        </w:r>
      </w:del>
      <w:r w:rsidR="00650425">
        <w:rPr>
          <w:rFonts w:ascii="Times" w:hAnsi="Times"/>
        </w:rPr>
        <w:t>os hypothèses de départ rejoignent les</w:t>
      </w:r>
      <w:r w:rsidR="005D550D" w:rsidRPr="004A025E">
        <w:rPr>
          <w:rFonts w:ascii="Times" w:hAnsi="Times"/>
        </w:rPr>
        <w:t xml:space="preserve"> résultats démontr</w:t>
      </w:r>
      <w:r w:rsidR="00650425">
        <w:rPr>
          <w:rFonts w:ascii="Times" w:hAnsi="Times"/>
        </w:rPr>
        <w:t>ant</w:t>
      </w:r>
      <w:r w:rsidR="005D550D" w:rsidRPr="004A025E">
        <w:rPr>
          <w:rFonts w:ascii="Times" w:hAnsi="Times"/>
        </w:rPr>
        <w:t xml:space="preserve"> que les pairs sont les principaux a</w:t>
      </w:r>
      <w:r w:rsidRPr="004A025E">
        <w:rPr>
          <w:rFonts w:ascii="Times" w:hAnsi="Times"/>
        </w:rPr>
        <w:t>uteurs</w:t>
      </w:r>
      <w:r w:rsidR="005D550D" w:rsidRPr="004A025E">
        <w:rPr>
          <w:rFonts w:ascii="Times" w:hAnsi="Times"/>
        </w:rPr>
        <w:t xml:space="preserve"> des maltraitances psychologiques, physiques et sexuelles. Ceux-ci démontrent que dans 9</w:t>
      </w:r>
      <w:r w:rsidRPr="004A025E">
        <w:rPr>
          <w:rFonts w:ascii="Times" w:hAnsi="Times"/>
        </w:rPr>
        <w:t>3.0</w:t>
      </w:r>
      <w:r w:rsidR="005D550D" w:rsidRPr="004A025E">
        <w:rPr>
          <w:rFonts w:ascii="Times" w:hAnsi="Times"/>
        </w:rPr>
        <w:t>% (n = 6</w:t>
      </w:r>
      <w:r w:rsidRPr="004A025E">
        <w:rPr>
          <w:rFonts w:ascii="Times" w:hAnsi="Times"/>
        </w:rPr>
        <w:t xml:space="preserve">61, </w:t>
      </w:r>
      <w:r w:rsidRPr="004A025E">
        <w:rPr>
          <w:rFonts w:ascii="Times" w:hAnsi="Times"/>
          <w:i/>
          <w:iCs/>
        </w:rPr>
        <w:t>p</w:t>
      </w:r>
      <w:r w:rsidRPr="004A025E">
        <w:rPr>
          <w:rFonts w:ascii="Times" w:hAnsi="Times"/>
        </w:rPr>
        <w:t xml:space="preserve"> &lt; .01</w:t>
      </w:r>
      <w:r w:rsidR="005D550D" w:rsidRPr="004A025E">
        <w:rPr>
          <w:rFonts w:ascii="Times" w:hAnsi="Times"/>
        </w:rPr>
        <w:t>) des cas les auteurs de maltraitance psychologique sont les pairs. Ces derniers sont responsables de 83.</w:t>
      </w:r>
      <w:r w:rsidRPr="004A025E">
        <w:rPr>
          <w:rFonts w:ascii="Times" w:hAnsi="Times"/>
        </w:rPr>
        <w:t>7</w:t>
      </w:r>
      <w:r w:rsidR="005D550D" w:rsidRPr="004A025E">
        <w:rPr>
          <w:rFonts w:ascii="Times" w:hAnsi="Times"/>
        </w:rPr>
        <w:t>% (n = 28</w:t>
      </w:r>
      <w:r w:rsidRPr="004A025E">
        <w:rPr>
          <w:rFonts w:ascii="Times" w:hAnsi="Times"/>
        </w:rPr>
        <w:t xml:space="preserve">8, </w:t>
      </w:r>
      <w:r w:rsidRPr="004A025E">
        <w:rPr>
          <w:rFonts w:ascii="Times" w:hAnsi="Times"/>
          <w:i/>
          <w:iCs/>
        </w:rPr>
        <w:t>p</w:t>
      </w:r>
      <w:r w:rsidRPr="004A025E">
        <w:rPr>
          <w:rFonts w:ascii="Times" w:hAnsi="Times"/>
        </w:rPr>
        <w:t xml:space="preserve"> &lt; .01</w:t>
      </w:r>
      <w:r w:rsidR="005D550D" w:rsidRPr="004A025E">
        <w:rPr>
          <w:rFonts w:ascii="Times" w:hAnsi="Times"/>
        </w:rPr>
        <w:t>) des maltraitances physiques commises. Finalement, ceux-ci sont responsables de 79.</w:t>
      </w:r>
      <w:r w:rsidRPr="004A025E">
        <w:rPr>
          <w:rFonts w:ascii="Times" w:hAnsi="Times"/>
        </w:rPr>
        <w:t>8</w:t>
      </w:r>
      <w:r w:rsidR="005D550D" w:rsidRPr="004A025E">
        <w:rPr>
          <w:rFonts w:ascii="Times" w:hAnsi="Times"/>
        </w:rPr>
        <w:t>% (n = 1</w:t>
      </w:r>
      <w:r w:rsidR="004A025E" w:rsidRPr="004A025E">
        <w:rPr>
          <w:rFonts w:ascii="Times" w:hAnsi="Times"/>
        </w:rPr>
        <w:t>42</w:t>
      </w:r>
      <w:r w:rsidR="005D550D" w:rsidRPr="004A025E">
        <w:rPr>
          <w:rFonts w:ascii="Times" w:hAnsi="Times"/>
        </w:rPr>
        <w:t xml:space="preserve">) des maltraitances sexuelles. </w:t>
      </w:r>
      <w:proofErr w:type="spellStart"/>
      <w:r w:rsidR="005D550D" w:rsidRPr="004A025E">
        <w:rPr>
          <w:rFonts w:ascii="Times" w:hAnsi="Times"/>
        </w:rPr>
        <w:t>Marsollier</w:t>
      </w:r>
      <w:proofErr w:type="spellEnd"/>
      <w:r w:rsidR="005D550D" w:rsidRPr="004A025E">
        <w:rPr>
          <w:rFonts w:ascii="Times" w:hAnsi="Times"/>
        </w:rPr>
        <w:t xml:space="preserve"> et al. (2021) </w:t>
      </w:r>
      <w:ins w:id="94" w:author="Denis Hauw" w:date="2023-10-19T17:48:00Z">
        <w:r w:rsidR="00F14064">
          <w:rPr>
            <w:rFonts w:ascii="Times" w:hAnsi="Times"/>
          </w:rPr>
          <w:t xml:space="preserve">ont aussi </w:t>
        </w:r>
      </w:ins>
      <w:r w:rsidR="005D550D" w:rsidRPr="004A025E">
        <w:rPr>
          <w:rFonts w:ascii="Times" w:hAnsi="Times"/>
        </w:rPr>
        <w:t>démontr</w:t>
      </w:r>
      <w:ins w:id="95" w:author="Denis Hauw" w:date="2023-10-19T17:48:00Z">
        <w:r w:rsidR="00F14064">
          <w:rPr>
            <w:rFonts w:ascii="Times" w:hAnsi="Times"/>
          </w:rPr>
          <w:t>é</w:t>
        </w:r>
      </w:ins>
      <w:del w:id="96" w:author="Denis Hauw" w:date="2023-10-19T17:48:00Z">
        <w:r w:rsidR="005D550D" w:rsidRPr="004A025E" w:rsidDel="00F14064">
          <w:rPr>
            <w:rFonts w:ascii="Times" w:hAnsi="Times"/>
          </w:rPr>
          <w:delText>e</w:delText>
        </w:r>
      </w:del>
      <w:r w:rsidR="005D550D" w:rsidRPr="004A025E">
        <w:rPr>
          <w:rFonts w:ascii="Times" w:hAnsi="Times"/>
        </w:rPr>
        <w:t xml:space="preserve"> </w:t>
      </w:r>
      <w:del w:id="97" w:author="Denis Hauw" w:date="2023-10-19T17:48:00Z">
        <w:r w:rsidR="005D550D" w:rsidRPr="004A025E" w:rsidDel="00F14064">
          <w:rPr>
            <w:rFonts w:ascii="Times" w:hAnsi="Times"/>
          </w:rPr>
          <w:delText xml:space="preserve">aussi </w:delText>
        </w:r>
      </w:del>
      <w:r w:rsidR="005D550D" w:rsidRPr="004A025E">
        <w:rPr>
          <w:rFonts w:ascii="Times" w:hAnsi="Times"/>
        </w:rPr>
        <w:t xml:space="preserve">que les pairs sont responsables majoritairement de ces trois maltraitances, cependant les pourcentages obtenus sont moins importants. Effectivement, cette étude démontre que les pairs sont responsables de 55.5% des maltraitances psychologiques, 57.7% des maltraitances physiques et 52.2% des maltraitances sexuelles. Ces mêmes résultats </w:t>
      </w:r>
      <w:del w:id="98" w:author="Denis Hauw" w:date="2023-10-19T17:48:00Z">
        <w:r w:rsidR="005D550D" w:rsidRPr="004A025E" w:rsidDel="00F14064">
          <w:rPr>
            <w:rFonts w:ascii="Times" w:hAnsi="Times"/>
          </w:rPr>
          <w:delText>se rangent dans les sillons</w:delText>
        </w:r>
      </w:del>
      <w:ins w:id="99" w:author="Denis Hauw" w:date="2023-10-19T17:48:00Z">
        <w:r w:rsidR="00F14064">
          <w:rPr>
            <w:rFonts w:ascii="Times" w:hAnsi="Times"/>
          </w:rPr>
          <w:t>c</w:t>
        </w:r>
      </w:ins>
      <w:ins w:id="100" w:author="Denis Hauw" w:date="2023-10-19T17:49:00Z">
        <w:r w:rsidR="00F14064">
          <w:rPr>
            <w:rFonts w:ascii="Times" w:hAnsi="Times"/>
          </w:rPr>
          <w:t>orrespondent à ceux</w:t>
        </w:r>
      </w:ins>
      <w:r w:rsidR="005D550D" w:rsidRPr="004A025E">
        <w:rPr>
          <w:rFonts w:ascii="Times" w:hAnsi="Times"/>
        </w:rPr>
        <w:t xml:space="preserve"> des études de Hauw et al. (2021) ainsi que </w:t>
      </w:r>
      <w:proofErr w:type="spellStart"/>
      <w:r w:rsidR="005D550D" w:rsidRPr="004A025E">
        <w:rPr>
          <w:rFonts w:ascii="Times" w:hAnsi="Times"/>
        </w:rPr>
        <w:t>Vertommen</w:t>
      </w:r>
      <w:proofErr w:type="spellEnd"/>
      <w:r w:rsidR="005D550D" w:rsidRPr="004A025E">
        <w:rPr>
          <w:rFonts w:ascii="Times" w:hAnsi="Times"/>
        </w:rPr>
        <w:t xml:space="preserve"> et al. (2011). En outre, les résultats de l’étude de </w:t>
      </w:r>
      <w:proofErr w:type="spellStart"/>
      <w:r w:rsidR="005D550D" w:rsidRPr="004A025E">
        <w:rPr>
          <w:rFonts w:ascii="Times" w:hAnsi="Times"/>
        </w:rPr>
        <w:t>Willson</w:t>
      </w:r>
      <w:proofErr w:type="spellEnd"/>
      <w:r w:rsidR="005D550D" w:rsidRPr="004A025E">
        <w:rPr>
          <w:rFonts w:ascii="Times" w:hAnsi="Times"/>
        </w:rPr>
        <w:t xml:space="preserve"> et al. (2021) démontrent un taux de maltraitance psychologique engendrée par l’entraineur supérieur à celui des pairs. Ces derniers semblent donc être fortement impliqués dans les trois premières formes de maltraitance. En effet, la compétitivité au sein d’une équipe ou d’un club peuvent être des éléments qui facilitent l’émergence de certaine maltraitance. En effet, il est possible que certaines dynamiques de pouvoir puissent se mettre en place entre les athlètes essayant d’imposer une dominance. Ainsi une hiérarchie tacite est </w:t>
      </w:r>
      <w:r w:rsidR="004A025E" w:rsidRPr="004A025E">
        <w:rPr>
          <w:rFonts w:ascii="Times" w:hAnsi="Times"/>
        </w:rPr>
        <w:t>encline</w:t>
      </w:r>
      <w:r w:rsidR="005D550D" w:rsidRPr="004A025E">
        <w:rPr>
          <w:rFonts w:ascii="Times" w:hAnsi="Times"/>
        </w:rPr>
        <w:t xml:space="preserve"> à se mettre en place entre les athlètes, pouvant laisser place à des discriminations contre les membres les moins solides du groupe (Brohm, 2021). </w:t>
      </w:r>
    </w:p>
    <w:p w14:paraId="62AA68F8" w14:textId="009B51F9" w:rsidR="005D550D" w:rsidRPr="004A025E" w:rsidRDefault="00F825BC" w:rsidP="005D550D">
      <w:pPr>
        <w:spacing w:line="360" w:lineRule="auto"/>
        <w:jc w:val="both"/>
        <w:rPr>
          <w:rFonts w:ascii="Times" w:hAnsi="Times"/>
        </w:rPr>
      </w:pPr>
      <w:r>
        <w:rPr>
          <w:rFonts w:ascii="Times" w:hAnsi="Times"/>
        </w:rPr>
        <w:t>Nos hypothèses concernant l’entraineur</w:t>
      </w:r>
      <w:r>
        <w:rPr>
          <w:rFonts w:ascii="Times" w:hAnsi="Times"/>
        </w:rPr>
        <w:sym w:font="Symbol" w:char="F0D7"/>
      </w:r>
      <w:proofErr w:type="spellStart"/>
      <w:r>
        <w:rPr>
          <w:rFonts w:ascii="Times" w:hAnsi="Times"/>
        </w:rPr>
        <w:t>euse</w:t>
      </w:r>
      <w:proofErr w:type="spellEnd"/>
      <w:r>
        <w:rPr>
          <w:rFonts w:ascii="Times" w:hAnsi="Times"/>
        </w:rPr>
        <w:t xml:space="preserve"> ne </w:t>
      </w:r>
      <w:proofErr w:type="spellStart"/>
      <w:r>
        <w:rPr>
          <w:rFonts w:ascii="Times" w:hAnsi="Times"/>
        </w:rPr>
        <w:t>coincide</w:t>
      </w:r>
      <w:proofErr w:type="spellEnd"/>
      <w:r>
        <w:rPr>
          <w:rFonts w:ascii="Times" w:hAnsi="Times"/>
        </w:rPr>
        <w:t xml:space="preserve"> pas exactement avec n</w:t>
      </w:r>
      <w:r w:rsidR="005D550D" w:rsidRPr="004A025E">
        <w:rPr>
          <w:rFonts w:ascii="Times" w:hAnsi="Times"/>
        </w:rPr>
        <w:t>os résultats</w:t>
      </w:r>
      <w:r>
        <w:rPr>
          <w:rFonts w:ascii="Times" w:hAnsi="Times"/>
        </w:rPr>
        <w:t xml:space="preserve">. Ceux-ci </w:t>
      </w:r>
      <w:r w:rsidR="005D550D" w:rsidRPr="004A025E">
        <w:rPr>
          <w:rFonts w:ascii="Times" w:hAnsi="Times"/>
        </w:rPr>
        <w:t>placent l’</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w:t>
      </w:r>
      <w:proofErr w:type="spellEnd"/>
      <w:r w:rsidR="005D550D" w:rsidRPr="004A025E">
        <w:rPr>
          <w:rFonts w:ascii="Times" w:hAnsi="Times"/>
        </w:rPr>
        <w:t xml:space="preserve"> comme étant le deuxième auteur infligeant le plus de maltraitance psychologique (</w:t>
      </w:r>
      <w:r w:rsidR="004A025E" w:rsidRPr="004A025E">
        <w:rPr>
          <w:rFonts w:ascii="Times" w:hAnsi="Times"/>
        </w:rPr>
        <w:t>n = 543, 76.4</w:t>
      </w:r>
      <w:r w:rsidR="005D550D" w:rsidRPr="004A025E">
        <w:rPr>
          <w:rFonts w:ascii="Times" w:hAnsi="Times"/>
        </w:rPr>
        <w:t>%</w:t>
      </w:r>
      <w:r w:rsidR="004A025E" w:rsidRPr="004A025E">
        <w:rPr>
          <w:rFonts w:ascii="Times" w:hAnsi="Times"/>
        </w:rPr>
        <w:t xml:space="preserve">, </w:t>
      </w:r>
      <w:r w:rsidR="004A025E" w:rsidRPr="004A025E">
        <w:rPr>
          <w:rFonts w:ascii="Times" w:hAnsi="Times"/>
          <w:i/>
          <w:iCs/>
        </w:rPr>
        <w:t>p</w:t>
      </w:r>
      <w:r w:rsidR="004A025E" w:rsidRPr="004A025E">
        <w:rPr>
          <w:rFonts w:ascii="Times" w:hAnsi="Times"/>
        </w:rPr>
        <w:t xml:space="preserve"> &lt; .01</w:t>
      </w:r>
      <w:r w:rsidR="005D550D" w:rsidRPr="004A025E">
        <w:rPr>
          <w:rFonts w:ascii="Times" w:hAnsi="Times"/>
        </w:rPr>
        <w:t>), physique (</w:t>
      </w:r>
      <w:r w:rsidR="004A025E" w:rsidRPr="004A025E">
        <w:rPr>
          <w:rFonts w:ascii="Times" w:hAnsi="Times"/>
        </w:rPr>
        <w:t>n = 100, 29.1</w:t>
      </w:r>
      <w:r w:rsidR="005D550D" w:rsidRPr="004A025E">
        <w:rPr>
          <w:rFonts w:ascii="Times" w:hAnsi="Times"/>
        </w:rPr>
        <w:t>%</w:t>
      </w:r>
      <w:r w:rsidR="004A025E" w:rsidRPr="004A025E">
        <w:rPr>
          <w:rFonts w:ascii="Times" w:hAnsi="Times"/>
        </w:rPr>
        <w:t xml:space="preserve">, </w:t>
      </w:r>
      <w:r w:rsidR="004A025E" w:rsidRPr="004A025E">
        <w:rPr>
          <w:rFonts w:ascii="Times" w:hAnsi="Times"/>
          <w:i/>
          <w:iCs/>
        </w:rPr>
        <w:t>p</w:t>
      </w:r>
      <w:r w:rsidR="004A025E" w:rsidRPr="004A025E">
        <w:rPr>
          <w:rFonts w:ascii="Times" w:hAnsi="Times"/>
        </w:rPr>
        <w:t xml:space="preserve"> &lt; .01</w:t>
      </w:r>
      <w:r w:rsidR="005D550D" w:rsidRPr="004A025E">
        <w:rPr>
          <w:rFonts w:ascii="Times" w:hAnsi="Times"/>
        </w:rPr>
        <w:t>) sexuelle (</w:t>
      </w:r>
      <w:r w:rsidR="004A025E" w:rsidRPr="004A025E">
        <w:rPr>
          <w:rFonts w:ascii="Times" w:hAnsi="Times"/>
        </w:rPr>
        <w:t>n = 89, 50.0</w:t>
      </w:r>
      <w:r w:rsidR="005D550D" w:rsidRPr="004A025E">
        <w:rPr>
          <w:rFonts w:ascii="Times" w:hAnsi="Times"/>
        </w:rPr>
        <w:t>%</w:t>
      </w:r>
      <w:r w:rsidR="004A025E" w:rsidRPr="004A025E">
        <w:rPr>
          <w:rFonts w:ascii="Times" w:hAnsi="Times"/>
        </w:rPr>
        <w:t xml:space="preserve">, </w:t>
      </w:r>
      <w:r w:rsidR="004A025E" w:rsidRPr="004A025E">
        <w:rPr>
          <w:rFonts w:ascii="Times" w:hAnsi="Times"/>
          <w:i/>
          <w:iCs/>
        </w:rPr>
        <w:t>p</w:t>
      </w:r>
      <w:r w:rsidR="004A025E" w:rsidRPr="004A025E">
        <w:rPr>
          <w:rFonts w:ascii="Times" w:hAnsi="Times"/>
        </w:rPr>
        <w:t xml:space="preserve"> &lt; .01</w:t>
      </w:r>
      <w:r w:rsidR="005D550D" w:rsidRPr="004A025E">
        <w:rPr>
          <w:rFonts w:ascii="Times" w:hAnsi="Times"/>
        </w:rPr>
        <w:t>) et négligence (</w:t>
      </w:r>
      <w:r w:rsidR="004A025E" w:rsidRPr="004A025E">
        <w:rPr>
          <w:rFonts w:ascii="Times" w:hAnsi="Times"/>
        </w:rPr>
        <w:t xml:space="preserve">n = 102, </w:t>
      </w:r>
      <w:r w:rsidR="005D550D" w:rsidRPr="004A025E">
        <w:rPr>
          <w:rFonts w:ascii="Times" w:hAnsi="Times"/>
        </w:rPr>
        <w:t>37.6%</w:t>
      </w:r>
      <w:r w:rsidR="004A025E" w:rsidRPr="004A025E">
        <w:rPr>
          <w:rFonts w:ascii="Times" w:hAnsi="Times"/>
        </w:rPr>
        <w:t xml:space="preserve">, </w:t>
      </w:r>
      <w:r w:rsidR="004A025E" w:rsidRPr="004A025E">
        <w:rPr>
          <w:rFonts w:ascii="Times" w:hAnsi="Times"/>
          <w:i/>
          <w:iCs/>
        </w:rPr>
        <w:t>p</w:t>
      </w:r>
      <w:r w:rsidR="004A025E" w:rsidRPr="004A025E">
        <w:rPr>
          <w:rFonts w:ascii="Times" w:hAnsi="Times"/>
        </w:rPr>
        <w:t xml:space="preserve"> &lt; .01</w:t>
      </w:r>
      <w:r w:rsidR="005D550D" w:rsidRPr="004A025E">
        <w:rPr>
          <w:rFonts w:ascii="Times" w:hAnsi="Times"/>
        </w:rPr>
        <w:t xml:space="preserve">). Les résultats de l’étude de </w:t>
      </w:r>
      <w:proofErr w:type="spellStart"/>
      <w:r w:rsidR="005D550D" w:rsidRPr="004A025E">
        <w:rPr>
          <w:rFonts w:ascii="Times" w:hAnsi="Times"/>
        </w:rPr>
        <w:t>Marsollier</w:t>
      </w:r>
      <w:proofErr w:type="spellEnd"/>
      <w:r w:rsidR="005D550D" w:rsidRPr="004A025E">
        <w:rPr>
          <w:rFonts w:ascii="Times" w:hAnsi="Times"/>
        </w:rPr>
        <w:t xml:space="preserve"> et al. (2021) vont dans le même sens que les nôtres, cependant cette étude ne prend pas en compte les parents des athlètes et ne donne aucune indication sur les auteurs adultes des différentes maltraitances. Alexander et al. (2011) démontre que 6.2% de son </w:t>
      </w:r>
      <w:r w:rsidR="005D550D" w:rsidRPr="004A025E">
        <w:rPr>
          <w:rFonts w:ascii="Times" w:hAnsi="Times"/>
        </w:rPr>
        <w:lastRenderedPageBreak/>
        <w:t xml:space="preserve">échantillon total ont été sexuellement harcelés par </w:t>
      </w:r>
      <w:proofErr w:type="spellStart"/>
      <w:r w:rsidR="005D550D" w:rsidRPr="004A025E">
        <w:rPr>
          <w:rFonts w:ascii="Times" w:hAnsi="Times"/>
        </w:rPr>
        <w:t>un</w:t>
      </w:r>
      <w:r w:rsidR="005D550D" w:rsidRPr="004A025E">
        <w:rPr>
          <w:rFonts w:ascii="Cambria Math" w:hAnsi="Cambria Math" w:cs="Cambria Math"/>
        </w:rPr>
        <w:t>∙</w:t>
      </w:r>
      <w:r w:rsidR="005D550D" w:rsidRPr="004A025E">
        <w:rPr>
          <w:rFonts w:ascii="Times" w:hAnsi="Times"/>
        </w:rPr>
        <w:t>e</w:t>
      </w:r>
      <w:proofErr w:type="spellEnd"/>
      <w:r w:rsidR="005D550D" w:rsidRPr="004A025E">
        <w:rPr>
          <w:rFonts w:ascii="Times" w:hAnsi="Times"/>
        </w:rPr>
        <w:t xml:space="preserve"> </w:t>
      </w:r>
      <w:proofErr w:type="spellStart"/>
      <w:r w:rsidR="005D550D" w:rsidRPr="004A025E">
        <w:rPr>
          <w:rFonts w:ascii="Times" w:hAnsi="Times"/>
        </w:rPr>
        <w:t>entraineur</w:t>
      </w:r>
      <w:r w:rsidR="005D550D" w:rsidRPr="004A025E">
        <w:rPr>
          <w:rFonts w:ascii="Cambria Math" w:hAnsi="Cambria Math" w:cs="Cambria Math"/>
        </w:rPr>
        <w:t>∙</w:t>
      </w:r>
      <w:r w:rsidR="005D550D" w:rsidRPr="004A025E">
        <w:rPr>
          <w:rFonts w:ascii="Times" w:hAnsi="Times"/>
        </w:rPr>
        <w:t>euse</w:t>
      </w:r>
      <w:proofErr w:type="spellEnd"/>
      <w:r w:rsidR="005D550D" w:rsidRPr="004A025E">
        <w:rPr>
          <w:rFonts w:ascii="Times" w:hAnsi="Times"/>
        </w:rPr>
        <w:t xml:space="preserve">. De plus, l’étude de </w:t>
      </w:r>
      <w:proofErr w:type="spellStart"/>
      <w:r w:rsidR="005D550D" w:rsidRPr="004A025E">
        <w:rPr>
          <w:rFonts w:ascii="Times" w:hAnsi="Times"/>
        </w:rPr>
        <w:t>Fasting</w:t>
      </w:r>
      <w:proofErr w:type="spellEnd"/>
      <w:r w:rsidR="005D550D" w:rsidRPr="004A025E">
        <w:rPr>
          <w:rFonts w:ascii="Times" w:hAnsi="Times"/>
        </w:rPr>
        <w:t xml:space="preserve"> et al. (2003) démontre, quant à elle que 17% de son échantillon total ont déjà été harcelés par un homme d’autorité supérieur du champ sportif. Il semble dès lors que plusieurs éléments peuvent expliquer les raisons qui permettent aux </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w:t>
      </w:r>
      <w:proofErr w:type="spellEnd"/>
      <w:r w:rsidR="005D550D" w:rsidRPr="004A025E">
        <w:rPr>
          <w:rFonts w:ascii="Times" w:hAnsi="Times"/>
        </w:rPr>
        <w:t xml:space="preserve"> de pouvoir infliger certaines maltraitances à leurs athlètes.</w:t>
      </w:r>
      <w:r w:rsidR="005D550D" w:rsidRPr="00AC1A57">
        <w:t xml:space="preserve"> </w:t>
      </w:r>
      <w:r w:rsidR="005D550D" w:rsidRPr="004A025E">
        <w:rPr>
          <w:rFonts w:ascii="Times" w:hAnsi="Times"/>
        </w:rPr>
        <w:t xml:space="preserve">Premièrement, leur position d’autorité leur permet d’avoir une position avec de l’influence sur les athlètes, que ce soit sur le plan émotionnelle ou sportif. Si cette relation est mal entretenue, il est possible qu’un déséquilibre s’installe laissant place à l’émergence de certaine maltraitance (Brohm, 2021). Deuxièmement, les </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euses</w:t>
      </w:r>
      <w:proofErr w:type="spellEnd"/>
      <w:r w:rsidR="005D550D" w:rsidRPr="004A025E">
        <w:rPr>
          <w:rFonts w:ascii="Times" w:hAnsi="Times"/>
        </w:rPr>
        <w:t xml:space="preserve"> se retrouvent dans certaines situations privilégiées envers l’athlète. Que ce soit lors d’un entrainement ou lors d’un voyage pour quelconque compétition, les athlètes peuvent se retrouver face à des situations qui sont susceptibles d’être dangereuses. Troisièmement, les </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euses</w:t>
      </w:r>
      <w:proofErr w:type="spellEnd"/>
      <w:r w:rsidR="005D550D" w:rsidRPr="004A025E">
        <w:rPr>
          <w:rFonts w:ascii="Times" w:hAnsi="Times"/>
        </w:rPr>
        <w:t xml:space="preserve"> ont un pouvoir de pression quant à l’influence que celleux-ci peuvent avoir sur la carrière d’</w:t>
      </w:r>
      <w:proofErr w:type="spellStart"/>
      <w:r w:rsidR="005D550D" w:rsidRPr="004A025E">
        <w:rPr>
          <w:rFonts w:ascii="Times" w:hAnsi="Times"/>
        </w:rPr>
        <w:t>un</w:t>
      </w:r>
      <w:r w:rsidR="005D550D" w:rsidRPr="004A025E">
        <w:rPr>
          <w:rFonts w:ascii="Cambria Math" w:hAnsi="Cambria Math" w:cs="Cambria Math"/>
        </w:rPr>
        <w:t>∙</w:t>
      </w:r>
      <w:r w:rsidR="005D550D" w:rsidRPr="004A025E">
        <w:rPr>
          <w:rFonts w:ascii="Times" w:hAnsi="Times"/>
        </w:rPr>
        <w:t>e</w:t>
      </w:r>
      <w:proofErr w:type="spellEnd"/>
      <w:r w:rsidR="005D550D" w:rsidRPr="004A025E">
        <w:rPr>
          <w:rFonts w:ascii="Times" w:hAnsi="Times"/>
        </w:rPr>
        <w:t xml:space="preserve"> de leurs athlètes. Ce dérèglement peut mener à du chantage affectif et l’émergence de maltraitances. Finalement, un manque de supervision de la hiérarchie sportive peut permettre aux </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euses</w:t>
      </w:r>
      <w:proofErr w:type="spellEnd"/>
      <w:r w:rsidR="005D550D" w:rsidRPr="004A025E">
        <w:rPr>
          <w:rFonts w:ascii="Times" w:hAnsi="Times"/>
        </w:rPr>
        <w:t xml:space="preserve"> mal </w:t>
      </w:r>
      <w:proofErr w:type="spellStart"/>
      <w:r w:rsidR="005D550D" w:rsidRPr="004A025E">
        <w:rPr>
          <w:rFonts w:ascii="Times" w:hAnsi="Times"/>
        </w:rPr>
        <w:t>intentionnés</w:t>
      </w:r>
      <w:r w:rsidR="005D550D" w:rsidRPr="004A025E">
        <w:rPr>
          <w:rFonts w:ascii="Cambria Math" w:hAnsi="Cambria Math" w:cs="Cambria Math"/>
        </w:rPr>
        <w:t>∙</w:t>
      </w:r>
      <w:r w:rsidR="005D550D" w:rsidRPr="004A025E">
        <w:rPr>
          <w:rFonts w:ascii="Times" w:hAnsi="Times"/>
        </w:rPr>
        <w:t>es</w:t>
      </w:r>
      <w:proofErr w:type="spellEnd"/>
      <w:r w:rsidR="005D550D" w:rsidRPr="004A025E">
        <w:rPr>
          <w:rFonts w:ascii="Times" w:hAnsi="Times"/>
        </w:rPr>
        <w:t xml:space="preserve"> de pouvoir agir sans commune mesure. De plus, pour la protection de l’image de l’institution sportive, les directions préfèrent parfois laisser les auteurs impunis pour éviter de potentiels scandales (Brohm, 2021). Nous observons que les autres adultes de l’environnement sportif sont moins représentés que les </w:t>
      </w:r>
      <w:proofErr w:type="spellStart"/>
      <w:r w:rsidR="005D550D" w:rsidRPr="004A025E">
        <w:rPr>
          <w:rFonts w:ascii="Times" w:hAnsi="Times"/>
        </w:rPr>
        <w:t>entraineurs</w:t>
      </w:r>
      <w:r w:rsidR="005D550D" w:rsidRPr="004A025E">
        <w:rPr>
          <w:rFonts w:ascii="Cambria Math" w:hAnsi="Cambria Math" w:cs="Cambria Math"/>
        </w:rPr>
        <w:t>∙</w:t>
      </w:r>
      <w:r w:rsidR="005D550D" w:rsidRPr="004A025E">
        <w:rPr>
          <w:rFonts w:ascii="Times" w:hAnsi="Times"/>
        </w:rPr>
        <w:t>euses</w:t>
      </w:r>
      <w:proofErr w:type="spellEnd"/>
      <w:r w:rsidR="005D550D" w:rsidRPr="004A025E">
        <w:rPr>
          <w:rFonts w:ascii="Times" w:hAnsi="Times"/>
        </w:rPr>
        <w:t xml:space="preserve"> et les pairs. Les médecins sont les troisièmes auteurs de maltraitance sexuelle (2,9%). Ce chiffre démontre que les maltraitances sexuelles peuvent avoir tendance à se perpétrées lorsque la victime est isolée et vulnérable. De plus, le médecin est présenté comme un professionnel de la santé ce qui peut légitimer certain rapport au corps. Ce statut lui procure donc une autorité institutionnelle qui peut être abusée sans contrôle extérieur. (Brohm, 2021).</w:t>
      </w:r>
    </w:p>
    <w:p w14:paraId="4F5E56F4" w14:textId="77777777" w:rsidR="00321E47" w:rsidRDefault="00321E47" w:rsidP="005D550D">
      <w:pPr>
        <w:spacing w:line="360" w:lineRule="auto"/>
        <w:jc w:val="both"/>
        <w:rPr>
          <w:rFonts w:ascii="Times" w:hAnsi="Times"/>
        </w:rPr>
      </w:pPr>
    </w:p>
    <w:p w14:paraId="3E89E136" w14:textId="7875AE35" w:rsidR="005D550D" w:rsidRDefault="006662D8" w:rsidP="005D550D">
      <w:pPr>
        <w:spacing w:line="360" w:lineRule="auto"/>
        <w:jc w:val="both"/>
        <w:rPr>
          <w:rFonts w:ascii="Times" w:hAnsi="Times"/>
        </w:rPr>
      </w:pPr>
      <w:r>
        <w:rPr>
          <w:rFonts w:ascii="Times" w:hAnsi="Times"/>
        </w:rPr>
        <w:t>En adéquation avec</w:t>
      </w:r>
      <w:r w:rsidR="00321E47">
        <w:rPr>
          <w:rFonts w:ascii="Times" w:hAnsi="Times"/>
        </w:rPr>
        <w:t xml:space="preserve"> les hypothèses de départ, l</w:t>
      </w:r>
      <w:r w:rsidR="0084697A" w:rsidRPr="003C2E82">
        <w:rPr>
          <w:rFonts w:ascii="Times" w:hAnsi="Times"/>
        </w:rPr>
        <w:t xml:space="preserve">orsque de la maltraitance psychologique est présente, ce sont à 43.3% (n = 308, </w:t>
      </w:r>
      <w:r w:rsidR="0084697A" w:rsidRPr="003C2E82">
        <w:rPr>
          <w:rFonts w:ascii="Times" w:hAnsi="Times"/>
          <w:i/>
          <w:iCs/>
        </w:rPr>
        <w:t>p</w:t>
      </w:r>
      <w:r w:rsidR="0084697A" w:rsidRPr="003C2E82">
        <w:rPr>
          <w:rFonts w:ascii="Times" w:hAnsi="Times"/>
        </w:rPr>
        <w:t xml:space="preserve"> &lt; .01) l</w:t>
      </w:r>
      <w:r w:rsidR="00CD014B" w:rsidRPr="003C2E82">
        <w:rPr>
          <w:rFonts w:ascii="Times" w:hAnsi="Times"/>
        </w:rPr>
        <w:t xml:space="preserve">es </w:t>
      </w:r>
      <w:r w:rsidR="005D550D" w:rsidRPr="003C2E82">
        <w:rPr>
          <w:rFonts w:ascii="Times" w:hAnsi="Times"/>
        </w:rPr>
        <w:t xml:space="preserve">parents et les beaux-parents </w:t>
      </w:r>
      <w:r w:rsidR="0084697A" w:rsidRPr="003C2E82">
        <w:rPr>
          <w:rFonts w:ascii="Times" w:hAnsi="Times"/>
        </w:rPr>
        <w:t xml:space="preserve">qui </w:t>
      </w:r>
      <w:r w:rsidR="005D550D" w:rsidRPr="003C2E82">
        <w:rPr>
          <w:rFonts w:ascii="Times" w:hAnsi="Times"/>
        </w:rPr>
        <w:t>sont auteurs</w:t>
      </w:r>
      <w:r w:rsidR="0084697A" w:rsidRPr="003C2E82">
        <w:rPr>
          <w:rFonts w:ascii="Times" w:hAnsi="Times"/>
        </w:rPr>
        <w:t xml:space="preserve"> de celle-ci</w:t>
      </w:r>
      <w:r w:rsidR="00321E47">
        <w:rPr>
          <w:rFonts w:ascii="Times" w:hAnsi="Times"/>
        </w:rPr>
        <w:t xml:space="preserve">. </w:t>
      </w:r>
      <w:r w:rsidR="00B26737">
        <w:rPr>
          <w:rFonts w:ascii="Times" w:hAnsi="Times"/>
        </w:rPr>
        <w:t>De plus, ils</w:t>
      </w:r>
      <w:r>
        <w:rPr>
          <w:rFonts w:ascii="Times" w:hAnsi="Times"/>
        </w:rPr>
        <w:t xml:space="preserve"> sont aussi responsable</w:t>
      </w:r>
      <w:r w:rsidR="00B26737">
        <w:rPr>
          <w:rFonts w:ascii="Times" w:hAnsi="Times"/>
        </w:rPr>
        <w:t>s</w:t>
      </w:r>
      <w:r>
        <w:rPr>
          <w:rFonts w:ascii="Times" w:hAnsi="Times"/>
        </w:rPr>
        <w:t xml:space="preserve"> de </w:t>
      </w:r>
      <w:r w:rsidR="00CD014B" w:rsidRPr="003C2E82">
        <w:rPr>
          <w:rFonts w:ascii="Times" w:hAnsi="Times"/>
        </w:rPr>
        <w:t>12.2</w:t>
      </w:r>
      <w:r w:rsidR="005D550D" w:rsidRPr="003C2E82">
        <w:rPr>
          <w:rFonts w:ascii="Times" w:hAnsi="Times"/>
        </w:rPr>
        <w:t>%</w:t>
      </w:r>
      <w:r w:rsidR="0084697A" w:rsidRPr="003C2E82">
        <w:rPr>
          <w:rFonts w:ascii="Times" w:hAnsi="Times"/>
        </w:rPr>
        <w:t xml:space="preserve"> (n = 42, </w:t>
      </w:r>
      <w:r w:rsidR="0084697A" w:rsidRPr="003C2E82">
        <w:rPr>
          <w:rFonts w:ascii="Times" w:hAnsi="Times"/>
          <w:i/>
          <w:iCs/>
        </w:rPr>
        <w:t>p</w:t>
      </w:r>
      <w:r w:rsidR="0084697A" w:rsidRPr="003C2E82">
        <w:rPr>
          <w:rFonts w:ascii="Times" w:hAnsi="Times"/>
        </w:rPr>
        <w:t xml:space="preserve"> &lt; .01) </w:t>
      </w:r>
      <w:r>
        <w:rPr>
          <w:rFonts w:ascii="Times" w:hAnsi="Times"/>
        </w:rPr>
        <w:t>des</w:t>
      </w:r>
      <w:r w:rsidR="0084697A" w:rsidRPr="003C2E82">
        <w:rPr>
          <w:rFonts w:ascii="Times" w:hAnsi="Times"/>
        </w:rPr>
        <w:t xml:space="preserve"> maltraitance</w:t>
      </w:r>
      <w:r>
        <w:rPr>
          <w:rFonts w:ascii="Times" w:hAnsi="Times"/>
        </w:rPr>
        <w:t>s</w:t>
      </w:r>
      <w:r w:rsidR="0084697A" w:rsidRPr="003C2E82">
        <w:rPr>
          <w:rFonts w:ascii="Times" w:hAnsi="Times"/>
        </w:rPr>
        <w:t xml:space="preserve"> physique</w:t>
      </w:r>
      <w:r>
        <w:rPr>
          <w:rFonts w:ascii="Times" w:hAnsi="Times"/>
        </w:rPr>
        <w:t>s commises</w:t>
      </w:r>
      <w:r w:rsidR="0084697A" w:rsidRPr="003C2E82">
        <w:rPr>
          <w:rFonts w:ascii="Times" w:hAnsi="Times"/>
        </w:rPr>
        <w:t xml:space="preserve">. </w:t>
      </w:r>
      <w:r>
        <w:rPr>
          <w:rFonts w:ascii="Times" w:hAnsi="Times"/>
        </w:rPr>
        <w:t>Les</w:t>
      </w:r>
      <w:r w:rsidRPr="003C2E82">
        <w:rPr>
          <w:rFonts w:ascii="Times" w:hAnsi="Times"/>
        </w:rPr>
        <w:t xml:space="preserve"> parents et les beaux-parents</w:t>
      </w:r>
      <w:r>
        <w:rPr>
          <w:rFonts w:ascii="Times" w:hAnsi="Times"/>
        </w:rPr>
        <w:t xml:space="preserve"> sont donc majoritairement auteur de maltraitance psychologique sur les athlètes, cependant ils ne sont pas les principaux auteurs.  </w:t>
      </w:r>
      <w:proofErr w:type="spellStart"/>
      <w:r w:rsidR="003C2E82" w:rsidRPr="003C2E82">
        <w:rPr>
          <w:rFonts w:ascii="Times" w:hAnsi="Times"/>
        </w:rPr>
        <w:t>Vertommen</w:t>
      </w:r>
      <w:proofErr w:type="spellEnd"/>
      <w:r w:rsidR="003C2E82" w:rsidRPr="003C2E82">
        <w:rPr>
          <w:rFonts w:ascii="Times" w:hAnsi="Times"/>
        </w:rPr>
        <w:t xml:space="preserve"> et al. (2022) démontrent aussi </w:t>
      </w:r>
      <w:r w:rsidR="000975C1">
        <w:rPr>
          <w:rFonts w:ascii="Times" w:hAnsi="Times"/>
        </w:rPr>
        <w:t>ces mêmes résultats</w:t>
      </w:r>
      <w:r w:rsidR="00073CDB">
        <w:rPr>
          <w:rFonts w:ascii="Times" w:hAnsi="Times"/>
        </w:rPr>
        <w:t xml:space="preserve">. </w:t>
      </w:r>
      <w:r w:rsidR="00B26737">
        <w:rPr>
          <w:rFonts w:ascii="Times" w:hAnsi="Times"/>
        </w:rPr>
        <w:t xml:space="preserve">Les parents et beaux-parents sont des soutiens très importants pour l’athlètes. Ils sont parfois présents pour les compétitions ainsi que pour aider l’athlète autour de son sport. Cependant, l’investissement de certains </w:t>
      </w:r>
      <w:r w:rsidR="00B26737">
        <w:rPr>
          <w:rFonts w:ascii="Times" w:hAnsi="Times"/>
        </w:rPr>
        <w:lastRenderedPageBreak/>
        <w:t xml:space="preserve">parents dans le sport de leur enfant est considérable. Dès lors, une pression psychologique peut se mettre en place.  </w:t>
      </w:r>
    </w:p>
    <w:p w14:paraId="58211484" w14:textId="77777777" w:rsidR="00B26737" w:rsidRDefault="00B26737" w:rsidP="005D550D">
      <w:pPr>
        <w:spacing w:line="360" w:lineRule="auto"/>
        <w:jc w:val="both"/>
        <w:rPr>
          <w:rFonts w:ascii="Times" w:hAnsi="Times"/>
        </w:rPr>
      </w:pPr>
    </w:p>
    <w:p w14:paraId="47D7C16E" w14:textId="3B247160" w:rsidR="00321E47" w:rsidRDefault="00321E47" w:rsidP="005D550D">
      <w:pPr>
        <w:spacing w:line="360" w:lineRule="auto"/>
        <w:jc w:val="both"/>
        <w:rPr>
          <w:rFonts w:ascii="Times" w:hAnsi="Times"/>
        </w:rPr>
      </w:pPr>
    </w:p>
    <w:p w14:paraId="1F66D31A" w14:textId="77777777" w:rsidR="005D550D" w:rsidRDefault="005D550D" w:rsidP="00F77DA3">
      <w:pPr>
        <w:spacing w:line="360" w:lineRule="auto"/>
        <w:jc w:val="both"/>
        <w:rPr>
          <w:rFonts w:ascii="Times" w:hAnsi="Times"/>
        </w:rPr>
      </w:pPr>
    </w:p>
    <w:p w14:paraId="491B147C" w14:textId="77777777" w:rsidR="008F1F6E" w:rsidRDefault="008F1F6E" w:rsidP="008F1F6E">
      <w:pPr>
        <w:pStyle w:val="Titre2"/>
      </w:pPr>
    </w:p>
    <w:p w14:paraId="2E4C1860" w14:textId="2F64CD0C" w:rsidR="008F1F6E" w:rsidRPr="00914906" w:rsidRDefault="008F1F6E" w:rsidP="00914906">
      <w:pPr>
        <w:pStyle w:val="Titre2"/>
      </w:pPr>
      <w:bookmarkStart w:id="101" w:name="_Toc148175497"/>
      <w:r w:rsidRPr="00914906">
        <w:t>Limites du travail</w:t>
      </w:r>
      <w:bookmarkEnd w:id="89"/>
      <w:bookmarkEnd w:id="101"/>
    </w:p>
    <w:p w14:paraId="384FE9C6" w14:textId="77777777" w:rsidR="008F1F6E" w:rsidRPr="008F1F6E" w:rsidRDefault="008F1F6E" w:rsidP="008F1F6E">
      <w:pPr>
        <w:jc w:val="both"/>
        <w:rPr>
          <w:rFonts w:ascii="Times" w:hAnsi="Times"/>
        </w:rPr>
      </w:pPr>
    </w:p>
    <w:p w14:paraId="41E44A88" w14:textId="77777777" w:rsidR="00741A7C" w:rsidRDefault="00741A7C" w:rsidP="008F1F6E">
      <w:pPr>
        <w:spacing w:line="360" w:lineRule="auto"/>
        <w:jc w:val="both"/>
        <w:rPr>
          <w:rFonts w:ascii="Times" w:hAnsi="Times"/>
        </w:rPr>
      </w:pPr>
    </w:p>
    <w:p w14:paraId="607D5A8F" w14:textId="1581A282" w:rsidR="00741A7C" w:rsidRDefault="00741A7C" w:rsidP="008F1F6E">
      <w:pPr>
        <w:spacing w:line="360" w:lineRule="auto"/>
        <w:jc w:val="both"/>
        <w:rPr>
          <w:rFonts w:ascii="Times" w:hAnsi="Times"/>
        </w:rPr>
      </w:pPr>
      <w:r w:rsidRPr="008F1F6E">
        <w:rPr>
          <w:rFonts w:ascii="Times" w:hAnsi="Times"/>
        </w:rPr>
        <w:t xml:space="preserve">Premièrement, le QEMS est un questionnaire qui s’est construit en français seulement, il serait intéressant de pouvoir le traduire en d’autres langues pour ainsi pouvoir entreprendre des études dans des zones linguistiques de la Suisse différentes ou dans d’autres pays. Par ce procédé, il serait intéressant de pouvoir comparer les différentes régions culturelles et dresser un tableau comparatif. </w:t>
      </w:r>
    </w:p>
    <w:p w14:paraId="6B0057C4" w14:textId="24901CE7" w:rsidR="008F1F6E" w:rsidRPr="008F1F6E" w:rsidRDefault="00741A7C" w:rsidP="008F1F6E">
      <w:pPr>
        <w:spacing w:line="360" w:lineRule="auto"/>
        <w:jc w:val="both"/>
        <w:rPr>
          <w:rFonts w:ascii="Times" w:hAnsi="Times"/>
        </w:rPr>
      </w:pPr>
      <w:r>
        <w:rPr>
          <w:rFonts w:ascii="Times" w:hAnsi="Times"/>
        </w:rPr>
        <w:t>Deuxièmement</w:t>
      </w:r>
      <w:r w:rsidR="008F1F6E">
        <w:rPr>
          <w:rFonts w:ascii="Times" w:hAnsi="Times"/>
        </w:rPr>
        <w:t>, le questionnaire utilisé</w:t>
      </w:r>
      <w:r w:rsidR="008F1F6E" w:rsidRPr="008F1F6E">
        <w:rPr>
          <w:rFonts w:ascii="Times" w:hAnsi="Times"/>
        </w:rPr>
        <w:t xml:space="preserve"> se base sur un design rétrospectif, ce qui </w:t>
      </w:r>
      <w:r w:rsidR="008F1F6E">
        <w:rPr>
          <w:rFonts w:ascii="Times" w:hAnsi="Times"/>
        </w:rPr>
        <w:t>peut induire d</w:t>
      </w:r>
      <w:r w:rsidR="008F1F6E" w:rsidRPr="008F1F6E">
        <w:rPr>
          <w:rFonts w:ascii="Times" w:hAnsi="Times"/>
        </w:rPr>
        <w:t>es sous-estimation</w:t>
      </w:r>
      <w:ins w:id="102" w:author="Denis Hauw" w:date="2023-10-19T17:50:00Z">
        <w:r w:rsidR="00F14064">
          <w:rPr>
            <w:rFonts w:ascii="Times" w:hAnsi="Times"/>
          </w:rPr>
          <w:t>s</w:t>
        </w:r>
      </w:ins>
      <w:r w:rsidR="008F1F6E" w:rsidRPr="008F1F6E">
        <w:rPr>
          <w:rFonts w:ascii="Times" w:hAnsi="Times"/>
        </w:rPr>
        <w:t xml:space="preserve"> potentielles de la fréquence de la maltraitance </w:t>
      </w:r>
      <w:r w:rsidR="008F1F6E" w:rsidRPr="008F1F6E">
        <w:rPr>
          <w:rFonts w:ascii="Times" w:hAnsi="Times"/>
        </w:rPr>
        <w:fldChar w:fldCharType="begin"/>
      </w:r>
      <w:r w:rsidR="008F1F6E" w:rsidRPr="008F1F6E">
        <w:rPr>
          <w:rFonts w:ascii="Times" w:hAnsi="Times"/>
        </w:rPr>
        <w:instrText xml:space="preserve"> ADDIN ZOTERO_ITEM CSL_CITATION {"citationID":"VmaGramS","properties":{"formattedCitation":"(Vertommen et al., 2016)","plainCitation":"(Vertommen et al., 2016)","dontUpdate":true,"noteIndex":0},"citationItems":[{"id":75,"uris":["http://zotero.org/users/9928041/items/UNHTSCPB"],"itemData":{"id":75,"type":"article-journal","container-title":"Child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008F1F6E" w:rsidRPr="008F1F6E">
        <w:rPr>
          <w:rFonts w:ascii="Times" w:hAnsi="Times"/>
        </w:rPr>
        <w:fldChar w:fldCharType="separate"/>
      </w:r>
      <w:r w:rsidR="008F1F6E" w:rsidRPr="008F1F6E">
        <w:rPr>
          <w:rFonts w:ascii="Times" w:hAnsi="Times"/>
          <w:noProof/>
        </w:rPr>
        <w:t>(Malina, 2010)</w:t>
      </w:r>
      <w:r w:rsidR="008F1F6E" w:rsidRPr="008F1F6E">
        <w:rPr>
          <w:rFonts w:ascii="Times" w:hAnsi="Times"/>
        </w:rPr>
        <w:fldChar w:fldCharType="end"/>
      </w:r>
      <w:r w:rsidR="008F1F6E" w:rsidRPr="008F1F6E">
        <w:rPr>
          <w:rFonts w:ascii="Times" w:hAnsi="Times"/>
        </w:rPr>
        <w:t>. Effectivement, tous</w:t>
      </w:r>
      <w:r w:rsidR="008F1F6E" w:rsidRPr="008F1F6E">
        <w:rPr>
          <w:rFonts w:ascii="Times" w:hAnsi="Times"/>
        </w:rPr>
        <w:sym w:font="Symbol" w:char="F0D7"/>
      </w:r>
      <w:r w:rsidR="008F1F6E" w:rsidRPr="008F1F6E">
        <w:rPr>
          <w:rFonts w:ascii="Times" w:hAnsi="Times"/>
        </w:rPr>
        <w:t>tes les athlètes de cette étude sont pratiquants</w:t>
      </w:r>
      <w:r w:rsidR="008F1F6E" w:rsidRPr="008F1F6E">
        <w:rPr>
          <w:rFonts w:ascii="Times" w:hAnsi="Times"/>
        </w:rPr>
        <w:sym w:font="Symbol" w:char="F0D7"/>
      </w:r>
      <w:r w:rsidR="008F1F6E" w:rsidRPr="008F1F6E">
        <w:rPr>
          <w:rFonts w:ascii="Times" w:hAnsi="Times"/>
        </w:rPr>
        <w:t xml:space="preserve">es au moment de répondre au questionnaire. Cependant, le questionnaire n’offre pas la possibilité d’identifier temporellement les actes subis ce qui peut influencer les résultats sur les catégories d’âge. Effectivement, </w:t>
      </w:r>
      <w:r w:rsidR="008F1F6E">
        <w:rPr>
          <w:rFonts w:ascii="Times" w:hAnsi="Times"/>
        </w:rPr>
        <w:t>ce</w:t>
      </w:r>
      <w:r w:rsidR="008F1F6E" w:rsidRPr="008F1F6E">
        <w:rPr>
          <w:rFonts w:ascii="Times" w:hAnsi="Times"/>
        </w:rPr>
        <w:t xml:space="preserve"> questionnaire s’est inspiré du VTAQ pour la formulation des items, à titre d’exemple, le premier item du questionnaire est précédé d’une courte explication pour mettre le</w:t>
      </w:r>
      <w:r w:rsidR="008F1F6E" w:rsidRPr="008F1F6E">
        <w:rPr>
          <w:rFonts w:ascii="Times" w:hAnsi="Times"/>
        </w:rPr>
        <w:sym w:font="Symbol" w:char="F0D7"/>
      </w:r>
      <w:r w:rsidR="008F1F6E" w:rsidRPr="008F1F6E">
        <w:rPr>
          <w:rFonts w:ascii="Times" w:hAnsi="Times"/>
        </w:rPr>
        <w:t>a répondant</w:t>
      </w:r>
      <w:r w:rsidR="008F1F6E" w:rsidRPr="008F1F6E">
        <w:rPr>
          <w:rFonts w:ascii="Times" w:hAnsi="Times"/>
        </w:rPr>
        <w:sym w:font="Symbol" w:char="F0D7"/>
      </w:r>
      <w:r w:rsidR="008F1F6E" w:rsidRPr="008F1F6E">
        <w:rPr>
          <w:rFonts w:ascii="Times" w:hAnsi="Times"/>
        </w:rPr>
        <w:t>e en situation : « Les prochaines questions concernent certains évènements de maltraitance physique qui ont pu survenir avec un autre athlète ou un groupe d’athlètes depuis ton enfance jusqu’</w:t>
      </w:r>
      <w:proofErr w:type="spellStart"/>
      <w:r w:rsidR="008F1F6E" w:rsidRPr="008F1F6E">
        <w:rPr>
          <w:rFonts w:ascii="Times" w:hAnsi="Times"/>
        </w:rPr>
        <w:t>a</w:t>
      </w:r>
      <w:proofErr w:type="spellEnd"/>
      <w:r w:rsidR="008F1F6E" w:rsidRPr="008F1F6E">
        <w:rPr>
          <w:rFonts w:ascii="Times" w:hAnsi="Times"/>
        </w:rPr>
        <w:t xml:space="preserve">̀ aujourd’hui durant tes entrainements, tes compétitions ou tout autre évènement en lien avec la pratique de ton sport (ex. </w:t>
      </w:r>
      <w:proofErr w:type="spellStart"/>
      <w:r w:rsidR="008F1F6E" w:rsidRPr="008F1F6E">
        <w:rPr>
          <w:rFonts w:ascii="Times" w:hAnsi="Times"/>
        </w:rPr>
        <w:t>réunions</w:t>
      </w:r>
      <w:proofErr w:type="spellEnd"/>
      <w:r w:rsidR="008F1F6E" w:rsidRPr="008F1F6E">
        <w:rPr>
          <w:rFonts w:ascii="Times" w:hAnsi="Times"/>
        </w:rPr>
        <w:t xml:space="preserve">, </w:t>
      </w:r>
      <w:proofErr w:type="spellStart"/>
      <w:r w:rsidR="008F1F6E" w:rsidRPr="008F1F6E">
        <w:rPr>
          <w:rFonts w:ascii="Times" w:hAnsi="Times"/>
        </w:rPr>
        <w:t>séances</w:t>
      </w:r>
      <w:proofErr w:type="spellEnd"/>
      <w:r w:rsidR="008F1F6E" w:rsidRPr="008F1F6E">
        <w:rPr>
          <w:rFonts w:ascii="Times" w:hAnsi="Times"/>
        </w:rPr>
        <w:t xml:space="preserve"> </w:t>
      </w:r>
      <w:proofErr w:type="spellStart"/>
      <w:r w:rsidR="008F1F6E" w:rsidRPr="008F1F6E">
        <w:rPr>
          <w:rFonts w:ascii="Times" w:hAnsi="Times"/>
        </w:rPr>
        <w:t>vidéo</w:t>
      </w:r>
      <w:proofErr w:type="spellEnd"/>
      <w:r w:rsidR="008F1F6E" w:rsidRPr="008F1F6E">
        <w:rPr>
          <w:rFonts w:ascii="Times" w:hAnsi="Times"/>
        </w:rPr>
        <w:t>, camps d’entrainement, sorties d’</w:t>
      </w:r>
      <w:proofErr w:type="spellStart"/>
      <w:r w:rsidR="008F1F6E" w:rsidRPr="008F1F6E">
        <w:rPr>
          <w:rFonts w:ascii="Times" w:hAnsi="Times"/>
        </w:rPr>
        <w:t>équipe</w:t>
      </w:r>
      <w:proofErr w:type="spellEnd"/>
      <w:r w:rsidR="008F1F6E" w:rsidRPr="008F1F6E">
        <w:rPr>
          <w:rFonts w:ascii="Times" w:hAnsi="Times"/>
        </w:rPr>
        <w:t>) ». Le fait d’utiliser les mots « depuis ton enfance jusqu’</w:t>
      </w:r>
      <w:proofErr w:type="spellStart"/>
      <w:r w:rsidR="008F1F6E" w:rsidRPr="008F1F6E">
        <w:rPr>
          <w:rFonts w:ascii="Times" w:hAnsi="Times"/>
        </w:rPr>
        <w:t>a</w:t>
      </w:r>
      <w:proofErr w:type="spellEnd"/>
      <w:r w:rsidR="008F1F6E" w:rsidRPr="008F1F6E">
        <w:rPr>
          <w:rFonts w:ascii="Times" w:hAnsi="Times"/>
        </w:rPr>
        <w:t xml:space="preserve">̀ aujourd’hui » ne laissent donc aucuns moyens de pouvoir identifier selon nos catégories d’âge, quand est-ce que la maltraitance a eu lieu. </w:t>
      </w:r>
      <w:r>
        <w:rPr>
          <w:rFonts w:ascii="Times" w:hAnsi="Times"/>
        </w:rPr>
        <w:t>Dès lors, les athlètes plus âgés ont potentiellement plus de chance de faire face à des maltraitances.</w:t>
      </w:r>
    </w:p>
    <w:p w14:paraId="6ED84803" w14:textId="31A177FA" w:rsidR="008F1F6E" w:rsidRPr="008F1F6E" w:rsidRDefault="00741A7C" w:rsidP="008F1F6E">
      <w:pPr>
        <w:spacing w:line="360" w:lineRule="auto"/>
        <w:jc w:val="both"/>
        <w:rPr>
          <w:rFonts w:ascii="Times" w:hAnsi="Times"/>
        </w:rPr>
      </w:pPr>
      <w:r>
        <w:rPr>
          <w:rFonts w:ascii="Times" w:hAnsi="Times"/>
        </w:rPr>
        <w:t>Troisièmement</w:t>
      </w:r>
      <w:r w:rsidR="008F1F6E" w:rsidRPr="008F1F6E">
        <w:rPr>
          <w:rFonts w:ascii="Times" w:hAnsi="Times"/>
        </w:rPr>
        <w:t>, le recrutement des participants peut avoir créer un biais d’auto-sélection</w:t>
      </w:r>
      <w:r>
        <w:rPr>
          <w:rFonts w:ascii="Times" w:hAnsi="Times"/>
        </w:rPr>
        <w:t>.</w:t>
      </w:r>
      <w:r w:rsidR="008F1F6E" w:rsidRPr="008F1F6E">
        <w:rPr>
          <w:rFonts w:ascii="Times" w:hAnsi="Times"/>
        </w:rPr>
        <w:t xml:space="preserve"> </w:t>
      </w:r>
      <w:r>
        <w:rPr>
          <w:rFonts w:ascii="Times" w:hAnsi="Times"/>
        </w:rPr>
        <w:t>E</w:t>
      </w:r>
      <w:r w:rsidR="008F1F6E" w:rsidRPr="008F1F6E">
        <w:rPr>
          <w:rFonts w:ascii="Times" w:hAnsi="Times"/>
        </w:rPr>
        <w:t>ffectivement</w:t>
      </w:r>
      <w:r>
        <w:rPr>
          <w:rFonts w:ascii="Times" w:hAnsi="Times"/>
        </w:rPr>
        <w:t>,</w:t>
      </w:r>
      <w:r w:rsidR="008F1F6E" w:rsidRPr="008F1F6E">
        <w:rPr>
          <w:rFonts w:ascii="Times" w:hAnsi="Times"/>
        </w:rPr>
        <w:t xml:space="preserve"> la technique d’échantillonnage a potentiellement pu attirer une population ayant été victime de maltraitance. Dès lors, il se peut que les chiffres de prévalence des différentes formes de maltraitance soient quelque peu biaisés par cette population. De plus, il est possible </w:t>
      </w:r>
      <w:r w:rsidR="008F1F6E" w:rsidRPr="008F1F6E">
        <w:rPr>
          <w:rFonts w:ascii="Times" w:hAnsi="Times"/>
        </w:rPr>
        <w:lastRenderedPageBreak/>
        <w:t xml:space="preserve">que certaines athlètes ne pensant avoir subi aucune forme de maltraitance se soient arrêtés au cours du questionnaire ou n’aient pas pris la peine de le commencer. </w:t>
      </w:r>
    </w:p>
    <w:p w14:paraId="05826CCA" w14:textId="1A848E5C" w:rsidR="008F1F6E" w:rsidRPr="008F1F6E" w:rsidRDefault="00741A7C" w:rsidP="008F1F6E">
      <w:pPr>
        <w:spacing w:line="360" w:lineRule="auto"/>
        <w:jc w:val="both"/>
        <w:rPr>
          <w:rFonts w:ascii="Times" w:hAnsi="Times"/>
        </w:rPr>
      </w:pPr>
      <w:r>
        <w:rPr>
          <w:rFonts w:ascii="Times" w:hAnsi="Times"/>
        </w:rPr>
        <w:t>Quatrièmement</w:t>
      </w:r>
      <w:r w:rsidR="008F1F6E" w:rsidRPr="008F1F6E">
        <w:rPr>
          <w:rFonts w:ascii="Times" w:hAnsi="Times"/>
        </w:rPr>
        <w:t>, la longueur du questionnaire et l’impossibilité de superviser l’ensemble des passations a débouché sur un taux d’abandon important. De plus, il est possible que la redondance des questions ait impactée l’attention des répondants</w:t>
      </w:r>
      <w:r w:rsidR="008F1F6E" w:rsidRPr="008F1F6E">
        <w:rPr>
          <w:rFonts w:ascii="Times" w:hAnsi="Times"/>
        </w:rPr>
        <w:sym w:font="Symbol" w:char="F0D7"/>
      </w:r>
      <w:r w:rsidR="008F1F6E" w:rsidRPr="008F1F6E">
        <w:rPr>
          <w:rFonts w:ascii="Times" w:hAnsi="Times"/>
        </w:rPr>
        <w:t xml:space="preserve">es lors des dernières questions du questionnaire. Il est donc possible qu’un taux inférieur de </w:t>
      </w:r>
      <w:r>
        <w:rPr>
          <w:rFonts w:ascii="Times" w:hAnsi="Times"/>
        </w:rPr>
        <w:t xml:space="preserve">maltraitance de </w:t>
      </w:r>
      <w:r w:rsidR="008F1F6E" w:rsidRPr="008F1F6E">
        <w:rPr>
          <w:rFonts w:ascii="Times" w:hAnsi="Times"/>
        </w:rPr>
        <w:t xml:space="preserve">négligence à la réalité ait été enregistré. De plus, les items de cette forme de maltraitance se manifestent en fin de questionnaire et juste après les items de maltraitance sexuelles qui peuvent sembler plus importants. </w:t>
      </w:r>
    </w:p>
    <w:p w14:paraId="0C40E7A6" w14:textId="6A561F69" w:rsidR="008F1F6E" w:rsidRPr="008F1F6E" w:rsidRDefault="008F1F6E" w:rsidP="008F1F6E">
      <w:pPr>
        <w:spacing w:line="360" w:lineRule="auto"/>
        <w:jc w:val="both"/>
        <w:rPr>
          <w:rFonts w:ascii="Times" w:hAnsi="Times"/>
        </w:rPr>
      </w:pPr>
      <w:r w:rsidRPr="008F1F6E">
        <w:rPr>
          <w:rFonts w:ascii="Times" w:hAnsi="Times"/>
        </w:rPr>
        <w:t>Cinquièmement, le questionnaire n’est pas en mesure de pouvoir renseigner sur l’endroit et le moment où se déroulent les maltraitances. Cet élément peut offrir des informations cruciales permettant de connaître les endroits et les moments de la pratique sportive où les maltraitances ont tendance à survenir. Par ces informations, les politiques de prévention seraient en mesure de pouvoir cibler de meilleure manière leurs actions.</w:t>
      </w:r>
    </w:p>
    <w:p w14:paraId="6E688D39" w14:textId="04FFDDA2" w:rsidR="008F1F6E" w:rsidRPr="008F1F6E" w:rsidRDefault="008F1F6E" w:rsidP="008F1F6E">
      <w:pPr>
        <w:spacing w:line="360" w:lineRule="auto"/>
        <w:jc w:val="both"/>
        <w:rPr>
          <w:rFonts w:ascii="Times" w:hAnsi="Times"/>
        </w:rPr>
      </w:pPr>
      <w:r w:rsidRPr="008F1F6E">
        <w:rPr>
          <w:rFonts w:ascii="Times" w:hAnsi="Times"/>
        </w:rPr>
        <w:t>Pour aller plus loin, le questionnaire sociodémographique permet de renseigner, de décrire et d’analyser la population prise en compte. Si celui-ci offre les informations de base, il ne permet pas d’avoir une vue plus détaillée de certains éléments. Effectivement, il serait intéressant de pouvoir analyser si l’orientation sexuelle des répondants</w:t>
      </w:r>
      <w:r w:rsidRPr="008F1F6E">
        <w:rPr>
          <w:rFonts w:ascii="Times" w:hAnsi="Times"/>
        </w:rPr>
        <w:sym w:font="Symbol" w:char="F0D7"/>
      </w:r>
      <w:r w:rsidRPr="008F1F6E">
        <w:rPr>
          <w:rFonts w:ascii="Times" w:hAnsi="Times"/>
        </w:rPr>
        <w:t xml:space="preserve">es est un facteur de risque par exemple. De plus, notre échantillon présente une personne qui ne se considère ni comme homme, ni comme femme. Cependant, il est impossible d’aboutir à des conclusions sur cette catégorie au vu du nombre trop restreint. De plus, le questionnaire ne permet pas d’identifier plus précisément le genre exact de ces personnes car le questionnaire offre seulement la possibilité suivante « les catégories ne me correspondent pas ». Ainsi, le questionnaire devrait laisser la place d’inscrire librement son orientation sexuelle ou son genre. </w:t>
      </w:r>
    </w:p>
    <w:p w14:paraId="344A7A73" w14:textId="63EF7128" w:rsidR="008F1F6E" w:rsidRPr="008F1F6E" w:rsidRDefault="008F1F6E" w:rsidP="008F1F6E">
      <w:pPr>
        <w:spacing w:line="360" w:lineRule="auto"/>
        <w:jc w:val="both"/>
        <w:rPr>
          <w:rFonts w:ascii="Times" w:hAnsi="Times"/>
        </w:rPr>
      </w:pPr>
      <w:r w:rsidRPr="008F1F6E">
        <w:rPr>
          <w:rFonts w:ascii="Times" w:hAnsi="Times"/>
        </w:rPr>
        <w:t xml:space="preserve">Les résultats des maltraitances ont été analysées en prenant en compte les personnes qui ont expérimenté au moins une fois une certaine maltraitance. Ce même procédé a été utilisé pour analyser l’expérience des maltraitances. Dès lors, les résultats manquent de précision quant à la récurrence des maltraitances. Nous </w:t>
      </w:r>
      <w:r w:rsidR="00E31F1E">
        <w:rPr>
          <w:rFonts w:ascii="Times" w:hAnsi="Times"/>
        </w:rPr>
        <w:t>n’avons</w:t>
      </w:r>
      <w:r w:rsidRPr="008F1F6E">
        <w:rPr>
          <w:rFonts w:ascii="Times" w:hAnsi="Times"/>
        </w:rPr>
        <w:t xml:space="preserve"> pas différenci</w:t>
      </w:r>
      <w:ins w:id="103" w:author="Denis Hauw" w:date="2023-10-19T17:50:00Z">
        <w:r w:rsidR="00F14064">
          <w:rPr>
            <w:rFonts w:ascii="Times" w:hAnsi="Times"/>
          </w:rPr>
          <w:t>é</w:t>
        </w:r>
      </w:ins>
      <w:del w:id="104" w:author="Denis Hauw" w:date="2023-10-19T17:50:00Z">
        <w:r w:rsidRPr="008F1F6E" w:rsidDel="00F14064">
          <w:rPr>
            <w:rFonts w:ascii="Times" w:hAnsi="Times"/>
          </w:rPr>
          <w:delText>er</w:delText>
        </w:r>
      </w:del>
      <w:r w:rsidRPr="008F1F6E">
        <w:rPr>
          <w:rFonts w:ascii="Times" w:hAnsi="Times"/>
        </w:rPr>
        <w:t xml:space="preserve"> une victime qui a subi une maltraitance une fois et celle qui en a subi de manière récurrente. Une future étude peut prendre en compte plus en détail cet élément car l’échelle de fréquence utilisée le permet. </w:t>
      </w:r>
    </w:p>
    <w:p w14:paraId="284858B5" w14:textId="77777777" w:rsidR="008F1F6E" w:rsidRPr="008F1F6E" w:rsidRDefault="008F1F6E" w:rsidP="008F1F6E">
      <w:pPr>
        <w:spacing w:line="360" w:lineRule="auto"/>
        <w:jc w:val="both"/>
        <w:rPr>
          <w:rFonts w:ascii="Times" w:hAnsi="Times"/>
        </w:rPr>
      </w:pPr>
      <w:r w:rsidRPr="008F1F6E">
        <w:rPr>
          <w:rFonts w:ascii="Times" w:hAnsi="Times"/>
        </w:rPr>
        <w:t xml:space="preserve">Le questionnaire offre un nombre de variable sociodémographique important. Nos résultats et l’analyse qui en découle restent au premier niveau d’analyse. En d’autres mots, aucunes variables n’ont été croisées entre elles. Ce procédé permet d’analyser beaucoup plus en </w:t>
      </w:r>
      <w:r w:rsidRPr="008F1F6E">
        <w:rPr>
          <w:rFonts w:ascii="Times" w:hAnsi="Times"/>
        </w:rPr>
        <w:lastRenderedPageBreak/>
        <w:t xml:space="preserve">profondeur les potentiels facteurs de risque. Il serait donc intéressant de partir des facteurs de risque identifiés dans nos résultats et de les croisés avec plus de variables pour en ressortir une analyse plus profonde et détaillée. </w:t>
      </w:r>
    </w:p>
    <w:p w14:paraId="1115C7B3" w14:textId="50DC4B93" w:rsidR="008F1F6E" w:rsidRPr="008F1F6E" w:rsidRDefault="008F1F6E">
      <w:pPr>
        <w:rPr>
          <w:rFonts w:ascii="Times" w:hAnsi="Times"/>
          <w:color w:val="000000" w:themeColor="text1"/>
        </w:rPr>
      </w:pPr>
    </w:p>
    <w:sectPr w:rsidR="008F1F6E" w:rsidRPr="008F1F6E" w:rsidSect="00B950AC">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abienne Crettaz von Roten" w:date="2023-10-14T18:05:00Z" w:initials="FC">
    <w:p w14:paraId="7F1C4A5D" w14:textId="1D7D8840" w:rsidR="002644EF" w:rsidRDefault="00C165F6" w:rsidP="008C6E6E">
      <w:r>
        <w:rPr>
          <w:rStyle w:val="Marquedecommentaire"/>
        </w:rPr>
        <w:annotationRef/>
      </w:r>
      <w:r w:rsidR="002644EF">
        <w:rPr>
          <w:sz w:val="20"/>
          <w:szCs w:val="20"/>
        </w:rPr>
        <w:t>Il faut ancrer les hypothèses dans la littérature et les synthétiser. Mais je laisse Prof. Haut vous donner plus d’inputs sur celà</w:t>
      </w:r>
    </w:p>
  </w:comment>
  <w:comment w:id="4" w:author="Denis Hauw" w:date="2023-10-19T15:40:00Z" w:initials="DH">
    <w:p w14:paraId="678CA58B" w14:textId="77777777" w:rsidR="00F14064" w:rsidRDefault="00F14064" w:rsidP="002C590F">
      <w:r>
        <w:rPr>
          <w:rStyle w:val="Marquedecommentaire"/>
        </w:rPr>
        <w:annotationRef/>
      </w:r>
      <w:r>
        <w:rPr>
          <w:color w:val="000000"/>
          <w:sz w:val="20"/>
          <w:szCs w:val="20"/>
        </w:rPr>
        <w:t xml:space="preserve">Effectivement, merci de citer les références des etudes sur lesquelles tu t’appuies ici </w:t>
      </w:r>
    </w:p>
  </w:comment>
  <w:comment w:id="5" w:author="Denis Hauw" w:date="2023-10-19T15:41:00Z" w:initials="DH">
    <w:p w14:paraId="7D1DE511" w14:textId="77777777" w:rsidR="00F14064" w:rsidRDefault="00F14064" w:rsidP="00FD5EA7">
      <w:r>
        <w:rPr>
          <w:rStyle w:val="Marquedecommentaire"/>
        </w:rPr>
        <w:annotationRef/>
      </w:r>
      <w:r>
        <w:rPr>
          <w:color w:val="000000"/>
          <w:sz w:val="20"/>
          <w:szCs w:val="20"/>
        </w:rPr>
        <w:t>Idem</w:t>
      </w:r>
    </w:p>
  </w:comment>
  <w:comment w:id="6" w:author="Denis Hauw" w:date="2023-10-19T15:42:00Z" w:initials="DH">
    <w:p w14:paraId="371D376A" w14:textId="77777777" w:rsidR="00F14064" w:rsidRDefault="00F14064" w:rsidP="00CB3F82">
      <w:r>
        <w:rPr>
          <w:rStyle w:val="Marquedecommentaire"/>
        </w:rPr>
        <w:annotationRef/>
      </w:r>
      <w:r>
        <w:rPr>
          <w:color w:val="000000"/>
          <w:sz w:val="20"/>
          <w:szCs w:val="20"/>
        </w:rPr>
        <w:t>Est-ce le bon terme à employer ici ?</w:t>
      </w:r>
    </w:p>
  </w:comment>
  <w:comment w:id="7" w:author="Denis Hauw" w:date="2023-10-19T15:44:00Z" w:initials="DH">
    <w:p w14:paraId="08229B79" w14:textId="77777777" w:rsidR="00F14064" w:rsidRDefault="00F14064" w:rsidP="003927B7">
      <w:r>
        <w:rPr>
          <w:rStyle w:val="Marquedecommentaire"/>
        </w:rPr>
        <w:annotationRef/>
      </w:r>
      <w:r>
        <w:rPr>
          <w:color w:val="000000"/>
          <w:sz w:val="20"/>
          <w:szCs w:val="20"/>
        </w:rPr>
        <w:t>Mêmes remarques que plus haut</w:t>
      </w:r>
    </w:p>
  </w:comment>
  <w:comment w:id="23" w:author="Fabienne Crettaz von Roten" w:date="2023-10-14T18:19:00Z" w:initials="FC">
    <w:p w14:paraId="16A15C16" w14:textId="35FE69DF" w:rsidR="005F4048" w:rsidRDefault="005F4048" w:rsidP="00AE0C80">
      <w:r>
        <w:rPr>
          <w:rStyle w:val="Marquedecommentaire"/>
        </w:rPr>
        <w:annotationRef/>
      </w:r>
      <w:r>
        <w:rPr>
          <w:color w:val="000000"/>
          <w:sz w:val="20"/>
          <w:szCs w:val="20"/>
        </w:rPr>
        <w:t>Je ne suis pas convaincue par vos choix de catégories, en particulier pourquoi foot est séparé de sport d’équipe. Plus largement, pourquoi donnez-vous les N et % de chaque catégorie, quand elles seront indiquée dans la Table 1 qui vient plus loin</w:t>
      </w:r>
    </w:p>
  </w:comment>
  <w:comment w:id="25" w:author="Fabienne Crettaz von Roten" w:date="2023-10-14T18:07:00Z" w:initials="FC">
    <w:p w14:paraId="0CABD244" w14:textId="77777777" w:rsidR="002644EF" w:rsidRDefault="00C165F6" w:rsidP="00A20893">
      <w:r>
        <w:rPr>
          <w:rStyle w:val="Marquedecommentaire"/>
        </w:rPr>
        <w:annotationRef/>
      </w:r>
      <w:r w:rsidR="002644EF" w:rsidRPr="001566E5">
        <w:rPr>
          <w:color w:val="FF0000"/>
          <w:sz w:val="20"/>
          <w:szCs w:val="20"/>
        </w:rPr>
        <w:t>Etes-vous sûr que c’est ce que fait un test du Chi-carré d’indépendance?</w:t>
      </w:r>
    </w:p>
  </w:comment>
  <w:comment w:id="26" w:author="Fabienne Crettaz von Roten" w:date="2023-10-14T18:08:00Z" w:initials="FC">
    <w:p w14:paraId="641D9CA5" w14:textId="17201D5E" w:rsidR="00C165F6" w:rsidRDefault="00C165F6" w:rsidP="00B43E9A">
      <w:r>
        <w:rPr>
          <w:rStyle w:val="Marquedecommentaire"/>
        </w:rPr>
        <w:annotationRef/>
      </w:r>
      <w:r>
        <w:rPr>
          <w:color w:val="000000"/>
          <w:sz w:val="20"/>
          <w:szCs w:val="20"/>
        </w:rPr>
        <w:t>Cette fin de phrase n’est pas claire pour moi</w:t>
      </w:r>
    </w:p>
  </w:comment>
  <w:comment w:id="27" w:author="Fabienne Crettaz von Roten" w:date="2023-10-14T18:08:00Z" w:initials="FC">
    <w:p w14:paraId="16797665" w14:textId="77777777" w:rsidR="002644EF" w:rsidRDefault="00C165F6" w:rsidP="006276AC">
      <w:r>
        <w:rPr>
          <w:rStyle w:val="Marquedecommentaire"/>
        </w:rPr>
        <w:annotationRef/>
      </w:r>
      <w:r w:rsidR="002644EF" w:rsidRPr="001566E5">
        <w:rPr>
          <w:color w:val="FF0000"/>
          <w:sz w:val="20"/>
          <w:szCs w:val="20"/>
        </w:rPr>
        <w:t>Vous avez appris  R? Super! Quelle version de R avez-vous utilisé? Il faut l’indiquer.</w:t>
      </w:r>
    </w:p>
  </w:comment>
  <w:comment w:id="31" w:author="Fabienne Crettaz von Roten" w:date="2023-10-14T18:22:00Z" w:initials="FC">
    <w:p w14:paraId="594EBA01" w14:textId="4D756120" w:rsidR="00CE4748" w:rsidRDefault="00CE4748" w:rsidP="001323BB">
      <w:r>
        <w:rPr>
          <w:rStyle w:val="Marquedecommentaire"/>
        </w:rPr>
        <w:annotationRef/>
      </w:r>
      <w:r>
        <w:rPr>
          <w:color w:val="000000"/>
          <w:sz w:val="20"/>
          <w:szCs w:val="20"/>
        </w:rPr>
        <w:t>Redite avec plus haut et avec le tableau ci-dessous.</w:t>
      </w:r>
    </w:p>
  </w:comment>
  <w:comment w:id="32" w:author="Fabienne Crettaz von Roten" w:date="2023-10-14T18:14:00Z" w:initials="FC">
    <w:p w14:paraId="0FFCAEA5" w14:textId="77777777" w:rsidR="002644EF" w:rsidRDefault="005F4048" w:rsidP="00253054">
      <w:r>
        <w:rPr>
          <w:rStyle w:val="Marquedecommentaire"/>
        </w:rPr>
        <w:annotationRef/>
      </w:r>
      <w:r w:rsidR="002644EF">
        <w:rPr>
          <w:sz w:val="20"/>
          <w:szCs w:val="20"/>
        </w:rPr>
        <w:t>Ce titre est incorrect, je pense que vous voulez dire Total ou Echantillon total</w:t>
      </w:r>
    </w:p>
  </w:comment>
  <w:comment w:id="33" w:author="Fabienne Crettaz von Roten" w:date="2023-10-14T18:13:00Z" w:initials="FC">
    <w:p w14:paraId="15E03ABA" w14:textId="00F2FA6B" w:rsidR="005F4048" w:rsidRDefault="005F4048" w:rsidP="00E43EA7">
      <w:r>
        <w:rPr>
          <w:rStyle w:val="Marquedecommentaire"/>
        </w:rPr>
        <w:annotationRef/>
      </w:r>
      <w:r>
        <w:rPr>
          <w:color w:val="000000"/>
          <w:sz w:val="20"/>
          <w:szCs w:val="20"/>
        </w:rPr>
        <w:t>Il faut alors le mettre pour chaque colonne</w:t>
      </w:r>
    </w:p>
  </w:comment>
  <w:comment w:id="34" w:author="Fabienne Crettaz von Roten" w:date="2023-10-14T18:10:00Z" w:initials="FC">
    <w:p w14:paraId="4738F9FF" w14:textId="77777777" w:rsidR="005F4048" w:rsidRDefault="005F4048" w:rsidP="00315A22">
      <w:r>
        <w:rPr>
          <w:rStyle w:val="Marquedecommentaire"/>
        </w:rPr>
        <w:annotationRef/>
      </w:r>
      <w:r>
        <w:rPr>
          <w:sz w:val="20"/>
          <w:szCs w:val="20"/>
        </w:rPr>
        <w:t>Rajoutez le N et le %. Idem pour les Hommes</w:t>
      </w:r>
    </w:p>
  </w:comment>
  <w:comment w:id="35" w:author="Fabienne Crettaz von Roten" w:date="2023-10-14T18:24:00Z" w:initials="FC">
    <w:p w14:paraId="6F8B41F6" w14:textId="77777777" w:rsidR="00CE4748" w:rsidRDefault="00CE4748" w:rsidP="00866BD5">
      <w:r>
        <w:rPr>
          <w:rStyle w:val="Marquedecommentaire"/>
        </w:rPr>
        <w:annotationRef/>
      </w:r>
      <w:r>
        <w:rPr>
          <w:color w:val="000000"/>
          <w:sz w:val="20"/>
          <w:szCs w:val="20"/>
        </w:rPr>
        <w:t>Pourquoi mettez-vous cette ligne? Elle existe déjà ci-dessus? En plus pourquoi avez.vous N=781 alors que ci-dessus N=778?</w:t>
      </w:r>
    </w:p>
  </w:comment>
  <w:comment w:id="36" w:author="Fabienne Crettaz von Roten" w:date="2023-10-14T18:25:00Z" w:initials="FC">
    <w:p w14:paraId="06B2D4FA" w14:textId="77777777" w:rsidR="002644EF" w:rsidRDefault="00CE4748" w:rsidP="00AE4E19">
      <w:r>
        <w:rPr>
          <w:rStyle w:val="Marquedecommentaire"/>
        </w:rPr>
        <w:annotationRef/>
      </w:r>
      <w:r w:rsidR="002644EF">
        <w:rPr>
          <w:sz w:val="20"/>
          <w:szCs w:val="20"/>
        </w:rPr>
        <w:t>Faites des transitions un peu moins abruptes.</w:t>
      </w:r>
    </w:p>
  </w:comment>
  <w:comment w:id="37" w:author="Fabienne Crettaz von Roten" w:date="2023-10-16T11:13:00Z" w:initials="FC">
    <w:p w14:paraId="52DBB7DB" w14:textId="77777777" w:rsidR="005F1C4F" w:rsidRDefault="005F1C4F" w:rsidP="003E4F51">
      <w:r>
        <w:rPr>
          <w:rStyle w:val="Marquedecommentaire"/>
        </w:rPr>
        <w:annotationRef/>
      </w:r>
      <w:r>
        <w:rPr>
          <w:color w:val="000000"/>
          <w:sz w:val="20"/>
          <w:szCs w:val="20"/>
        </w:rPr>
        <w:t>Ici, j’aurais mis le n car il n’y a pas de tableau</w:t>
      </w:r>
    </w:p>
  </w:comment>
  <w:comment w:id="38" w:author="Fabienne Crettaz von Roten" w:date="2023-10-14T18:27:00Z" w:initials="FC">
    <w:p w14:paraId="2227EA22" w14:textId="32B647B7" w:rsidR="002644EF" w:rsidRDefault="00CE4748" w:rsidP="00907B71">
      <w:r>
        <w:rPr>
          <w:rStyle w:val="Marquedecommentaire"/>
        </w:rPr>
        <w:annotationRef/>
      </w:r>
      <w:r w:rsidR="002644EF">
        <w:rPr>
          <w:sz w:val="20"/>
          <w:szCs w:val="20"/>
        </w:rPr>
        <w:t>Socio-démocratiques?</w:t>
      </w:r>
    </w:p>
  </w:comment>
  <w:comment w:id="39" w:author="Fabienne Crettaz von Roten" w:date="2023-10-14T18:30:00Z" w:initials="FC">
    <w:p w14:paraId="191DFF7D" w14:textId="419A100C" w:rsidR="001A01E0" w:rsidRDefault="001A01E0" w:rsidP="00EA33DB">
      <w:r>
        <w:rPr>
          <w:rStyle w:val="Marquedecommentaire"/>
        </w:rPr>
        <w:annotationRef/>
      </w:r>
      <w:r>
        <w:rPr>
          <w:color w:val="000000"/>
          <w:sz w:val="20"/>
          <w:szCs w:val="20"/>
        </w:rPr>
        <w:t>Du moment que les techniques statistiques ont été décrites correctement dans la partie dévolue, la partie Résultats ne redit pas l’analyse statistique utilisée.</w:t>
      </w:r>
    </w:p>
  </w:comment>
  <w:comment w:id="40" w:author="Fabienne Crettaz von Roten" w:date="2023-10-14T18:28:00Z" w:initials="FC">
    <w:p w14:paraId="27728C3D" w14:textId="77777777" w:rsidR="002644EF" w:rsidRDefault="00D0766E" w:rsidP="002754C5">
      <w:r>
        <w:rPr>
          <w:rStyle w:val="Marquedecommentaire"/>
        </w:rPr>
        <w:annotationRef/>
      </w:r>
      <w:r w:rsidR="002644EF">
        <w:rPr>
          <w:sz w:val="20"/>
          <w:szCs w:val="20"/>
        </w:rPr>
        <w:t>Soyez attentif avec les notions statistiques que vous utilisez</w:t>
      </w:r>
    </w:p>
  </w:comment>
  <w:comment w:id="41" w:author="Fabienne Crettaz von Roten" w:date="2023-10-14T18:29:00Z" w:initials="FC">
    <w:p w14:paraId="35AAAE56" w14:textId="77777777" w:rsidR="002644EF" w:rsidRDefault="00D0766E" w:rsidP="00A74FF6">
      <w:r>
        <w:rPr>
          <w:rStyle w:val="Marquedecommentaire"/>
        </w:rPr>
        <w:annotationRef/>
      </w:r>
      <w:r w:rsidR="002644EF" w:rsidRPr="001566E5">
        <w:rPr>
          <w:color w:val="FF0000"/>
          <w:sz w:val="20"/>
          <w:szCs w:val="20"/>
        </w:rPr>
        <w:t>Vous aviez dit que vous feriez des IC(0.99). En plus je ne vois aucun intervalle de confiance dans la suite</w:t>
      </w:r>
    </w:p>
  </w:comment>
  <w:comment w:id="42" w:author="Fabienne Crettaz von Roten" w:date="2023-10-14T18:32:00Z" w:initials="FC">
    <w:p w14:paraId="7E278107" w14:textId="64DE86B2" w:rsidR="001A01E0" w:rsidRDefault="001A01E0" w:rsidP="00096B91">
      <w:r>
        <w:rPr>
          <w:rStyle w:val="Marquedecommentaire"/>
        </w:rPr>
        <w:annotationRef/>
      </w:r>
      <w:r>
        <w:rPr>
          <w:color w:val="000000"/>
          <w:sz w:val="20"/>
          <w:szCs w:val="20"/>
        </w:rPr>
        <w:t>Pas besoin de répéter la technique</w:t>
      </w:r>
    </w:p>
  </w:comment>
  <w:comment w:id="43" w:author="Fabienne Crettaz von Roten" w:date="2023-10-14T18:33:00Z" w:initials="FC">
    <w:p w14:paraId="4AA744AF" w14:textId="77777777" w:rsidR="001A01E0" w:rsidRDefault="001A01E0" w:rsidP="003E2830">
      <w:r>
        <w:rPr>
          <w:rStyle w:val="Marquedecommentaire"/>
        </w:rPr>
        <w:annotationRef/>
      </w:r>
      <w:r>
        <w:rPr>
          <w:color w:val="000000"/>
          <w:sz w:val="20"/>
          <w:szCs w:val="20"/>
        </w:rPr>
        <w:t>Inutile, car ce chiffre est dans le tableau 2</w:t>
      </w:r>
    </w:p>
  </w:comment>
  <w:comment w:id="44" w:author="Fabienne Crettaz von Roten" w:date="2023-10-14T18:32:00Z" w:initials="FC">
    <w:p w14:paraId="30B2D1EE" w14:textId="0A80E88B" w:rsidR="001A01E0" w:rsidRDefault="001A01E0" w:rsidP="009A285D">
      <w:r>
        <w:rPr>
          <w:rStyle w:val="Marquedecommentaire"/>
        </w:rPr>
        <w:annotationRef/>
      </w:r>
      <w:r>
        <w:rPr>
          <w:color w:val="000000"/>
          <w:sz w:val="20"/>
          <w:szCs w:val="20"/>
        </w:rPr>
        <w:t>Par contre ici vous devez donner la p-valeur</w:t>
      </w:r>
    </w:p>
  </w:comment>
  <w:comment w:id="45" w:author="Fabienne Crettaz von Roten" w:date="2023-10-16T10:19:00Z" w:initials="FC">
    <w:p w14:paraId="47E25805" w14:textId="77777777" w:rsidR="002644EF" w:rsidRDefault="002644EF" w:rsidP="008F065B">
      <w:r>
        <w:rPr>
          <w:rStyle w:val="Marquedecommentaire"/>
        </w:rPr>
        <w:annotationRef/>
      </w:r>
      <w:r w:rsidRPr="001566E5">
        <w:rPr>
          <w:color w:val="FF0000"/>
          <w:sz w:val="20"/>
          <w:szCs w:val="20"/>
        </w:rPr>
        <w:t>Cette formulation n’est pas claire: de quelle différence parlez-vous? « augmente avec l’âge », vous n’avez pas fait une corrélation, en plus vous utilisez des classes d’âge.</w:t>
      </w:r>
    </w:p>
  </w:comment>
  <w:comment w:id="46" w:author="Fabienne Crettaz von Roten" w:date="2023-10-16T10:57:00Z" w:initials="FC">
    <w:p w14:paraId="4D3A7B2C" w14:textId="77777777" w:rsidR="00CC0988" w:rsidRDefault="00CC0988" w:rsidP="00A6493F">
      <w:r>
        <w:rPr>
          <w:rStyle w:val="Marquedecommentaire"/>
        </w:rPr>
        <w:annotationRef/>
      </w:r>
      <w:r>
        <w:rPr>
          <w:color w:val="000000"/>
          <w:sz w:val="20"/>
          <w:szCs w:val="20"/>
        </w:rPr>
        <w:t>Le test d’indépendance dit qu’il y a un lien entre maltraitance sexuelle et niveau de pratique (pas d’augmentation significative avec). En plus regardez vos chiffres, le niveau qui a la plus haute prévalence n’est pas International mais national.</w:t>
      </w:r>
    </w:p>
  </w:comment>
  <w:comment w:id="47" w:author="Fabienne Crettaz von Roten" w:date="2023-10-16T10:58:00Z" w:initials="FC">
    <w:p w14:paraId="30F3255B" w14:textId="77777777" w:rsidR="00CC0988" w:rsidRDefault="00CC0988" w:rsidP="00227452">
      <w:r>
        <w:rPr>
          <w:rStyle w:val="Marquedecommentaire"/>
        </w:rPr>
        <w:annotationRef/>
      </w:r>
      <w:r>
        <w:rPr>
          <w:sz w:val="20"/>
          <w:szCs w:val="20"/>
        </w:rPr>
        <w:t>Plus élevé que quoi? Phrase pas claire</w:t>
      </w:r>
    </w:p>
  </w:comment>
  <w:comment w:id="48" w:author="Fabienne Crettaz von Roten" w:date="2023-10-16T10:24:00Z" w:initials="FC">
    <w:p w14:paraId="62EF0011" w14:textId="66F990C7" w:rsidR="00892880" w:rsidRDefault="00892880" w:rsidP="00653207">
      <w:r>
        <w:rPr>
          <w:rStyle w:val="Marquedecommentaire"/>
        </w:rPr>
        <w:annotationRef/>
      </w:r>
      <w:r>
        <w:rPr>
          <w:color w:val="000000"/>
          <w:sz w:val="20"/>
          <w:szCs w:val="20"/>
        </w:rPr>
        <w:t>Non .1176</w:t>
      </w:r>
    </w:p>
    <w:p w14:paraId="27682370" w14:textId="77777777" w:rsidR="00892880" w:rsidRDefault="00892880" w:rsidP="00653207">
      <w:r>
        <w:rPr>
          <w:color w:val="000000"/>
          <w:sz w:val="20"/>
          <w:szCs w:val="20"/>
        </w:rPr>
        <w:t>Les p-valeurs sont mal reportées dans ce tableau</w:t>
      </w:r>
    </w:p>
  </w:comment>
  <w:comment w:id="49" w:author="Fabienne Crettaz von Roten" w:date="2023-10-16T11:16:00Z" w:initials="FC">
    <w:p w14:paraId="7A8E016B" w14:textId="77777777" w:rsidR="00B70E62" w:rsidRDefault="00B70E62" w:rsidP="00D32FA6">
      <w:r>
        <w:rPr>
          <w:rStyle w:val="Marquedecommentaire"/>
        </w:rPr>
        <w:annotationRef/>
      </w:r>
      <w:r w:rsidRPr="001566E5">
        <w:rPr>
          <w:color w:val="FF0000"/>
          <w:sz w:val="20"/>
          <w:szCs w:val="20"/>
        </w:rPr>
        <w:t>C’est quoi cela? Le résultat du test d’indépendance se met sur la ligne qui indique la variable catégorielle et la colonne de la statistique et de la p-valeur</w:t>
      </w:r>
    </w:p>
  </w:comment>
  <w:comment w:id="50" w:author="Fabienne Crettaz von Roten" w:date="2023-10-16T11:16:00Z" w:initials="FC">
    <w:p w14:paraId="7B7A5D27" w14:textId="77777777" w:rsidR="00B70E62" w:rsidRDefault="00B70E62" w:rsidP="00862F7C">
      <w:r>
        <w:rPr>
          <w:rStyle w:val="Marquedecommentaire"/>
        </w:rPr>
        <w:annotationRef/>
      </w:r>
      <w:r>
        <w:rPr>
          <w:color w:val="000000"/>
          <w:sz w:val="20"/>
          <w:szCs w:val="20"/>
        </w:rPr>
        <w:t>Idem</w:t>
      </w:r>
    </w:p>
  </w:comment>
  <w:comment w:id="51" w:author="Fabienne Crettaz von Roten" w:date="2023-10-16T11:15:00Z" w:initials="FC">
    <w:p w14:paraId="6E96A921" w14:textId="71C92986" w:rsidR="00B70E62" w:rsidRDefault="00B70E62" w:rsidP="00FA6515">
      <w:r>
        <w:rPr>
          <w:rStyle w:val="Marquedecommentaire"/>
        </w:rPr>
        <w:annotationRef/>
      </w:r>
      <w:r>
        <w:rPr>
          <w:color w:val="000000"/>
          <w:sz w:val="20"/>
          <w:szCs w:val="20"/>
        </w:rPr>
        <w:t>C’est quoi ce autre?</w:t>
      </w:r>
    </w:p>
  </w:comment>
  <w:comment w:id="52" w:author="Fabienne Crettaz von Roten" w:date="2023-10-16T11:17:00Z" w:initials="FC">
    <w:p w14:paraId="70377E60" w14:textId="77777777" w:rsidR="00B70E62" w:rsidRDefault="00B70E62" w:rsidP="00A968F3">
      <w:r>
        <w:rPr>
          <w:rStyle w:val="Marquedecommentaire"/>
        </w:rPr>
        <w:annotationRef/>
      </w:r>
      <w:r>
        <w:rPr>
          <w:color w:val="000000"/>
          <w:sz w:val="20"/>
          <w:szCs w:val="20"/>
        </w:rPr>
        <w:t>Idem</w:t>
      </w:r>
    </w:p>
  </w:comment>
  <w:comment w:id="53" w:author="Fabienne Crettaz von Roten" w:date="2023-10-16T10:59:00Z" w:initials="FC">
    <w:p w14:paraId="0F340966" w14:textId="6E6A06B1" w:rsidR="00CC0988" w:rsidRDefault="00CC0988" w:rsidP="00AB2D75">
      <w:r>
        <w:rPr>
          <w:rStyle w:val="Marquedecommentaire"/>
        </w:rPr>
        <w:annotationRef/>
      </w:r>
      <w:r w:rsidRPr="001566E5">
        <w:rPr>
          <w:color w:val="FF0000"/>
          <w:sz w:val="20"/>
          <w:szCs w:val="20"/>
        </w:rPr>
        <w:t>Phrase pas claire</w:t>
      </w:r>
    </w:p>
  </w:comment>
  <w:comment w:id="54" w:author="Fabienne Crettaz von Roten" w:date="2023-10-16T11:17:00Z" w:initials="FC">
    <w:p w14:paraId="61A250B7" w14:textId="77777777" w:rsidR="00B70E62" w:rsidRDefault="00B70E62" w:rsidP="0006572E">
      <w:r>
        <w:rPr>
          <w:rStyle w:val="Marquedecommentaire"/>
        </w:rPr>
        <w:annotationRef/>
      </w:r>
      <w:r>
        <w:rPr>
          <w:color w:val="000000"/>
          <w:sz w:val="20"/>
          <w:szCs w:val="20"/>
        </w:rPr>
        <w:t>Pourquoi il y a des cases vides dans ce tableau?</w:t>
      </w:r>
    </w:p>
  </w:comment>
  <w:comment w:id="55" w:author="Fabienne Crettaz von Roten" w:date="2023-10-16T11:09:00Z" w:initials="FC">
    <w:p w14:paraId="2BB5A1F9" w14:textId="500C6AA4" w:rsidR="005F1C4F" w:rsidRDefault="005F1C4F" w:rsidP="00F33611">
      <w:r>
        <w:rPr>
          <w:rStyle w:val="Marquedecommentaire"/>
        </w:rPr>
        <w:annotationRef/>
      </w:r>
      <w:r w:rsidRPr="001566E5">
        <w:rPr>
          <w:color w:val="FF0000"/>
          <w:sz w:val="20"/>
          <w:szCs w:val="20"/>
        </w:rPr>
        <w:t>La question de l’auteur de la maltraitance a été posé pour chaque catégorie de comportement. Je ne comprends pas comment vous obtenez ces chiffres (par ex pour psy, il y a 4 catégories, donc vous avez 4 réponses sur l’auteur).</w:t>
      </w:r>
    </w:p>
  </w:comment>
  <w:comment w:id="56" w:author="Fabienne Crettaz von Roten" w:date="2023-10-16T11:14:00Z" w:initials="FC">
    <w:p w14:paraId="065385C0" w14:textId="77777777" w:rsidR="005F1C4F" w:rsidRDefault="005F1C4F" w:rsidP="002008DD">
      <w:r>
        <w:rPr>
          <w:rStyle w:val="Marquedecommentaire"/>
        </w:rPr>
        <w:annotationRef/>
      </w:r>
      <w:r>
        <w:rPr>
          <w:color w:val="000000"/>
          <w:sz w:val="20"/>
          <w:szCs w:val="20"/>
        </w:rPr>
        <w:t>Ce chiffre est faux</w:t>
      </w:r>
    </w:p>
  </w:comment>
  <w:comment w:id="57" w:author="Fabienne Crettaz von Roten" w:date="2023-10-16T10:22:00Z" w:initials="FC">
    <w:p w14:paraId="7FDC6BB7" w14:textId="18E4FB51" w:rsidR="00B166C7" w:rsidRDefault="00892880" w:rsidP="00FD34B0">
      <w:r>
        <w:rPr>
          <w:rStyle w:val="Marquedecommentaire"/>
        </w:rPr>
        <w:annotationRef/>
      </w:r>
      <w:r w:rsidR="00B166C7">
        <w:rPr>
          <w:sz w:val="20"/>
          <w:szCs w:val="20"/>
        </w:rPr>
        <w:t>Non, .001</w:t>
      </w:r>
      <w:r w:rsidR="00B166C7">
        <w:rPr>
          <w:sz w:val="20"/>
          <w:szCs w:val="20"/>
        </w:rPr>
        <w:cr/>
        <w:t>Les p-valeurs sont mal relevées dans ce tableau</w:t>
      </w:r>
    </w:p>
  </w:comment>
  <w:comment w:id="58" w:author="Fabienne Crettaz von Roten" w:date="2023-10-16T11:19:00Z" w:initials="FC">
    <w:p w14:paraId="33BEE53D" w14:textId="004AA139" w:rsidR="00B70E62" w:rsidRDefault="00B70E62" w:rsidP="0033712B">
      <w:r>
        <w:rPr>
          <w:rStyle w:val="Marquedecommentaire"/>
        </w:rPr>
        <w:annotationRef/>
      </w:r>
      <w:r>
        <w:rPr>
          <w:color w:val="000000"/>
          <w:sz w:val="20"/>
          <w:szCs w:val="20"/>
        </w:rPr>
        <w:t>Votre tableau est par catégorie et par auteur</w:t>
      </w:r>
    </w:p>
  </w:comment>
  <w:comment w:id="61" w:author="Fabienne Crettaz von Roten" w:date="2023-10-16T11:22:00Z" w:initials="FC">
    <w:p w14:paraId="061642AF" w14:textId="77777777" w:rsidR="00B70E62" w:rsidRDefault="00B70E62" w:rsidP="00B45BB3">
      <w:r>
        <w:rPr>
          <w:rStyle w:val="Marquedecommentaire"/>
        </w:rPr>
        <w:annotationRef/>
      </w:r>
      <w:r>
        <w:rPr>
          <w:color w:val="000000"/>
          <w:sz w:val="20"/>
          <w:szCs w:val="20"/>
        </w:rPr>
        <w:t>Par catégorie et par auteur</w:t>
      </w:r>
    </w:p>
  </w:comment>
  <w:comment w:id="63" w:author="Fabienne Crettaz von Roten" w:date="2023-10-16T11:24:00Z" w:initials="FC">
    <w:p w14:paraId="2C1A3523" w14:textId="77777777" w:rsidR="00B70E62" w:rsidRDefault="00B70E62" w:rsidP="00B55236">
      <w:r>
        <w:rPr>
          <w:rStyle w:val="Marquedecommentaire"/>
        </w:rPr>
        <w:annotationRef/>
      </w:r>
      <w:r>
        <w:rPr>
          <w:color w:val="000000"/>
          <w:sz w:val="20"/>
          <w:szCs w:val="20"/>
        </w:rPr>
        <w:t>Je ne m’occupe pas de la Discussion, je laisse le Prof. Haut te donner ses commentaires</w:t>
      </w:r>
    </w:p>
  </w:comment>
  <w:comment w:id="64" w:author="Denis Hauw" w:date="2023-10-19T15:54:00Z" w:initials="DH">
    <w:p w14:paraId="35551558" w14:textId="77777777" w:rsidR="00F14064" w:rsidRDefault="00F14064" w:rsidP="00DB2D91">
      <w:r>
        <w:rPr>
          <w:rStyle w:val="Marquedecommentaire"/>
        </w:rPr>
        <w:annotationRef/>
      </w:r>
      <w:r>
        <w:rPr>
          <w:color w:val="000000"/>
          <w:sz w:val="20"/>
          <w:szCs w:val="20"/>
        </w:rPr>
        <w:t>Manque un mot ?</w:t>
      </w:r>
    </w:p>
  </w:comment>
  <w:comment w:id="69" w:author="Denis Hauw" w:date="2023-10-19T15:57:00Z" w:initials="DH">
    <w:p w14:paraId="76FB7CC5" w14:textId="77777777" w:rsidR="00F14064" w:rsidRDefault="00F14064" w:rsidP="00576073">
      <w:r>
        <w:rPr>
          <w:rStyle w:val="Marquedecommentaire"/>
        </w:rPr>
        <w:annotationRef/>
      </w:r>
      <w:r>
        <w:rPr>
          <w:color w:val="000000"/>
          <w:sz w:val="20"/>
          <w:szCs w:val="20"/>
        </w:rPr>
        <w:t>Donc ? Cela suggère quoi ? Analyse? Ne pas rester seulement au constat STP</w:t>
      </w:r>
    </w:p>
  </w:comment>
  <w:comment w:id="70" w:author="Denis Hauw" w:date="2023-10-19T15:57:00Z" w:initials="DH">
    <w:p w14:paraId="4FB4D2F0" w14:textId="77777777" w:rsidR="00F14064" w:rsidRDefault="00F14064" w:rsidP="00E463D3">
      <w:r>
        <w:rPr>
          <w:rStyle w:val="Marquedecommentaire"/>
        </w:rPr>
        <w:annotationRef/>
      </w:r>
      <w:r>
        <w:rPr>
          <w:color w:val="000000"/>
          <w:sz w:val="20"/>
          <w:szCs w:val="20"/>
        </w:rPr>
        <w:t>Donc ? Idem ?</w:t>
      </w:r>
    </w:p>
  </w:comment>
  <w:comment w:id="75" w:author="Denis Hauw" w:date="2023-10-19T15:59:00Z" w:initials="DH">
    <w:p w14:paraId="60CDDAE2" w14:textId="77777777" w:rsidR="00F14064" w:rsidRDefault="00F14064" w:rsidP="00532F48">
      <w:r>
        <w:rPr>
          <w:rStyle w:val="Marquedecommentaire"/>
        </w:rPr>
        <w:annotationRef/>
      </w:r>
      <w:r>
        <w:rPr>
          <w:color w:val="000000"/>
          <w:sz w:val="20"/>
          <w:szCs w:val="20"/>
        </w:rPr>
        <w:t>Bien! Ici tu donnes une explication de ce que tu obverves</w:t>
      </w:r>
    </w:p>
  </w:comment>
  <w:comment w:id="76" w:author="Denis Hauw" w:date="2023-10-19T15:59:00Z" w:initials="DH">
    <w:p w14:paraId="62736857" w14:textId="77777777" w:rsidR="00F14064" w:rsidRDefault="00F14064" w:rsidP="00216A75">
      <w:r>
        <w:rPr>
          <w:rStyle w:val="Marquedecommentaire"/>
        </w:rPr>
        <w:annotationRef/>
      </w:r>
      <w:r>
        <w:rPr>
          <w:color w:val="000000"/>
          <w:sz w:val="20"/>
          <w:szCs w:val="20"/>
        </w:rPr>
        <w:t>Donc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C4A5D" w15:done="0"/>
  <w15:commentEx w15:paraId="678CA58B" w15:done="0"/>
  <w15:commentEx w15:paraId="7D1DE511" w15:done="0"/>
  <w15:commentEx w15:paraId="371D376A" w15:done="0"/>
  <w15:commentEx w15:paraId="08229B79" w15:done="0"/>
  <w15:commentEx w15:paraId="16A15C16" w15:done="0"/>
  <w15:commentEx w15:paraId="0CABD244" w15:done="0"/>
  <w15:commentEx w15:paraId="641D9CA5" w15:done="0"/>
  <w15:commentEx w15:paraId="16797665" w15:done="0"/>
  <w15:commentEx w15:paraId="594EBA01" w15:done="0"/>
  <w15:commentEx w15:paraId="0FFCAEA5" w15:done="0"/>
  <w15:commentEx w15:paraId="15E03ABA" w15:done="0"/>
  <w15:commentEx w15:paraId="4738F9FF" w15:done="0"/>
  <w15:commentEx w15:paraId="6F8B41F6" w15:done="0"/>
  <w15:commentEx w15:paraId="06B2D4FA" w15:done="0"/>
  <w15:commentEx w15:paraId="52DBB7DB" w15:done="0"/>
  <w15:commentEx w15:paraId="2227EA22" w15:done="0"/>
  <w15:commentEx w15:paraId="191DFF7D" w15:done="0"/>
  <w15:commentEx w15:paraId="27728C3D" w15:done="0"/>
  <w15:commentEx w15:paraId="35AAAE56" w15:done="0"/>
  <w15:commentEx w15:paraId="7E278107" w15:done="0"/>
  <w15:commentEx w15:paraId="4AA744AF" w15:done="0"/>
  <w15:commentEx w15:paraId="30B2D1EE" w15:done="0"/>
  <w15:commentEx w15:paraId="47E25805" w15:done="0"/>
  <w15:commentEx w15:paraId="4D3A7B2C" w15:done="0"/>
  <w15:commentEx w15:paraId="30F3255B" w15:done="0"/>
  <w15:commentEx w15:paraId="27682370" w15:done="0"/>
  <w15:commentEx w15:paraId="7A8E016B" w15:done="0"/>
  <w15:commentEx w15:paraId="7B7A5D27" w15:done="0"/>
  <w15:commentEx w15:paraId="6E96A921" w15:done="0"/>
  <w15:commentEx w15:paraId="70377E60" w15:done="0"/>
  <w15:commentEx w15:paraId="0F340966" w15:done="0"/>
  <w15:commentEx w15:paraId="61A250B7" w15:done="0"/>
  <w15:commentEx w15:paraId="2BB5A1F9" w15:done="0"/>
  <w15:commentEx w15:paraId="065385C0" w15:done="0"/>
  <w15:commentEx w15:paraId="7FDC6BB7" w15:done="0"/>
  <w15:commentEx w15:paraId="33BEE53D" w15:done="0"/>
  <w15:commentEx w15:paraId="061642AF" w15:done="0"/>
  <w15:commentEx w15:paraId="2C1A3523" w15:done="0"/>
  <w15:commentEx w15:paraId="35551558" w15:done="0"/>
  <w15:commentEx w15:paraId="76FB7CC5" w15:done="0"/>
  <w15:commentEx w15:paraId="4FB4D2F0" w15:done="0"/>
  <w15:commentEx w15:paraId="60CDDAE2" w15:done="0"/>
  <w15:commentEx w15:paraId="62736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FFEF56" w16cex:dateUtc="2023-10-14T16:05:00Z"/>
  <w16cex:commentExtensible w16cex:durableId="5544D8AE" w16cex:dateUtc="2023-10-19T13:40:00Z"/>
  <w16cex:commentExtensible w16cex:durableId="25830524" w16cex:dateUtc="2023-10-19T13:41:00Z"/>
  <w16cex:commentExtensible w16cex:durableId="6AEC91C5" w16cex:dateUtc="2023-10-19T13:42:00Z"/>
  <w16cex:commentExtensible w16cex:durableId="3C157152" w16cex:dateUtc="2023-10-19T13:44:00Z"/>
  <w16cex:commentExtensible w16cex:durableId="191C14D3" w16cex:dateUtc="2023-10-14T16:19:00Z"/>
  <w16cex:commentExtensible w16cex:durableId="34DB7270" w16cex:dateUtc="2023-10-14T16:07:00Z"/>
  <w16cex:commentExtensible w16cex:durableId="241F1ADF" w16cex:dateUtc="2023-10-14T16:08:00Z"/>
  <w16cex:commentExtensible w16cex:durableId="4570E057" w16cex:dateUtc="2023-10-14T16:08:00Z"/>
  <w16cex:commentExtensible w16cex:durableId="4C95A7A7" w16cex:dateUtc="2023-10-14T16:22:00Z"/>
  <w16cex:commentExtensible w16cex:durableId="124808D7" w16cex:dateUtc="2023-10-14T16:14:00Z"/>
  <w16cex:commentExtensible w16cex:durableId="0120A271" w16cex:dateUtc="2023-10-14T16:13:00Z"/>
  <w16cex:commentExtensible w16cex:durableId="1B418090" w16cex:dateUtc="2023-10-14T16:10:00Z"/>
  <w16cex:commentExtensible w16cex:durableId="1C124D81" w16cex:dateUtc="2023-10-14T16:24:00Z"/>
  <w16cex:commentExtensible w16cex:durableId="59E30195" w16cex:dateUtc="2023-10-14T16:25:00Z"/>
  <w16cex:commentExtensible w16cex:durableId="5A5878AD" w16cex:dateUtc="2023-10-16T09:13:00Z"/>
  <w16cex:commentExtensible w16cex:durableId="458A147E" w16cex:dateUtc="2023-10-14T16:27:00Z"/>
  <w16cex:commentExtensible w16cex:durableId="79900A5D" w16cex:dateUtc="2023-10-14T16:30:00Z"/>
  <w16cex:commentExtensible w16cex:durableId="21806EEA" w16cex:dateUtc="2023-10-14T16:28:00Z"/>
  <w16cex:commentExtensible w16cex:durableId="0A963A32" w16cex:dateUtc="2023-10-14T16:29:00Z"/>
  <w16cex:commentExtensible w16cex:durableId="4B4F1D35" w16cex:dateUtc="2023-10-14T16:32:00Z"/>
  <w16cex:commentExtensible w16cex:durableId="378743B7" w16cex:dateUtc="2023-10-14T16:33:00Z"/>
  <w16cex:commentExtensible w16cex:durableId="167D29BC" w16cex:dateUtc="2023-10-14T16:32:00Z"/>
  <w16cex:commentExtensible w16cex:durableId="5EC0385A" w16cex:dateUtc="2023-10-16T08:19:00Z"/>
  <w16cex:commentExtensible w16cex:durableId="62F7D967" w16cex:dateUtc="2023-10-16T08:57:00Z"/>
  <w16cex:commentExtensible w16cex:durableId="4983DF61" w16cex:dateUtc="2023-10-16T08:58:00Z"/>
  <w16cex:commentExtensible w16cex:durableId="2D46B7FC" w16cex:dateUtc="2023-10-16T08:24:00Z"/>
  <w16cex:commentExtensible w16cex:durableId="2D325DD8" w16cex:dateUtc="2023-10-16T09:16:00Z"/>
  <w16cex:commentExtensible w16cex:durableId="526E9D04" w16cex:dateUtc="2023-10-16T09:16:00Z"/>
  <w16cex:commentExtensible w16cex:durableId="6C38D09A" w16cex:dateUtc="2023-10-16T09:15:00Z"/>
  <w16cex:commentExtensible w16cex:durableId="18F0BDA5" w16cex:dateUtc="2023-10-16T09:17:00Z"/>
  <w16cex:commentExtensible w16cex:durableId="1DB8CC5C" w16cex:dateUtc="2023-10-16T08:59:00Z"/>
  <w16cex:commentExtensible w16cex:durableId="1652D0C2" w16cex:dateUtc="2023-10-16T09:17:00Z"/>
  <w16cex:commentExtensible w16cex:durableId="5623D69E" w16cex:dateUtc="2023-10-16T09:09:00Z"/>
  <w16cex:commentExtensible w16cex:durableId="35FDF477" w16cex:dateUtc="2023-10-16T09:14:00Z"/>
  <w16cex:commentExtensible w16cex:durableId="7D341592" w16cex:dateUtc="2023-10-16T08:22:00Z"/>
  <w16cex:commentExtensible w16cex:durableId="3A7519A9" w16cex:dateUtc="2023-10-16T09:19:00Z"/>
  <w16cex:commentExtensible w16cex:durableId="68A52933" w16cex:dateUtc="2023-10-16T09:22:00Z"/>
  <w16cex:commentExtensible w16cex:durableId="7F572832" w16cex:dateUtc="2023-10-16T09:24:00Z"/>
  <w16cex:commentExtensible w16cex:durableId="5892D784" w16cex:dateUtc="2023-10-19T13:54:00Z"/>
  <w16cex:commentExtensible w16cex:durableId="3365866E" w16cex:dateUtc="2023-10-19T13:57:00Z"/>
  <w16cex:commentExtensible w16cex:durableId="5DE55B4F" w16cex:dateUtc="2023-10-19T13:57:00Z"/>
  <w16cex:commentExtensible w16cex:durableId="337053BD" w16cex:dateUtc="2023-10-19T13:59:00Z"/>
  <w16cex:commentExtensible w16cex:durableId="7CBECC72" w16cex:dateUtc="2023-10-19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C4A5D" w16cid:durableId="48FFEF56"/>
  <w16cid:commentId w16cid:paraId="678CA58B" w16cid:durableId="5544D8AE"/>
  <w16cid:commentId w16cid:paraId="7D1DE511" w16cid:durableId="25830524"/>
  <w16cid:commentId w16cid:paraId="371D376A" w16cid:durableId="6AEC91C5"/>
  <w16cid:commentId w16cid:paraId="08229B79" w16cid:durableId="3C157152"/>
  <w16cid:commentId w16cid:paraId="16A15C16" w16cid:durableId="191C14D3"/>
  <w16cid:commentId w16cid:paraId="0CABD244" w16cid:durableId="34DB7270"/>
  <w16cid:commentId w16cid:paraId="641D9CA5" w16cid:durableId="241F1ADF"/>
  <w16cid:commentId w16cid:paraId="16797665" w16cid:durableId="4570E057"/>
  <w16cid:commentId w16cid:paraId="594EBA01" w16cid:durableId="4C95A7A7"/>
  <w16cid:commentId w16cid:paraId="0FFCAEA5" w16cid:durableId="124808D7"/>
  <w16cid:commentId w16cid:paraId="15E03ABA" w16cid:durableId="0120A271"/>
  <w16cid:commentId w16cid:paraId="4738F9FF" w16cid:durableId="1B418090"/>
  <w16cid:commentId w16cid:paraId="6F8B41F6" w16cid:durableId="1C124D81"/>
  <w16cid:commentId w16cid:paraId="06B2D4FA" w16cid:durableId="59E30195"/>
  <w16cid:commentId w16cid:paraId="52DBB7DB" w16cid:durableId="5A5878AD"/>
  <w16cid:commentId w16cid:paraId="2227EA22" w16cid:durableId="458A147E"/>
  <w16cid:commentId w16cid:paraId="191DFF7D" w16cid:durableId="79900A5D"/>
  <w16cid:commentId w16cid:paraId="27728C3D" w16cid:durableId="21806EEA"/>
  <w16cid:commentId w16cid:paraId="35AAAE56" w16cid:durableId="0A963A32"/>
  <w16cid:commentId w16cid:paraId="7E278107" w16cid:durableId="4B4F1D35"/>
  <w16cid:commentId w16cid:paraId="4AA744AF" w16cid:durableId="378743B7"/>
  <w16cid:commentId w16cid:paraId="30B2D1EE" w16cid:durableId="167D29BC"/>
  <w16cid:commentId w16cid:paraId="47E25805" w16cid:durableId="5EC0385A"/>
  <w16cid:commentId w16cid:paraId="4D3A7B2C" w16cid:durableId="62F7D967"/>
  <w16cid:commentId w16cid:paraId="30F3255B" w16cid:durableId="4983DF61"/>
  <w16cid:commentId w16cid:paraId="27682370" w16cid:durableId="2D46B7FC"/>
  <w16cid:commentId w16cid:paraId="7A8E016B" w16cid:durableId="2D325DD8"/>
  <w16cid:commentId w16cid:paraId="7B7A5D27" w16cid:durableId="526E9D04"/>
  <w16cid:commentId w16cid:paraId="6E96A921" w16cid:durableId="6C38D09A"/>
  <w16cid:commentId w16cid:paraId="70377E60" w16cid:durableId="18F0BDA5"/>
  <w16cid:commentId w16cid:paraId="0F340966" w16cid:durableId="1DB8CC5C"/>
  <w16cid:commentId w16cid:paraId="61A250B7" w16cid:durableId="1652D0C2"/>
  <w16cid:commentId w16cid:paraId="2BB5A1F9" w16cid:durableId="5623D69E"/>
  <w16cid:commentId w16cid:paraId="065385C0" w16cid:durableId="35FDF477"/>
  <w16cid:commentId w16cid:paraId="7FDC6BB7" w16cid:durableId="7D341592"/>
  <w16cid:commentId w16cid:paraId="33BEE53D" w16cid:durableId="3A7519A9"/>
  <w16cid:commentId w16cid:paraId="061642AF" w16cid:durableId="68A52933"/>
  <w16cid:commentId w16cid:paraId="2C1A3523" w16cid:durableId="7F572832"/>
  <w16cid:commentId w16cid:paraId="35551558" w16cid:durableId="5892D784"/>
  <w16cid:commentId w16cid:paraId="76FB7CC5" w16cid:durableId="3365866E"/>
  <w16cid:commentId w16cid:paraId="4FB4D2F0" w16cid:durableId="5DE55B4F"/>
  <w16cid:commentId w16cid:paraId="60CDDAE2" w16cid:durableId="337053BD"/>
  <w16cid:commentId w16cid:paraId="62736857" w16cid:durableId="7CBEC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8938" w14:textId="77777777" w:rsidR="009549F3" w:rsidRDefault="009549F3" w:rsidP="004B382D">
      <w:r>
        <w:separator/>
      </w:r>
    </w:p>
  </w:endnote>
  <w:endnote w:type="continuationSeparator" w:id="0">
    <w:p w14:paraId="5AC44394" w14:textId="77777777" w:rsidR="009549F3" w:rsidRDefault="009549F3" w:rsidP="004B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DB1D" w14:textId="77777777" w:rsidR="009549F3" w:rsidRDefault="009549F3" w:rsidP="004B382D">
      <w:r>
        <w:separator/>
      </w:r>
    </w:p>
  </w:footnote>
  <w:footnote w:type="continuationSeparator" w:id="0">
    <w:p w14:paraId="3D2F3054" w14:textId="77777777" w:rsidR="009549F3" w:rsidRDefault="009549F3" w:rsidP="004B382D">
      <w:r>
        <w:continuationSeparator/>
      </w:r>
    </w:p>
  </w:footnote>
  <w:footnote w:id="1">
    <w:p w14:paraId="20E41374" w14:textId="77777777" w:rsidR="004B382D" w:rsidRDefault="004B382D" w:rsidP="004B382D">
      <w:pPr>
        <w:pStyle w:val="Notedebasdepage"/>
      </w:pPr>
      <w:r w:rsidRPr="00995A55">
        <w:rPr>
          <w:rStyle w:val="Appelnotedebasdep"/>
        </w:rPr>
        <w:footnoteRef/>
      </w:r>
      <w:r>
        <w:rPr>
          <w:sz w:val="20"/>
          <w:szCs w:val="20"/>
        </w:rPr>
        <w:t>Plateforme de réseaux sociaux sur internet.</w:t>
      </w:r>
    </w:p>
  </w:footnote>
  <w:footnote w:id="2">
    <w:p w14:paraId="68CB0A40" w14:textId="1B957ACE" w:rsidR="004B382D" w:rsidRDefault="004B382D" w:rsidP="004B382D">
      <w:pPr>
        <w:pStyle w:val="Notedebasdepage"/>
      </w:pPr>
      <w:r w:rsidRPr="00995A55">
        <w:rPr>
          <w:rStyle w:val="Appelnotedebasdep"/>
        </w:rPr>
        <w:footnoteRef/>
      </w:r>
      <w:r w:rsidRPr="003A5AD3">
        <w:rPr>
          <w:sz w:val="20"/>
          <w:szCs w:val="20"/>
        </w:rPr>
        <w:t>Les stories Instagram sont des photos ou des vidéos qui apparaissent pendant 24 heures sur une page. Les abonné</w:t>
      </w:r>
      <w:r w:rsidR="00E1100F" w:rsidRPr="003A5AD3">
        <w:rPr>
          <w:rFonts w:cs="Times New Roman"/>
          <w:sz w:val="20"/>
          <w:szCs w:val="20"/>
        </w:rPr>
        <w:t>⸱</w:t>
      </w:r>
      <w:r w:rsidR="00E1100F" w:rsidRPr="003A5AD3">
        <w:rPr>
          <w:sz w:val="20"/>
          <w:szCs w:val="20"/>
        </w:rPr>
        <w:t>e</w:t>
      </w:r>
      <w:r w:rsidRPr="003A5AD3">
        <w:rPr>
          <w:sz w:val="20"/>
          <w:szCs w:val="20"/>
        </w:rPr>
        <w:t>s de</w:t>
      </w:r>
      <w:r>
        <w:rPr>
          <w:sz w:val="20"/>
          <w:szCs w:val="20"/>
        </w:rPr>
        <w:t xml:space="preserve"> cette page peuvent donc en prendre connaissance s’ils</w:t>
      </w:r>
      <w:r>
        <w:rPr>
          <w:rFonts w:ascii="Symbol" w:hAnsi="Symbol"/>
          <w:sz w:val="20"/>
          <w:szCs w:val="20"/>
        </w:rPr>
        <w:t></w:t>
      </w:r>
      <w:r>
        <w:rPr>
          <w:sz w:val="20"/>
          <w:szCs w:val="20"/>
        </w:rPr>
        <w:t>elles le souhaitent.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36C"/>
    <w:multiLevelType w:val="multilevel"/>
    <w:tmpl w:val="C7941058"/>
    <w:styleLink w:val="WWNum1"/>
    <w:lvl w:ilvl="0">
      <w:start w:val="1"/>
      <w:numFmt w:val="decimal"/>
      <w:lvlText w:val="%1)"/>
      <w:lvlJc w:val="left"/>
      <w:pPr>
        <w:ind w:left="720" w:hanging="360"/>
      </w:pPr>
      <w:rPr>
        <w:rFont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9762B95"/>
    <w:multiLevelType w:val="hybridMultilevel"/>
    <w:tmpl w:val="D7CC28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8A3CC1"/>
    <w:multiLevelType w:val="hybridMultilevel"/>
    <w:tmpl w:val="FDF68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1845D2"/>
    <w:multiLevelType w:val="multilevel"/>
    <w:tmpl w:val="78943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C75BE"/>
    <w:multiLevelType w:val="hybridMultilevel"/>
    <w:tmpl w:val="24AE9B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2F1ACE"/>
    <w:multiLevelType w:val="hybridMultilevel"/>
    <w:tmpl w:val="233E4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EF5A3A"/>
    <w:multiLevelType w:val="hybridMultilevel"/>
    <w:tmpl w:val="785CD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DC10D8"/>
    <w:multiLevelType w:val="hybridMultilevel"/>
    <w:tmpl w:val="24AE9B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362A33"/>
    <w:multiLevelType w:val="multilevel"/>
    <w:tmpl w:val="F0E04356"/>
    <w:lvl w:ilvl="0">
      <w:start w:val="1"/>
      <w:numFmt w:val="decimal"/>
      <w:pStyle w:val="Titre1"/>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1"/>
  </w:num>
  <w:num w:numId="4">
    <w:abstractNumId w:val="4"/>
  </w:num>
  <w:num w:numId="5">
    <w:abstractNumId w:val="3"/>
  </w:num>
  <w:num w:numId="6">
    <w:abstractNumId w:val="5"/>
  </w:num>
  <w:num w:numId="7">
    <w:abstractNumId w:val="2"/>
  </w:num>
  <w:num w:numId="8">
    <w:abstractNumId w:val="0"/>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o Tonossi">
    <w15:presenceInfo w15:providerId="AD" w15:userId="S::theo.tonossi@unil.ch::1d7fa93f-bb64-470b-89b0-ac54fd3e9f34"/>
  </w15:person>
  <w15:person w15:author="Fabienne Crettaz von Roten">
    <w15:presenceInfo w15:providerId="AD" w15:userId="S::fabienne.crettazvonroten@unil.ch::04fd6771-7123-4c75-a18e-698a4baf4b8d"/>
  </w15:person>
  <w15:person w15:author="Denis Hauw">
    <w15:presenceInfo w15:providerId="AD" w15:userId="S::denis.hauw@unil.ch::b75d7514-511f-4436-9600-8809fc7305dd"/>
  </w15:person>
  <w15:person w15:author="Denis Hauw [2]">
    <w15:presenceInfo w15:providerId="AD" w15:userId="S::Denis.Hauw@unil.ch::b75d7514-511f-4436-9600-8809fc7305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2D"/>
    <w:rsid w:val="000008E7"/>
    <w:rsid w:val="000019FA"/>
    <w:rsid w:val="000033A7"/>
    <w:rsid w:val="00021DDE"/>
    <w:rsid w:val="000255C1"/>
    <w:rsid w:val="00025897"/>
    <w:rsid w:val="00030672"/>
    <w:rsid w:val="00037A4C"/>
    <w:rsid w:val="00067263"/>
    <w:rsid w:val="000710FA"/>
    <w:rsid w:val="00073062"/>
    <w:rsid w:val="00073CDB"/>
    <w:rsid w:val="00074731"/>
    <w:rsid w:val="00096F77"/>
    <w:rsid w:val="000975C1"/>
    <w:rsid w:val="000A0E08"/>
    <w:rsid w:val="000A61C3"/>
    <w:rsid w:val="000C0102"/>
    <w:rsid w:val="000C3D87"/>
    <w:rsid w:val="000D480A"/>
    <w:rsid w:val="000E1F93"/>
    <w:rsid w:val="000F26B9"/>
    <w:rsid w:val="000F28A3"/>
    <w:rsid w:val="000F5FA7"/>
    <w:rsid w:val="001046B0"/>
    <w:rsid w:val="00106415"/>
    <w:rsid w:val="00124408"/>
    <w:rsid w:val="00126158"/>
    <w:rsid w:val="00126CC6"/>
    <w:rsid w:val="00142150"/>
    <w:rsid w:val="001439A9"/>
    <w:rsid w:val="0015256C"/>
    <w:rsid w:val="00154897"/>
    <w:rsid w:val="0015529B"/>
    <w:rsid w:val="001566E5"/>
    <w:rsid w:val="00161AF7"/>
    <w:rsid w:val="00177A9E"/>
    <w:rsid w:val="0018252D"/>
    <w:rsid w:val="001872B8"/>
    <w:rsid w:val="001926E6"/>
    <w:rsid w:val="001A01E0"/>
    <w:rsid w:val="001A29F0"/>
    <w:rsid w:val="001C31C3"/>
    <w:rsid w:val="001C582E"/>
    <w:rsid w:val="001D208B"/>
    <w:rsid w:val="001E4CD9"/>
    <w:rsid w:val="001F1713"/>
    <w:rsid w:val="002013F2"/>
    <w:rsid w:val="002049ED"/>
    <w:rsid w:val="0021367E"/>
    <w:rsid w:val="00222BBE"/>
    <w:rsid w:val="00227DE1"/>
    <w:rsid w:val="00230295"/>
    <w:rsid w:val="002332EF"/>
    <w:rsid w:val="00261345"/>
    <w:rsid w:val="0026414E"/>
    <w:rsid w:val="002644EF"/>
    <w:rsid w:val="00275414"/>
    <w:rsid w:val="002906C9"/>
    <w:rsid w:val="00291C6F"/>
    <w:rsid w:val="002A015D"/>
    <w:rsid w:val="002A6C51"/>
    <w:rsid w:val="002D618B"/>
    <w:rsid w:val="002D61D7"/>
    <w:rsid w:val="002E0FE6"/>
    <w:rsid w:val="002E2707"/>
    <w:rsid w:val="002E7204"/>
    <w:rsid w:val="002F4F0C"/>
    <w:rsid w:val="00304FAC"/>
    <w:rsid w:val="00321E47"/>
    <w:rsid w:val="00323323"/>
    <w:rsid w:val="00323498"/>
    <w:rsid w:val="00323BE1"/>
    <w:rsid w:val="00326AED"/>
    <w:rsid w:val="00334824"/>
    <w:rsid w:val="00334850"/>
    <w:rsid w:val="00336253"/>
    <w:rsid w:val="00343072"/>
    <w:rsid w:val="0035313F"/>
    <w:rsid w:val="003608DB"/>
    <w:rsid w:val="00364D47"/>
    <w:rsid w:val="00366E8C"/>
    <w:rsid w:val="00370EF9"/>
    <w:rsid w:val="003710AB"/>
    <w:rsid w:val="00385201"/>
    <w:rsid w:val="00394F7F"/>
    <w:rsid w:val="00395CA7"/>
    <w:rsid w:val="00395F78"/>
    <w:rsid w:val="00397317"/>
    <w:rsid w:val="003A2814"/>
    <w:rsid w:val="003A2AFC"/>
    <w:rsid w:val="003A5AD3"/>
    <w:rsid w:val="003B518D"/>
    <w:rsid w:val="003C0A28"/>
    <w:rsid w:val="003C2E82"/>
    <w:rsid w:val="003C60FD"/>
    <w:rsid w:val="003C760F"/>
    <w:rsid w:val="003D4353"/>
    <w:rsid w:val="00402719"/>
    <w:rsid w:val="00420031"/>
    <w:rsid w:val="00423C1A"/>
    <w:rsid w:val="004307AC"/>
    <w:rsid w:val="004511F4"/>
    <w:rsid w:val="004600C2"/>
    <w:rsid w:val="00461176"/>
    <w:rsid w:val="00470570"/>
    <w:rsid w:val="004710C3"/>
    <w:rsid w:val="004855FC"/>
    <w:rsid w:val="00486FEE"/>
    <w:rsid w:val="004A025E"/>
    <w:rsid w:val="004B382D"/>
    <w:rsid w:val="004B38B8"/>
    <w:rsid w:val="004B7481"/>
    <w:rsid w:val="004D0FEE"/>
    <w:rsid w:val="004D221F"/>
    <w:rsid w:val="004D489F"/>
    <w:rsid w:val="004D6564"/>
    <w:rsid w:val="004F0A4C"/>
    <w:rsid w:val="004F78CF"/>
    <w:rsid w:val="00507821"/>
    <w:rsid w:val="00524185"/>
    <w:rsid w:val="00526D3B"/>
    <w:rsid w:val="00533B3F"/>
    <w:rsid w:val="005612B8"/>
    <w:rsid w:val="0057279D"/>
    <w:rsid w:val="00573A2C"/>
    <w:rsid w:val="00573C4F"/>
    <w:rsid w:val="00575507"/>
    <w:rsid w:val="0058245B"/>
    <w:rsid w:val="00584DE7"/>
    <w:rsid w:val="0058570B"/>
    <w:rsid w:val="00586AE4"/>
    <w:rsid w:val="00594E07"/>
    <w:rsid w:val="005A74C4"/>
    <w:rsid w:val="005B58C1"/>
    <w:rsid w:val="005C5E07"/>
    <w:rsid w:val="005D1744"/>
    <w:rsid w:val="005D340A"/>
    <w:rsid w:val="005D550D"/>
    <w:rsid w:val="005D5A0B"/>
    <w:rsid w:val="005D7169"/>
    <w:rsid w:val="005D75B9"/>
    <w:rsid w:val="005F1378"/>
    <w:rsid w:val="005F1610"/>
    <w:rsid w:val="005F1C4F"/>
    <w:rsid w:val="005F4048"/>
    <w:rsid w:val="005F6107"/>
    <w:rsid w:val="00615B72"/>
    <w:rsid w:val="00621DDA"/>
    <w:rsid w:val="00623B5D"/>
    <w:rsid w:val="00630FF7"/>
    <w:rsid w:val="00635C21"/>
    <w:rsid w:val="00637E48"/>
    <w:rsid w:val="00640305"/>
    <w:rsid w:val="006414ED"/>
    <w:rsid w:val="00647253"/>
    <w:rsid w:val="006479E6"/>
    <w:rsid w:val="00650425"/>
    <w:rsid w:val="006546A3"/>
    <w:rsid w:val="00657930"/>
    <w:rsid w:val="00657E32"/>
    <w:rsid w:val="00660D96"/>
    <w:rsid w:val="006652EB"/>
    <w:rsid w:val="006662D8"/>
    <w:rsid w:val="006721E8"/>
    <w:rsid w:val="00691F2E"/>
    <w:rsid w:val="00695B48"/>
    <w:rsid w:val="006A5BF2"/>
    <w:rsid w:val="006B5120"/>
    <w:rsid w:val="006C3C3A"/>
    <w:rsid w:val="006D5FF5"/>
    <w:rsid w:val="006D7917"/>
    <w:rsid w:val="006E4AA6"/>
    <w:rsid w:val="006F3654"/>
    <w:rsid w:val="006F5E3B"/>
    <w:rsid w:val="007153B5"/>
    <w:rsid w:val="00720848"/>
    <w:rsid w:val="00741A7C"/>
    <w:rsid w:val="00745022"/>
    <w:rsid w:val="007459A1"/>
    <w:rsid w:val="007518BC"/>
    <w:rsid w:val="00751A75"/>
    <w:rsid w:val="00751DE2"/>
    <w:rsid w:val="0075784A"/>
    <w:rsid w:val="007645ED"/>
    <w:rsid w:val="00782DF4"/>
    <w:rsid w:val="007870BC"/>
    <w:rsid w:val="007871DE"/>
    <w:rsid w:val="0078785C"/>
    <w:rsid w:val="00795358"/>
    <w:rsid w:val="007A3EF6"/>
    <w:rsid w:val="007B164C"/>
    <w:rsid w:val="007B2502"/>
    <w:rsid w:val="007B2670"/>
    <w:rsid w:val="007B64E6"/>
    <w:rsid w:val="007C0150"/>
    <w:rsid w:val="007D00D5"/>
    <w:rsid w:val="007D6099"/>
    <w:rsid w:val="007E6D52"/>
    <w:rsid w:val="007E725E"/>
    <w:rsid w:val="007F2628"/>
    <w:rsid w:val="008067EF"/>
    <w:rsid w:val="00815CC6"/>
    <w:rsid w:val="00821507"/>
    <w:rsid w:val="00830DF3"/>
    <w:rsid w:val="008415F2"/>
    <w:rsid w:val="0084345C"/>
    <w:rsid w:val="0084697A"/>
    <w:rsid w:val="00856196"/>
    <w:rsid w:val="0086134F"/>
    <w:rsid w:val="00865C49"/>
    <w:rsid w:val="008713CE"/>
    <w:rsid w:val="00873C2E"/>
    <w:rsid w:val="0087525F"/>
    <w:rsid w:val="008772E4"/>
    <w:rsid w:val="00877A45"/>
    <w:rsid w:val="00886743"/>
    <w:rsid w:val="00886A4D"/>
    <w:rsid w:val="00892880"/>
    <w:rsid w:val="008A0941"/>
    <w:rsid w:val="008B6B81"/>
    <w:rsid w:val="008B6F40"/>
    <w:rsid w:val="008D309C"/>
    <w:rsid w:val="008D43F4"/>
    <w:rsid w:val="008D7D5D"/>
    <w:rsid w:val="008F1F6E"/>
    <w:rsid w:val="00906653"/>
    <w:rsid w:val="0091242B"/>
    <w:rsid w:val="00914906"/>
    <w:rsid w:val="00920AA3"/>
    <w:rsid w:val="009238F4"/>
    <w:rsid w:val="009247B4"/>
    <w:rsid w:val="00932C59"/>
    <w:rsid w:val="00947632"/>
    <w:rsid w:val="00951C51"/>
    <w:rsid w:val="009549F3"/>
    <w:rsid w:val="00963692"/>
    <w:rsid w:val="00965C5A"/>
    <w:rsid w:val="0098235B"/>
    <w:rsid w:val="00986DE5"/>
    <w:rsid w:val="00993ED0"/>
    <w:rsid w:val="009A1375"/>
    <w:rsid w:val="009A31E1"/>
    <w:rsid w:val="009B35C2"/>
    <w:rsid w:val="009C315B"/>
    <w:rsid w:val="009D5F69"/>
    <w:rsid w:val="00A008A9"/>
    <w:rsid w:val="00A0285B"/>
    <w:rsid w:val="00A14AFA"/>
    <w:rsid w:val="00A164D2"/>
    <w:rsid w:val="00A22ACB"/>
    <w:rsid w:val="00A2328F"/>
    <w:rsid w:val="00A32F86"/>
    <w:rsid w:val="00A56B81"/>
    <w:rsid w:val="00A71AE2"/>
    <w:rsid w:val="00AB1A70"/>
    <w:rsid w:val="00AB767A"/>
    <w:rsid w:val="00AF0FA8"/>
    <w:rsid w:val="00AF5FF9"/>
    <w:rsid w:val="00B04F43"/>
    <w:rsid w:val="00B166C7"/>
    <w:rsid w:val="00B249A6"/>
    <w:rsid w:val="00B26737"/>
    <w:rsid w:val="00B30258"/>
    <w:rsid w:val="00B43962"/>
    <w:rsid w:val="00B60590"/>
    <w:rsid w:val="00B64E95"/>
    <w:rsid w:val="00B66A8B"/>
    <w:rsid w:val="00B670E3"/>
    <w:rsid w:val="00B70E62"/>
    <w:rsid w:val="00B75396"/>
    <w:rsid w:val="00B755A8"/>
    <w:rsid w:val="00B86289"/>
    <w:rsid w:val="00B8728E"/>
    <w:rsid w:val="00B950AC"/>
    <w:rsid w:val="00B978D4"/>
    <w:rsid w:val="00BA3B94"/>
    <w:rsid w:val="00BB3402"/>
    <w:rsid w:val="00BC31E7"/>
    <w:rsid w:val="00BC38EC"/>
    <w:rsid w:val="00BD0333"/>
    <w:rsid w:val="00BD15B6"/>
    <w:rsid w:val="00BE499F"/>
    <w:rsid w:val="00BE77EB"/>
    <w:rsid w:val="00BF79FC"/>
    <w:rsid w:val="00C02D7C"/>
    <w:rsid w:val="00C04CF9"/>
    <w:rsid w:val="00C165F6"/>
    <w:rsid w:val="00C31764"/>
    <w:rsid w:val="00C31AA4"/>
    <w:rsid w:val="00C42155"/>
    <w:rsid w:val="00C5315D"/>
    <w:rsid w:val="00C63F02"/>
    <w:rsid w:val="00C65CEE"/>
    <w:rsid w:val="00C8533D"/>
    <w:rsid w:val="00C95E1D"/>
    <w:rsid w:val="00C9619B"/>
    <w:rsid w:val="00CA58C9"/>
    <w:rsid w:val="00CA7400"/>
    <w:rsid w:val="00CA7E7D"/>
    <w:rsid w:val="00CB1EB6"/>
    <w:rsid w:val="00CB293B"/>
    <w:rsid w:val="00CB410A"/>
    <w:rsid w:val="00CC0988"/>
    <w:rsid w:val="00CD014B"/>
    <w:rsid w:val="00CD4998"/>
    <w:rsid w:val="00CE109D"/>
    <w:rsid w:val="00CE2C77"/>
    <w:rsid w:val="00CE3074"/>
    <w:rsid w:val="00CE4748"/>
    <w:rsid w:val="00CE67C3"/>
    <w:rsid w:val="00CF1D8A"/>
    <w:rsid w:val="00CF319F"/>
    <w:rsid w:val="00CF7842"/>
    <w:rsid w:val="00D0766E"/>
    <w:rsid w:val="00D177F5"/>
    <w:rsid w:val="00D415E8"/>
    <w:rsid w:val="00D61E9D"/>
    <w:rsid w:val="00D663A0"/>
    <w:rsid w:val="00D73BB8"/>
    <w:rsid w:val="00D80DE1"/>
    <w:rsid w:val="00D810EF"/>
    <w:rsid w:val="00D9513E"/>
    <w:rsid w:val="00DA22A6"/>
    <w:rsid w:val="00DA35FD"/>
    <w:rsid w:val="00DA65C3"/>
    <w:rsid w:val="00DD312E"/>
    <w:rsid w:val="00DD3CEA"/>
    <w:rsid w:val="00DE20BF"/>
    <w:rsid w:val="00DE2FB2"/>
    <w:rsid w:val="00DE3C67"/>
    <w:rsid w:val="00DE500F"/>
    <w:rsid w:val="00DE64DC"/>
    <w:rsid w:val="00E01618"/>
    <w:rsid w:val="00E032D4"/>
    <w:rsid w:val="00E1100F"/>
    <w:rsid w:val="00E16AFE"/>
    <w:rsid w:val="00E21285"/>
    <w:rsid w:val="00E278C1"/>
    <w:rsid w:val="00E31F1E"/>
    <w:rsid w:val="00E32408"/>
    <w:rsid w:val="00E3685E"/>
    <w:rsid w:val="00E4191A"/>
    <w:rsid w:val="00E41CB7"/>
    <w:rsid w:val="00E433BF"/>
    <w:rsid w:val="00E4733F"/>
    <w:rsid w:val="00E47A90"/>
    <w:rsid w:val="00E53312"/>
    <w:rsid w:val="00E54F40"/>
    <w:rsid w:val="00E61466"/>
    <w:rsid w:val="00E62C86"/>
    <w:rsid w:val="00E7099F"/>
    <w:rsid w:val="00E73EEE"/>
    <w:rsid w:val="00E84903"/>
    <w:rsid w:val="00E954CD"/>
    <w:rsid w:val="00EA0613"/>
    <w:rsid w:val="00EB6DD3"/>
    <w:rsid w:val="00EC0022"/>
    <w:rsid w:val="00EC1718"/>
    <w:rsid w:val="00EC2750"/>
    <w:rsid w:val="00EC5799"/>
    <w:rsid w:val="00ED0E87"/>
    <w:rsid w:val="00ED3480"/>
    <w:rsid w:val="00ED4BB6"/>
    <w:rsid w:val="00EE3553"/>
    <w:rsid w:val="00EE4CC2"/>
    <w:rsid w:val="00EF1E77"/>
    <w:rsid w:val="00EF6426"/>
    <w:rsid w:val="00F02B44"/>
    <w:rsid w:val="00F118A0"/>
    <w:rsid w:val="00F13103"/>
    <w:rsid w:val="00F14064"/>
    <w:rsid w:val="00F1441E"/>
    <w:rsid w:val="00F16799"/>
    <w:rsid w:val="00F22769"/>
    <w:rsid w:val="00F2457F"/>
    <w:rsid w:val="00F345FD"/>
    <w:rsid w:val="00F34D4E"/>
    <w:rsid w:val="00F36FE3"/>
    <w:rsid w:val="00F37962"/>
    <w:rsid w:val="00F422C2"/>
    <w:rsid w:val="00F42EA4"/>
    <w:rsid w:val="00F44F58"/>
    <w:rsid w:val="00F53116"/>
    <w:rsid w:val="00F53D99"/>
    <w:rsid w:val="00F621F4"/>
    <w:rsid w:val="00F711FF"/>
    <w:rsid w:val="00F7549A"/>
    <w:rsid w:val="00F75B67"/>
    <w:rsid w:val="00F77DA3"/>
    <w:rsid w:val="00F81429"/>
    <w:rsid w:val="00F825BC"/>
    <w:rsid w:val="00F84B9F"/>
    <w:rsid w:val="00F84F4D"/>
    <w:rsid w:val="00FA3BBD"/>
    <w:rsid w:val="00FA5B52"/>
    <w:rsid w:val="00FB0A39"/>
    <w:rsid w:val="00FB2008"/>
    <w:rsid w:val="00FC080E"/>
    <w:rsid w:val="00FD24AE"/>
    <w:rsid w:val="00FD3103"/>
    <w:rsid w:val="00FE39FF"/>
    <w:rsid w:val="00FF66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5182"/>
  <w15:chartTrackingRefBased/>
  <w15:docId w15:val="{01574A07-6CD3-134F-99F4-25D163A5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4906"/>
    <w:pPr>
      <w:keepNext/>
      <w:keepLines/>
      <w:numPr>
        <w:numId w:val="1"/>
      </w:numPr>
      <w:spacing w:before="240"/>
      <w:outlineLvl w:val="0"/>
    </w:pPr>
    <w:rPr>
      <w:rFonts w:ascii="Times" w:eastAsiaTheme="majorEastAsia" w:hAnsi="Times" w:cstheme="majorBidi"/>
      <w:color w:val="2F5496" w:themeColor="accent1" w:themeShade="BF"/>
      <w:sz w:val="32"/>
      <w:szCs w:val="32"/>
      <w:lang w:eastAsia="fr-FR"/>
    </w:rPr>
  </w:style>
  <w:style w:type="paragraph" w:styleId="Titre2">
    <w:name w:val="heading 2"/>
    <w:basedOn w:val="Standard"/>
    <w:next w:val="Textbody"/>
    <w:link w:val="Titre2Car"/>
    <w:uiPriority w:val="9"/>
    <w:unhideWhenUsed/>
    <w:qFormat/>
    <w:rsid w:val="00914906"/>
    <w:pPr>
      <w:keepNext/>
      <w:keepLines/>
      <w:spacing w:before="40"/>
      <w:outlineLvl w:val="1"/>
    </w:pPr>
    <w:rPr>
      <w:rFonts w:ascii="Times" w:hAnsi="Times" w:cs="F"/>
      <w:color w:val="000000" w:themeColor="text1"/>
      <w:sz w:val="26"/>
      <w:szCs w:val="26"/>
    </w:rPr>
  </w:style>
  <w:style w:type="paragraph" w:styleId="Titre3">
    <w:name w:val="heading 3"/>
    <w:basedOn w:val="Normal"/>
    <w:next w:val="Normal"/>
    <w:link w:val="Titre3Car"/>
    <w:uiPriority w:val="9"/>
    <w:unhideWhenUsed/>
    <w:qFormat/>
    <w:rsid w:val="004B382D"/>
    <w:pPr>
      <w:keepNext/>
      <w:keepLines/>
      <w:spacing w:before="40"/>
      <w:outlineLvl w:val="2"/>
    </w:pPr>
    <w:rPr>
      <w:rFonts w:asciiTheme="majorHAnsi" w:eastAsiaTheme="majorEastAsia" w:hAnsiTheme="majorHAnsi" w:cstheme="majorBidi"/>
      <w:color w:val="1F3763" w:themeColor="accent1" w:themeShade="7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dy">
    <w:name w:val="Text body"/>
    <w:basedOn w:val="Normal"/>
    <w:rsid w:val="004B382D"/>
    <w:pPr>
      <w:suppressAutoHyphens/>
      <w:autoSpaceDN w:val="0"/>
      <w:spacing w:after="120"/>
      <w:textAlignment w:val="baseline"/>
    </w:pPr>
    <w:rPr>
      <w:rFonts w:ascii="Times New Roman" w:eastAsia="Times New Roman" w:hAnsi="Times New Roman" w:cs="Times New Roman"/>
      <w:kern w:val="3"/>
      <w:lang w:eastAsia="fr-FR"/>
    </w:rPr>
  </w:style>
  <w:style w:type="table" w:styleId="Grilledutableau">
    <w:name w:val="Table Grid"/>
    <w:basedOn w:val="TableauNormal"/>
    <w:uiPriority w:val="39"/>
    <w:rsid w:val="004B382D"/>
    <w:rPr>
      <w:rFonts w:ascii="Calibri" w:eastAsia="SimSun" w:hAnsi="Calibri" w:cs="F"/>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14906"/>
    <w:rPr>
      <w:rFonts w:ascii="Times" w:eastAsiaTheme="majorEastAsia" w:hAnsi="Times" w:cstheme="majorBidi"/>
      <w:color w:val="2F5496" w:themeColor="accent1" w:themeShade="BF"/>
      <w:sz w:val="32"/>
      <w:szCs w:val="32"/>
      <w:lang w:eastAsia="fr-FR"/>
    </w:rPr>
  </w:style>
  <w:style w:type="character" w:customStyle="1" w:styleId="Titre2Car">
    <w:name w:val="Titre 2 Car"/>
    <w:basedOn w:val="Policepardfaut"/>
    <w:link w:val="Titre2"/>
    <w:uiPriority w:val="9"/>
    <w:rsid w:val="00914906"/>
    <w:rPr>
      <w:rFonts w:ascii="Times" w:eastAsia="Times New Roman" w:hAnsi="Times" w:cs="F"/>
      <w:color w:val="000000" w:themeColor="text1"/>
      <w:kern w:val="3"/>
      <w:sz w:val="26"/>
      <w:szCs w:val="26"/>
      <w:lang w:eastAsia="fr-FR"/>
    </w:rPr>
  </w:style>
  <w:style w:type="character" w:customStyle="1" w:styleId="Titre3Car">
    <w:name w:val="Titre 3 Car"/>
    <w:basedOn w:val="Policepardfaut"/>
    <w:link w:val="Titre3"/>
    <w:uiPriority w:val="9"/>
    <w:rsid w:val="004B382D"/>
    <w:rPr>
      <w:rFonts w:asciiTheme="majorHAnsi" w:eastAsiaTheme="majorEastAsia" w:hAnsiTheme="majorHAnsi" w:cstheme="majorBidi"/>
      <w:color w:val="1F3763" w:themeColor="accent1" w:themeShade="7F"/>
      <w:lang w:eastAsia="fr-FR"/>
    </w:rPr>
  </w:style>
  <w:style w:type="paragraph" w:customStyle="1" w:styleId="Standard">
    <w:name w:val="Standard"/>
    <w:rsid w:val="004B382D"/>
    <w:pPr>
      <w:suppressAutoHyphens/>
      <w:autoSpaceDN w:val="0"/>
      <w:textAlignment w:val="baseline"/>
    </w:pPr>
    <w:rPr>
      <w:rFonts w:ascii="Times New Roman" w:eastAsia="Times New Roman" w:hAnsi="Times New Roman" w:cs="Times New Roman"/>
      <w:kern w:val="3"/>
      <w:lang w:eastAsia="fr-FR"/>
    </w:rPr>
  </w:style>
  <w:style w:type="paragraph" w:styleId="Notedebasdepage">
    <w:name w:val="footnote text"/>
    <w:basedOn w:val="Standard"/>
    <w:link w:val="NotedebasdepageCar"/>
    <w:rsid w:val="004B382D"/>
    <w:rPr>
      <w:rFonts w:cs="F"/>
    </w:rPr>
  </w:style>
  <w:style w:type="character" w:customStyle="1" w:styleId="NotedebasdepageCar">
    <w:name w:val="Note de bas de page Car"/>
    <w:basedOn w:val="Policepardfaut"/>
    <w:link w:val="Notedebasdepage"/>
    <w:rsid w:val="004B382D"/>
    <w:rPr>
      <w:rFonts w:ascii="Times New Roman" w:eastAsia="Times New Roman" w:hAnsi="Times New Roman" w:cs="F"/>
      <w:kern w:val="3"/>
      <w:lang w:eastAsia="fr-FR"/>
    </w:rPr>
  </w:style>
  <w:style w:type="paragraph" w:styleId="NormalWeb">
    <w:name w:val="Normal (Web)"/>
    <w:basedOn w:val="Standard"/>
    <w:uiPriority w:val="99"/>
    <w:rsid w:val="004B382D"/>
    <w:pPr>
      <w:spacing w:before="100" w:after="28"/>
    </w:pPr>
  </w:style>
  <w:style w:type="character" w:styleId="Appelnotedebasdep">
    <w:name w:val="footnote reference"/>
    <w:rsid w:val="004B382D"/>
    <w:rPr>
      <w:position w:val="0"/>
      <w:vertAlign w:val="superscript"/>
    </w:rPr>
  </w:style>
  <w:style w:type="paragraph" w:styleId="En-ttedetabledesmatires">
    <w:name w:val="TOC Heading"/>
    <w:basedOn w:val="Titre1"/>
    <w:next w:val="Normal"/>
    <w:uiPriority w:val="39"/>
    <w:unhideWhenUsed/>
    <w:qFormat/>
    <w:rsid w:val="004B382D"/>
    <w:pPr>
      <w:numPr>
        <w:numId w:val="0"/>
      </w:numPr>
      <w:spacing w:before="480" w:line="276" w:lineRule="auto"/>
      <w:outlineLvl w:val="9"/>
    </w:pPr>
    <w:rPr>
      <w:b/>
      <w:bCs/>
      <w:sz w:val="28"/>
      <w:szCs w:val="28"/>
    </w:rPr>
  </w:style>
  <w:style w:type="paragraph" w:styleId="TM1">
    <w:name w:val="toc 1"/>
    <w:basedOn w:val="Normal"/>
    <w:next w:val="Normal"/>
    <w:autoRedefine/>
    <w:uiPriority w:val="39"/>
    <w:unhideWhenUsed/>
    <w:rsid w:val="004B382D"/>
    <w:pPr>
      <w:spacing w:before="120"/>
    </w:pPr>
    <w:rPr>
      <w:rFonts w:cstheme="minorHAnsi"/>
      <w:b/>
      <w:bCs/>
      <w:i/>
      <w:iCs/>
    </w:rPr>
  </w:style>
  <w:style w:type="paragraph" w:styleId="TM2">
    <w:name w:val="toc 2"/>
    <w:basedOn w:val="Normal"/>
    <w:next w:val="Normal"/>
    <w:autoRedefine/>
    <w:uiPriority w:val="39"/>
    <w:unhideWhenUsed/>
    <w:rsid w:val="004B382D"/>
    <w:pPr>
      <w:spacing w:before="120"/>
      <w:ind w:left="240"/>
    </w:pPr>
    <w:rPr>
      <w:rFonts w:cstheme="minorHAnsi"/>
      <w:b/>
      <w:bCs/>
      <w:sz w:val="22"/>
      <w:szCs w:val="22"/>
    </w:rPr>
  </w:style>
  <w:style w:type="paragraph" w:styleId="TM3">
    <w:name w:val="toc 3"/>
    <w:basedOn w:val="Normal"/>
    <w:next w:val="Normal"/>
    <w:autoRedefine/>
    <w:uiPriority w:val="39"/>
    <w:unhideWhenUsed/>
    <w:rsid w:val="004B382D"/>
    <w:pPr>
      <w:ind w:left="480"/>
    </w:pPr>
    <w:rPr>
      <w:rFonts w:cstheme="minorHAnsi"/>
      <w:sz w:val="20"/>
      <w:szCs w:val="20"/>
    </w:rPr>
  </w:style>
  <w:style w:type="character" w:styleId="Lienhypertexte">
    <w:name w:val="Hyperlink"/>
    <w:basedOn w:val="Policepardfaut"/>
    <w:uiPriority w:val="99"/>
    <w:unhideWhenUsed/>
    <w:rsid w:val="004B382D"/>
    <w:rPr>
      <w:color w:val="0563C1" w:themeColor="hyperlink"/>
      <w:u w:val="single"/>
    </w:rPr>
  </w:style>
  <w:style w:type="paragraph" w:styleId="TM4">
    <w:name w:val="toc 4"/>
    <w:basedOn w:val="Normal"/>
    <w:next w:val="Normal"/>
    <w:autoRedefine/>
    <w:uiPriority w:val="39"/>
    <w:semiHidden/>
    <w:unhideWhenUsed/>
    <w:rsid w:val="004B382D"/>
    <w:pPr>
      <w:ind w:left="720"/>
    </w:pPr>
    <w:rPr>
      <w:rFonts w:cstheme="minorHAnsi"/>
      <w:sz w:val="20"/>
      <w:szCs w:val="20"/>
    </w:rPr>
  </w:style>
  <w:style w:type="paragraph" w:styleId="TM5">
    <w:name w:val="toc 5"/>
    <w:basedOn w:val="Normal"/>
    <w:next w:val="Normal"/>
    <w:autoRedefine/>
    <w:uiPriority w:val="39"/>
    <w:semiHidden/>
    <w:unhideWhenUsed/>
    <w:rsid w:val="004B382D"/>
    <w:pPr>
      <w:ind w:left="960"/>
    </w:pPr>
    <w:rPr>
      <w:rFonts w:cstheme="minorHAnsi"/>
      <w:sz w:val="20"/>
      <w:szCs w:val="20"/>
    </w:rPr>
  </w:style>
  <w:style w:type="paragraph" w:styleId="TM6">
    <w:name w:val="toc 6"/>
    <w:basedOn w:val="Normal"/>
    <w:next w:val="Normal"/>
    <w:autoRedefine/>
    <w:uiPriority w:val="39"/>
    <w:semiHidden/>
    <w:unhideWhenUsed/>
    <w:rsid w:val="004B382D"/>
    <w:pPr>
      <w:ind w:left="1200"/>
    </w:pPr>
    <w:rPr>
      <w:rFonts w:cstheme="minorHAnsi"/>
      <w:sz w:val="20"/>
      <w:szCs w:val="20"/>
    </w:rPr>
  </w:style>
  <w:style w:type="paragraph" w:styleId="TM7">
    <w:name w:val="toc 7"/>
    <w:basedOn w:val="Normal"/>
    <w:next w:val="Normal"/>
    <w:autoRedefine/>
    <w:uiPriority w:val="39"/>
    <w:semiHidden/>
    <w:unhideWhenUsed/>
    <w:rsid w:val="004B382D"/>
    <w:pPr>
      <w:ind w:left="1440"/>
    </w:pPr>
    <w:rPr>
      <w:rFonts w:cstheme="minorHAnsi"/>
      <w:sz w:val="20"/>
      <w:szCs w:val="20"/>
    </w:rPr>
  </w:style>
  <w:style w:type="paragraph" w:styleId="TM8">
    <w:name w:val="toc 8"/>
    <w:basedOn w:val="Normal"/>
    <w:next w:val="Normal"/>
    <w:autoRedefine/>
    <w:uiPriority w:val="39"/>
    <w:semiHidden/>
    <w:unhideWhenUsed/>
    <w:rsid w:val="004B382D"/>
    <w:pPr>
      <w:ind w:left="1680"/>
    </w:pPr>
    <w:rPr>
      <w:rFonts w:cstheme="minorHAnsi"/>
      <w:sz w:val="20"/>
      <w:szCs w:val="20"/>
    </w:rPr>
  </w:style>
  <w:style w:type="paragraph" w:styleId="TM9">
    <w:name w:val="toc 9"/>
    <w:basedOn w:val="Normal"/>
    <w:next w:val="Normal"/>
    <w:autoRedefine/>
    <w:uiPriority w:val="39"/>
    <w:semiHidden/>
    <w:unhideWhenUsed/>
    <w:rsid w:val="004B382D"/>
    <w:pPr>
      <w:ind w:left="1920"/>
    </w:pPr>
    <w:rPr>
      <w:rFonts w:cstheme="minorHAnsi"/>
      <w:sz w:val="20"/>
      <w:szCs w:val="20"/>
    </w:rPr>
  </w:style>
  <w:style w:type="paragraph" w:styleId="Paragraphedeliste">
    <w:name w:val="List Paragraph"/>
    <w:basedOn w:val="Normal"/>
    <w:uiPriority w:val="34"/>
    <w:qFormat/>
    <w:rsid w:val="00BE499F"/>
    <w:pPr>
      <w:ind w:left="720"/>
      <w:contextualSpacing/>
    </w:pPr>
  </w:style>
  <w:style w:type="character" w:styleId="Marquedecommentaire">
    <w:name w:val="annotation reference"/>
    <w:basedOn w:val="Policepardfaut"/>
    <w:uiPriority w:val="99"/>
    <w:semiHidden/>
    <w:unhideWhenUsed/>
    <w:rsid w:val="00420031"/>
    <w:rPr>
      <w:sz w:val="16"/>
      <w:szCs w:val="16"/>
    </w:rPr>
  </w:style>
  <w:style w:type="paragraph" w:styleId="Commentaire">
    <w:name w:val="annotation text"/>
    <w:basedOn w:val="Normal"/>
    <w:link w:val="CommentaireCar"/>
    <w:uiPriority w:val="99"/>
    <w:unhideWhenUsed/>
    <w:rsid w:val="00420031"/>
    <w:rPr>
      <w:sz w:val="20"/>
      <w:szCs w:val="20"/>
    </w:rPr>
  </w:style>
  <w:style w:type="character" w:customStyle="1" w:styleId="CommentaireCar">
    <w:name w:val="Commentaire Car"/>
    <w:basedOn w:val="Policepardfaut"/>
    <w:link w:val="Commentaire"/>
    <w:uiPriority w:val="99"/>
    <w:rsid w:val="00420031"/>
    <w:rPr>
      <w:sz w:val="20"/>
      <w:szCs w:val="20"/>
    </w:rPr>
  </w:style>
  <w:style w:type="paragraph" w:styleId="Objetducommentaire">
    <w:name w:val="annotation subject"/>
    <w:basedOn w:val="Commentaire"/>
    <w:next w:val="Commentaire"/>
    <w:link w:val="ObjetducommentaireCar"/>
    <w:uiPriority w:val="99"/>
    <w:semiHidden/>
    <w:unhideWhenUsed/>
    <w:rsid w:val="00420031"/>
    <w:rPr>
      <w:b/>
      <w:bCs/>
    </w:rPr>
  </w:style>
  <w:style w:type="character" w:customStyle="1" w:styleId="ObjetducommentaireCar">
    <w:name w:val="Objet du commentaire Car"/>
    <w:basedOn w:val="CommentaireCar"/>
    <w:link w:val="Objetducommentaire"/>
    <w:uiPriority w:val="99"/>
    <w:semiHidden/>
    <w:rsid w:val="00420031"/>
    <w:rPr>
      <w:b/>
      <w:bCs/>
      <w:sz w:val="20"/>
      <w:szCs w:val="20"/>
    </w:rPr>
  </w:style>
  <w:style w:type="paragraph" w:styleId="Rvision">
    <w:name w:val="Revision"/>
    <w:hidden/>
    <w:uiPriority w:val="99"/>
    <w:semiHidden/>
    <w:rsid w:val="00C95E1D"/>
  </w:style>
  <w:style w:type="paragraph" w:customStyle="1" w:styleId="mb15">
    <w:name w:val="mb15"/>
    <w:basedOn w:val="Normal"/>
    <w:rsid w:val="00FA3BBD"/>
    <w:pPr>
      <w:spacing w:before="100" w:beforeAutospacing="1" w:after="100" w:afterAutospacing="1"/>
    </w:pPr>
    <w:rPr>
      <w:rFonts w:ascii="Times New Roman" w:eastAsia="Times New Roman" w:hAnsi="Times New Roman" w:cs="Times New Roman"/>
      <w:lang w:eastAsia="fr-FR"/>
    </w:rPr>
  </w:style>
  <w:style w:type="paragraph" w:customStyle="1" w:styleId="mb0">
    <w:name w:val="mb0"/>
    <w:basedOn w:val="Normal"/>
    <w:rsid w:val="00FA3BBD"/>
    <w:pPr>
      <w:spacing w:before="100" w:beforeAutospacing="1" w:after="100" w:afterAutospacing="1"/>
    </w:pPr>
    <w:rPr>
      <w:rFonts w:ascii="Times New Roman" w:eastAsia="Times New Roman" w:hAnsi="Times New Roman" w:cs="Times New Roman"/>
      <w:lang w:eastAsia="fr-FR"/>
    </w:rPr>
  </w:style>
  <w:style w:type="numbering" w:customStyle="1" w:styleId="WWNum1">
    <w:name w:val="WWNum1"/>
    <w:basedOn w:val="Aucuneliste"/>
    <w:rsid w:val="008F1F6E"/>
    <w:pPr>
      <w:numPr>
        <w:numId w:val="8"/>
      </w:numPr>
    </w:pPr>
  </w:style>
  <w:style w:type="paragraph" w:styleId="Sansinterligne">
    <w:name w:val="No Spacing"/>
    <w:link w:val="SansinterligneCar"/>
    <w:uiPriority w:val="1"/>
    <w:qFormat/>
    <w:rsid w:val="00986DE5"/>
    <w:pPr>
      <w:suppressAutoHyphens/>
      <w:autoSpaceDN w:val="0"/>
      <w:textAlignment w:val="baseline"/>
    </w:pPr>
    <w:rPr>
      <w:rFonts w:ascii="Calibri" w:eastAsia="SimSun" w:hAnsi="Calibri" w:cs="F"/>
      <w:kern w:val="3"/>
      <w:lang w:val="fr-FR" w:eastAsia="fr-FR"/>
    </w:rPr>
  </w:style>
  <w:style w:type="character" w:customStyle="1" w:styleId="SansinterligneCar">
    <w:name w:val="Sans interligne Car"/>
    <w:link w:val="Sansinterligne"/>
    <w:uiPriority w:val="1"/>
    <w:rsid w:val="00986DE5"/>
    <w:rPr>
      <w:rFonts w:ascii="Calibri" w:eastAsia="SimSun" w:hAnsi="Calibri" w:cs="F"/>
      <w:kern w:val="3"/>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45856">
      <w:bodyDiv w:val="1"/>
      <w:marLeft w:val="0"/>
      <w:marRight w:val="0"/>
      <w:marTop w:val="0"/>
      <w:marBottom w:val="0"/>
      <w:divBdr>
        <w:top w:val="none" w:sz="0" w:space="0" w:color="auto"/>
        <w:left w:val="none" w:sz="0" w:space="0" w:color="auto"/>
        <w:bottom w:val="none" w:sz="0" w:space="0" w:color="auto"/>
        <w:right w:val="none" w:sz="0" w:space="0" w:color="auto"/>
      </w:divBdr>
    </w:div>
    <w:div w:id="1770345811">
      <w:bodyDiv w:val="1"/>
      <w:marLeft w:val="0"/>
      <w:marRight w:val="0"/>
      <w:marTop w:val="0"/>
      <w:marBottom w:val="0"/>
      <w:divBdr>
        <w:top w:val="none" w:sz="0" w:space="0" w:color="auto"/>
        <w:left w:val="none" w:sz="0" w:space="0" w:color="auto"/>
        <w:bottom w:val="none" w:sz="0" w:space="0" w:color="auto"/>
        <w:right w:val="none" w:sz="0" w:space="0" w:color="auto"/>
      </w:divBdr>
      <w:divsChild>
        <w:div w:id="777875857">
          <w:marLeft w:val="0"/>
          <w:marRight w:val="0"/>
          <w:marTop w:val="0"/>
          <w:marBottom w:val="0"/>
          <w:divBdr>
            <w:top w:val="none" w:sz="0" w:space="0" w:color="auto"/>
            <w:left w:val="none" w:sz="0" w:space="0" w:color="auto"/>
            <w:bottom w:val="none" w:sz="0" w:space="0" w:color="auto"/>
            <w:right w:val="none" w:sz="0" w:space="0" w:color="auto"/>
          </w:divBdr>
          <w:divsChild>
            <w:div w:id="873612551">
              <w:marLeft w:val="0"/>
              <w:marRight w:val="0"/>
              <w:marTop w:val="0"/>
              <w:marBottom w:val="0"/>
              <w:divBdr>
                <w:top w:val="none" w:sz="0" w:space="0" w:color="auto"/>
                <w:left w:val="none" w:sz="0" w:space="0" w:color="auto"/>
                <w:bottom w:val="none" w:sz="0" w:space="0" w:color="auto"/>
                <w:right w:val="none" w:sz="0" w:space="0" w:color="auto"/>
              </w:divBdr>
              <w:divsChild>
                <w:div w:id="1118643367">
                  <w:marLeft w:val="0"/>
                  <w:marRight w:val="0"/>
                  <w:marTop w:val="0"/>
                  <w:marBottom w:val="0"/>
                  <w:divBdr>
                    <w:top w:val="none" w:sz="0" w:space="0" w:color="auto"/>
                    <w:left w:val="none" w:sz="0" w:space="0" w:color="auto"/>
                    <w:bottom w:val="none" w:sz="0" w:space="0" w:color="auto"/>
                    <w:right w:val="none" w:sz="0" w:space="0" w:color="auto"/>
                  </w:divBdr>
                  <w:divsChild>
                    <w:div w:id="6263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2551">
      <w:bodyDiv w:val="1"/>
      <w:marLeft w:val="0"/>
      <w:marRight w:val="0"/>
      <w:marTop w:val="0"/>
      <w:marBottom w:val="0"/>
      <w:divBdr>
        <w:top w:val="none" w:sz="0" w:space="0" w:color="auto"/>
        <w:left w:val="none" w:sz="0" w:space="0" w:color="auto"/>
        <w:bottom w:val="none" w:sz="0" w:space="0" w:color="auto"/>
        <w:right w:val="none" w:sz="0" w:space="0" w:color="auto"/>
      </w:divBdr>
    </w:div>
    <w:div w:id="2086030757">
      <w:bodyDiv w:val="1"/>
      <w:marLeft w:val="0"/>
      <w:marRight w:val="0"/>
      <w:marTop w:val="0"/>
      <w:marBottom w:val="0"/>
      <w:divBdr>
        <w:top w:val="none" w:sz="0" w:space="0" w:color="auto"/>
        <w:left w:val="none" w:sz="0" w:space="0" w:color="auto"/>
        <w:bottom w:val="none" w:sz="0" w:space="0" w:color="auto"/>
        <w:right w:val="none" w:sz="0" w:space="0" w:color="auto"/>
      </w:divBdr>
    </w:div>
    <w:div w:id="2124376925">
      <w:bodyDiv w:val="1"/>
      <w:marLeft w:val="0"/>
      <w:marRight w:val="0"/>
      <w:marTop w:val="0"/>
      <w:marBottom w:val="0"/>
      <w:divBdr>
        <w:top w:val="none" w:sz="0" w:space="0" w:color="auto"/>
        <w:left w:val="none" w:sz="0" w:space="0" w:color="auto"/>
        <w:bottom w:val="none" w:sz="0" w:space="0" w:color="auto"/>
        <w:right w:val="none" w:sz="0" w:space="0" w:color="auto"/>
      </w:divBdr>
      <w:divsChild>
        <w:div w:id="446969261">
          <w:marLeft w:val="0"/>
          <w:marRight w:val="0"/>
          <w:marTop w:val="0"/>
          <w:marBottom w:val="0"/>
          <w:divBdr>
            <w:top w:val="none" w:sz="0" w:space="0" w:color="auto"/>
            <w:left w:val="none" w:sz="0" w:space="0" w:color="auto"/>
            <w:bottom w:val="none" w:sz="0" w:space="0" w:color="auto"/>
            <w:right w:val="none" w:sz="0" w:space="0" w:color="auto"/>
          </w:divBdr>
        </w:div>
        <w:div w:id="1244803225">
          <w:marLeft w:val="0"/>
          <w:marRight w:val="0"/>
          <w:marTop w:val="0"/>
          <w:marBottom w:val="0"/>
          <w:divBdr>
            <w:top w:val="none" w:sz="0" w:space="0" w:color="auto"/>
            <w:left w:val="none" w:sz="0" w:space="0" w:color="auto"/>
            <w:bottom w:val="none" w:sz="0" w:space="0" w:color="auto"/>
            <w:right w:val="none" w:sz="0" w:space="0" w:color="auto"/>
          </w:divBdr>
        </w:div>
        <w:div w:id="73094143">
          <w:marLeft w:val="0"/>
          <w:marRight w:val="0"/>
          <w:marTop w:val="0"/>
          <w:marBottom w:val="0"/>
          <w:divBdr>
            <w:top w:val="none" w:sz="0" w:space="0" w:color="auto"/>
            <w:left w:val="none" w:sz="0" w:space="0" w:color="auto"/>
            <w:bottom w:val="none" w:sz="0" w:space="0" w:color="auto"/>
            <w:right w:val="none" w:sz="0" w:space="0" w:color="auto"/>
          </w:divBdr>
        </w:div>
        <w:div w:id="39088660">
          <w:marLeft w:val="0"/>
          <w:marRight w:val="0"/>
          <w:marTop w:val="0"/>
          <w:marBottom w:val="0"/>
          <w:divBdr>
            <w:top w:val="none" w:sz="0" w:space="0" w:color="auto"/>
            <w:left w:val="none" w:sz="0" w:space="0" w:color="auto"/>
            <w:bottom w:val="none" w:sz="0" w:space="0" w:color="auto"/>
            <w:right w:val="none" w:sz="0" w:space="0" w:color="auto"/>
          </w:divBdr>
        </w:div>
        <w:div w:id="193662303">
          <w:marLeft w:val="0"/>
          <w:marRight w:val="0"/>
          <w:marTop w:val="0"/>
          <w:marBottom w:val="0"/>
          <w:divBdr>
            <w:top w:val="none" w:sz="0" w:space="0" w:color="auto"/>
            <w:left w:val="none" w:sz="0" w:space="0" w:color="auto"/>
            <w:bottom w:val="none" w:sz="0" w:space="0" w:color="auto"/>
            <w:right w:val="none" w:sz="0" w:space="0" w:color="auto"/>
          </w:divBdr>
        </w:div>
        <w:div w:id="20400186">
          <w:marLeft w:val="0"/>
          <w:marRight w:val="0"/>
          <w:marTop w:val="0"/>
          <w:marBottom w:val="0"/>
          <w:divBdr>
            <w:top w:val="none" w:sz="0" w:space="0" w:color="auto"/>
            <w:left w:val="none" w:sz="0" w:space="0" w:color="auto"/>
            <w:bottom w:val="none" w:sz="0" w:space="0" w:color="auto"/>
            <w:right w:val="none" w:sz="0" w:space="0" w:color="auto"/>
          </w:divBdr>
        </w:div>
        <w:div w:id="1854756312">
          <w:marLeft w:val="0"/>
          <w:marRight w:val="0"/>
          <w:marTop w:val="0"/>
          <w:marBottom w:val="0"/>
          <w:divBdr>
            <w:top w:val="none" w:sz="0" w:space="0" w:color="auto"/>
            <w:left w:val="none" w:sz="0" w:space="0" w:color="auto"/>
            <w:bottom w:val="none" w:sz="0" w:space="0" w:color="auto"/>
            <w:right w:val="none" w:sz="0" w:space="0" w:color="auto"/>
          </w:divBdr>
        </w:div>
        <w:div w:id="1326595472">
          <w:marLeft w:val="0"/>
          <w:marRight w:val="0"/>
          <w:marTop w:val="0"/>
          <w:marBottom w:val="0"/>
          <w:divBdr>
            <w:top w:val="none" w:sz="0" w:space="0" w:color="auto"/>
            <w:left w:val="none" w:sz="0" w:space="0" w:color="auto"/>
            <w:bottom w:val="none" w:sz="0" w:space="0" w:color="auto"/>
            <w:right w:val="none" w:sz="0" w:space="0" w:color="auto"/>
          </w:divBdr>
        </w:div>
        <w:div w:id="1651014099">
          <w:marLeft w:val="0"/>
          <w:marRight w:val="0"/>
          <w:marTop w:val="0"/>
          <w:marBottom w:val="0"/>
          <w:divBdr>
            <w:top w:val="none" w:sz="0" w:space="0" w:color="auto"/>
            <w:left w:val="none" w:sz="0" w:space="0" w:color="auto"/>
            <w:bottom w:val="none" w:sz="0" w:space="0" w:color="auto"/>
            <w:right w:val="none" w:sz="0" w:space="0" w:color="auto"/>
          </w:divBdr>
        </w:div>
        <w:div w:id="921648984">
          <w:marLeft w:val="0"/>
          <w:marRight w:val="0"/>
          <w:marTop w:val="0"/>
          <w:marBottom w:val="0"/>
          <w:divBdr>
            <w:top w:val="none" w:sz="0" w:space="0" w:color="auto"/>
            <w:left w:val="none" w:sz="0" w:space="0" w:color="auto"/>
            <w:bottom w:val="none" w:sz="0" w:space="0" w:color="auto"/>
            <w:right w:val="none" w:sz="0" w:space="0" w:color="auto"/>
          </w:divBdr>
        </w:div>
        <w:div w:id="473136742">
          <w:marLeft w:val="0"/>
          <w:marRight w:val="0"/>
          <w:marTop w:val="0"/>
          <w:marBottom w:val="0"/>
          <w:divBdr>
            <w:top w:val="none" w:sz="0" w:space="0" w:color="auto"/>
            <w:left w:val="none" w:sz="0" w:space="0" w:color="auto"/>
            <w:bottom w:val="none" w:sz="0" w:space="0" w:color="auto"/>
            <w:right w:val="none" w:sz="0" w:space="0" w:color="auto"/>
          </w:divBdr>
        </w:div>
        <w:div w:id="1273786667">
          <w:marLeft w:val="0"/>
          <w:marRight w:val="0"/>
          <w:marTop w:val="0"/>
          <w:marBottom w:val="0"/>
          <w:divBdr>
            <w:top w:val="none" w:sz="0" w:space="0" w:color="auto"/>
            <w:left w:val="none" w:sz="0" w:space="0" w:color="auto"/>
            <w:bottom w:val="none" w:sz="0" w:space="0" w:color="auto"/>
            <w:right w:val="none" w:sz="0" w:space="0" w:color="auto"/>
          </w:divBdr>
        </w:div>
        <w:div w:id="407967044">
          <w:marLeft w:val="0"/>
          <w:marRight w:val="0"/>
          <w:marTop w:val="0"/>
          <w:marBottom w:val="0"/>
          <w:divBdr>
            <w:top w:val="none" w:sz="0" w:space="0" w:color="auto"/>
            <w:left w:val="none" w:sz="0" w:space="0" w:color="auto"/>
            <w:bottom w:val="none" w:sz="0" w:space="0" w:color="auto"/>
            <w:right w:val="none" w:sz="0" w:space="0" w:color="auto"/>
          </w:divBdr>
        </w:div>
        <w:div w:id="1678846358">
          <w:marLeft w:val="0"/>
          <w:marRight w:val="0"/>
          <w:marTop w:val="0"/>
          <w:marBottom w:val="0"/>
          <w:divBdr>
            <w:top w:val="none" w:sz="0" w:space="0" w:color="auto"/>
            <w:left w:val="none" w:sz="0" w:space="0" w:color="auto"/>
            <w:bottom w:val="none" w:sz="0" w:space="0" w:color="auto"/>
            <w:right w:val="none" w:sz="0" w:space="0" w:color="auto"/>
          </w:divBdr>
        </w:div>
        <w:div w:id="79447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0006E-86A2-2C45-A278-E47C42C4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34</Pages>
  <Words>15362</Words>
  <Characters>84494</Characters>
  <Application>Microsoft Office Word</Application>
  <DocSecurity>0</DocSecurity>
  <Lines>704</Lines>
  <Paragraphs>199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Tonossi</dc:creator>
  <cp:keywords/>
  <dc:description/>
  <cp:lastModifiedBy>Théo Tonossi</cp:lastModifiedBy>
  <cp:revision>4</cp:revision>
  <cp:lastPrinted>2023-10-08T12:09:00Z</cp:lastPrinted>
  <dcterms:created xsi:type="dcterms:W3CDTF">2023-10-20T10:10:00Z</dcterms:created>
  <dcterms:modified xsi:type="dcterms:W3CDTF">2023-10-20T10:59:00Z</dcterms:modified>
</cp:coreProperties>
</file>