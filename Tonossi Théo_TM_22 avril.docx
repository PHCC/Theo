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FBA89" w14:textId="77777777" w:rsidR="00E74773" w:rsidRDefault="00E74773" w:rsidP="0031425A">
      <w:pPr>
        <w:pStyle w:val="Sansinterligne"/>
        <w:ind w:right="2835"/>
        <w:rPr>
          <w:kern w:val="0"/>
        </w:rPr>
      </w:pPr>
    </w:p>
    <w:p w14:paraId="68C40CDB" w14:textId="77777777" w:rsidR="00E74773" w:rsidRPr="00E74773" w:rsidRDefault="00E74773" w:rsidP="00E74773"/>
    <w:p w14:paraId="442E2DC3" w14:textId="77777777" w:rsidR="00E74773" w:rsidRPr="00E74773" w:rsidRDefault="00607DD0" w:rsidP="00E74773">
      <w:r>
        <w:rPr>
          <w:noProof/>
        </w:rPr>
        <w:drawing>
          <wp:inline distT="0" distB="0" distL="0" distR="0" wp14:anchorId="52AF40D3" wp14:editId="2856C9E0">
            <wp:extent cx="1922780" cy="1056005"/>
            <wp:effectExtent l="0" t="0" r="0" b="0"/>
            <wp:docPr id="11" name="Image 11" descr="/var/folders/jx/fktypkcx5jz12thbbnwhqhrr0000gn/T/com.microsoft.Word/Content.MSO/77D8C02.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var/folders/jx/fktypkcx5jz12thbbnwhqhrr0000gn/T/com.microsoft.Word/Content.MSO/77D8C02.tmp"/>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2780" cy="1056005"/>
                    </a:xfrm>
                    <a:prstGeom prst="rect">
                      <a:avLst/>
                    </a:prstGeom>
                    <a:noFill/>
                    <a:ln>
                      <a:noFill/>
                    </a:ln>
                  </pic:spPr>
                </pic:pic>
              </a:graphicData>
            </a:graphic>
          </wp:inline>
        </w:drawing>
      </w:r>
    </w:p>
    <w:p w14:paraId="3A9E6383" w14:textId="77777777" w:rsidR="00E74773" w:rsidRPr="00E74773" w:rsidRDefault="00E74773" w:rsidP="00E74773"/>
    <w:p w14:paraId="695C71FA" w14:textId="77777777" w:rsidR="00607DD0" w:rsidRDefault="00607DD0" w:rsidP="00E74773"/>
    <w:p w14:paraId="1A8D7869" w14:textId="77777777" w:rsidR="00607DD0" w:rsidRDefault="00607DD0" w:rsidP="00E74773"/>
    <w:p w14:paraId="40511FE6" w14:textId="77777777" w:rsidR="00607DD0" w:rsidRDefault="00607DD0" w:rsidP="00607DD0">
      <w:pPr>
        <w:ind w:firstLine="708"/>
      </w:pPr>
    </w:p>
    <w:p w14:paraId="03418689" w14:textId="77777777" w:rsidR="00607DD0" w:rsidRDefault="00607DD0" w:rsidP="00E74773"/>
    <w:p w14:paraId="03D2F04B" w14:textId="77777777" w:rsidR="00607DD0" w:rsidRDefault="00E7692C" w:rsidP="00E74773">
      <w:r>
        <w:rPr>
          <w:noProof/>
        </w:rPr>
        <mc:AlternateContent>
          <mc:Choice Requires="wps">
            <w:drawing>
              <wp:anchor distT="0" distB="0" distL="114300" distR="114300" simplePos="0" relativeHeight="251656704" behindDoc="0" locked="0" layoutInCell="1" allowOverlap="1" wp14:anchorId="248B6D72" wp14:editId="13F26471">
                <wp:simplePos x="0" y="0"/>
                <wp:positionH relativeFrom="page">
                  <wp:posOffset>483235</wp:posOffset>
                </wp:positionH>
                <wp:positionV relativeFrom="page">
                  <wp:posOffset>3541896</wp:posOffset>
                </wp:positionV>
                <wp:extent cx="6635932" cy="3252652"/>
                <wp:effectExtent l="0" t="0" r="6350" b="11430"/>
                <wp:wrapNone/>
                <wp:docPr id="1" name="Zone de texte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35932" cy="32526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21C2E5" w14:textId="77777777" w:rsidR="009D558D" w:rsidRPr="00842382" w:rsidRDefault="009D558D" w:rsidP="00607DD0">
                            <w:pPr>
                              <w:pStyle w:val="Paragraphedeliste"/>
                              <w:spacing w:line="360" w:lineRule="auto"/>
                              <w:jc w:val="center"/>
                              <w:rPr>
                                <w:rFonts w:ascii="Times" w:hAnsi="Times" w:cs="Calibri"/>
                                <w:iCs/>
                                <w:sz w:val="40"/>
                                <w:szCs w:val="40"/>
                              </w:rPr>
                            </w:pPr>
                            <w:r w:rsidRPr="00842382">
                              <w:rPr>
                                <w:rFonts w:ascii="Times" w:hAnsi="Times" w:cs="Calibri"/>
                                <w:iCs/>
                                <w:sz w:val="40"/>
                                <w:szCs w:val="40"/>
                              </w:rPr>
                              <w:t>Validation du Questionnaire sur l’Expérience de la maltraitance en Sport</w:t>
                            </w:r>
                          </w:p>
                          <w:p w14:paraId="7E3ECA91" w14:textId="77777777" w:rsidR="009D558D" w:rsidRPr="00607DD0" w:rsidRDefault="009D558D" w:rsidP="00607DD0">
                            <w:pPr>
                              <w:pStyle w:val="Paragraphedeliste"/>
                              <w:spacing w:line="360" w:lineRule="auto"/>
                              <w:jc w:val="center"/>
                              <w:rPr>
                                <w:rFonts w:ascii="Times" w:hAnsi="Times" w:cs="Calibri"/>
                                <w:i/>
                                <w:iCs/>
                                <w:sz w:val="40"/>
                                <w:szCs w:val="40"/>
                              </w:rPr>
                            </w:pPr>
                          </w:p>
                          <w:p w14:paraId="49EE14C9" w14:textId="77777777" w:rsidR="009D558D" w:rsidRDefault="009D558D" w:rsidP="004C16B1">
                            <w:pPr>
                              <w:spacing w:before="120"/>
                              <w:jc w:val="center"/>
                              <w:rPr>
                                <w:rFonts w:ascii="Times" w:hAnsi="Times"/>
                                <w:color w:val="000000" w:themeColor="text1"/>
                                <w:sz w:val="22"/>
                                <w:szCs w:val="22"/>
                              </w:rPr>
                            </w:pPr>
                            <w:r>
                              <w:rPr>
                                <w:rFonts w:ascii="Times" w:hAnsi="Times"/>
                                <w:color w:val="000000" w:themeColor="text1"/>
                                <w:sz w:val="22"/>
                                <w:szCs w:val="22"/>
                              </w:rPr>
                              <w:t xml:space="preserve"> </w:t>
                            </w:r>
                            <w:r w:rsidRPr="004C16B1">
                              <w:rPr>
                                <w:rFonts w:ascii="Times" w:hAnsi="Times"/>
                                <w:color w:val="000000" w:themeColor="text1"/>
                                <w:sz w:val="22"/>
                                <w:szCs w:val="22"/>
                              </w:rPr>
                              <w:t>Mémoire de Master</w:t>
                            </w:r>
                            <w:r>
                              <w:rPr>
                                <w:rFonts w:ascii="Times" w:hAnsi="Times"/>
                                <w:color w:val="000000" w:themeColor="text1"/>
                                <w:sz w:val="22"/>
                                <w:szCs w:val="22"/>
                              </w:rPr>
                              <w:t xml:space="preserve"> </w:t>
                            </w:r>
                          </w:p>
                          <w:p w14:paraId="4DA04374" w14:textId="77777777" w:rsidR="009D558D" w:rsidRDefault="009D558D" w:rsidP="004C16B1">
                            <w:pPr>
                              <w:spacing w:before="120"/>
                              <w:jc w:val="center"/>
                              <w:rPr>
                                <w:rFonts w:ascii="Times" w:hAnsi="Times"/>
                                <w:color w:val="000000" w:themeColor="text1"/>
                                <w:sz w:val="22"/>
                                <w:szCs w:val="22"/>
                              </w:rPr>
                            </w:pPr>
                            <w:r>
                              <w:rPr>
                                <w:rFonts w:ascii="Times" w:hAnsi="Times"/>
                                <w:color w:val="000000" w:themeColor="text1"/>
                                <w:sz w:val="22"/>
                                <w:szCs w:val="22"/>
                              </w:rPr>
                              <w:sym w:font="Wingdings" w:char="F077"/>
                            </w:r>
                          </w:p>
                          <w:p w14:paraId="18488A37" w14:textId="77777777" w:rsidR="009D558D" w:rsidRDefault="009D558D" w:rsidP="008207FB">
                            <w:pPr>
                              <w:spacing w:before="120"/>
                              <w:jc w:val="center"/>
                              <w:rPr>
                                <w:rFonts w:ascii="Times" w:hAnsi="Times"/>
                                <w:color w:val="000000" w:themeColor="text1"/>
                                <w:sz w:val="22"/>
                                <w:szCs w:val="22"/>
                              </w:rPr>
                            </w:pPr>
                            <w:r>
                              <w:rPr>
                                <w:rFonts w:ascii="Times" w:hAnsi="Times"/>
                                <w:color w:val="000000" w:themeColor="text1"/>
                                <w:sz w:val="22"/>
                                <w:szCs w:val="22"/>
                              </w:rPr>
                              <w:t xml:space="preserve">Présenté par Théo </w:t>
                            </w:r>
                            <w:proofErr w:type="spellStart"/>
                            <w:r>
                              <w:rPr>
                                <w:rFonts w:ascii="Times" w:hAnsi="Times"/>
                                <w:color w:val="000000" w:themeColor="text1"/>
                                <w:sz w:val="22"/>
                                <w:szCs w:val="22"/>
                              </w:rPr>
                              <w:t>Tonossi</w:t>
                            </w:r>
                            <w:proofErr w:type="spellEnd"/>
                          </w:p>
                          <w:p w14:paraId="31EB27FD" w14:textId="77777777" w:rsidR="009D558D" w:rsidRDefault="009D558D" w:rsidP="008207FB">
                            <w:pPr>
                              <w:spacing w:before="120"/>
                              <w:jc w:val="center"/>
                              <w:rPr>
                                <w:rFonts w:ascii="Times" w:hAnsi="Times"/>
                                <w:color w:val="000000" w:themeColor="text1"/>
                                <w:sz w:val="22"/>
                                <w:szCs w:val="22"/>
                              </w:rPr>
                            </w:pPr>
                            <w:r>
                              <w:rPr>
                                <w:rFonts w:ascii="Times" w:hAnsi="Times"/>
                                <w:color w:val="000000" w:themeColor="text1"/>
                                <w:sz w:val="22"/>
                                <w:szCs w:val="22"/>
                              </w:rPr>
                              <w:sym w:font="Wingdings" w:char="F077"/>
                            </w:r>
                          </w:p>
                          <w:p w14:paraId="2569DDBE" w14:textId="77777777" w:rsidR="009D558D" w:rsidRDefault="009D558D" w:rsidP="008207FB">
                            <w:pPr>
                              <w:spacing w:before="120"/>
                              <w:jc w:val="center"/>
                              <w:rPr>
                                <w:rFonts w:ascii="Times" w:hAnsi="Times"/>
                                <w:color w:val="000000" w:themeColor="text1"/>
                                <w:sz w:val="22"/>
                                <w:szCs w:val="22"/>
                              </w:rPr>
                            </w:pPr>
                            <w:r>
                              <w:rPr>
                                <w:rFonts w:ascii="Times" w:hAnsi="Times"/>
                                <w:color w:val="000000" w:themeColor="text1"/>
                                <w:sz w:val="22"/>
                                <w:szCs w:val="22"/>
                              </w:rPr>
                              <w:t xml:space="preserve">Université de Lausanne </w:t>
                            </w:r>
                          </w:p>
                          <w:p w14:paraId="696C8AC7" w14:textId="77777777" w:rsidR="009D558D" w:rsidRDefault="009D558D" w:rsidP="008207FB">
                            <w:pPr>
                              <w:spacing w:before="120"/>
                              <w:jc w:val="center"/>
                              <w:rPr>
                                <w:rFonts w:ascii="Times" w:hAnsi="Times"/>
                                <w:color w:val="000000" w:themeColor="text1"/>
                                <w:sz w:val="22"/>
                                <w:szCs w:val="22"/>
                              </w:rPr>
                            </w:pPr>
                            <w:r>
                              <w:rPr>
                                <w:rFonts w:ascii="Times" w:hAnsi="Times"/>
                                <w:color w:val="000000" w:themeColor="text1"/>
                                <w:sz w:val="22"/>
                                <w:szCs w:val="22"/>
                              </w:rPr>
                              <w:sym w:font="Wingdings" w:char="F077"/>
                            </w:r>
                          </w:p>
                          <w:p w14:paraId="0414DC73" w14:textId="77777777" w:rsidR="009D558D" w:rsidRPr="00607DD0" w:rsidRDefault="009D558D" w:rsidP="00842382">
                            <w:pPr>
                              <w:pStyle w:val="Sansinterligne"/>
                              <w:tabs>
                                <w:tab w:val="left" w:pos="1767"/>
                              </w:tabs>
                              <w:jc w:val="center"/>
                              <w:rPr>
                                <w:rFonts w:ascii="Times" w:hAnsi="Times"/>
                              </w:rPr>
                            </w:pPr>
                            <w:r w:rsidRPr="00EF18CA">
                              <w:rPr>
                                <w:rFonts w:ascii="Times" w:hAnsi="Times"/>
                                <w:highlight w:val="yellow"/>
                              </w:rPr>
                              <w:t>Institut de psychologie</w:t>
                            </w:r>
                          </w:p>
                          <w:p w14:paraId="2F59C753" w14:textId="77777777" w:rsidR="009D558D" w:rsidRDefault="009D558D" w:rsidP="008207FB">
                            <w:pPr>
                              <w:spacing w:before="120"/>
                              <w:jc w:val="center"/>
                              <w:rPr>
                                <w:rFonts w:ascii="Times" w:hAnsi="Times"/>
                                <w:color w:val="000000" w:themeColor="text1"/>
                                <w:sz w:val="22"/>
                                <w:szCs w:val="22"/>
                              </w:rPr>
                            </w:pPr>
                          </w:p>
                          <w:p w14:paraId="224080B0" w14:textId="77777777" w:rsidR="009D558D" w:rsidRDefault="009D558D" w:rsidP="008207FB">
                            <w:pPr>
                              <w:spacing w:before="120"/>
                              <w:jc w:val="center"/>
                              <w:rPr>
                                <w:rFonts w:ascii="Times" w:hAnsi="Times"/>
                                <w:color w:val="000000" w:themeColor="text1"/>
                                <w:sz w:val="22"/>
                                <w:szCs w:val="22"/>
                              </w:rPr>
                            </w:pPr>
                          </w:p>
                          <w:p w14:paraId="1F95A8FF" w14:textId="77777777" w:rsidR="009D558D" w:rsidRDefault="009D558D" w:rsidP="00607DD0">
                            <w:pPr>
                              <w:spacing w:line="360" w:lineRule="auto"/>
                              <w:jc w:val="both"/>
                              <w:rPr>
                                <w:rFonts w:ascii="Times" w:hAnsi="Times"/>
                                <w:color w:val="000000" w:themeColor="text1"/>
                                <w:sz w:val="22"/>
                                <w:szCs w:val="22"/>
                              </w:rPr>
                            </w:pPr>
                          </w:p>
                          <w:p w14:paraId="4B80F5EF" w14:textId="77777777" w:rsidR="009D558D" w:rsidRDefault="009D558D" w:rsidP="00607DD0">
                            <w:pPr>
                              <w:spacing w:line="360" w:lineRule="auto"/>
                              <w:jc w:val="both"/>
                              <w:rPr>
                                <w:rFonts w:ascii="Times" w:hAnsi="Times"/>
                                <w:color w:val="000000" w:themeColor="text1"/>
                                <w:sz w:val="22"/>
                                <w:szCs w:val="22"/>
                              </w:rPr>
                            </w:pPr>
                            <w:r>
                              <w:rPr>
                                <w:rFonts w:ascii="Times" w:hAnsi="Times"/>
                                <w:color w:val="000000" w:themeColor="text1"/>
                                <w:sz w:val="22"/>
                                <w:szCs w:val="22"/>
                              </w:rPr>
                              <w:tab/>
                            </w:r>
                          </w:p>
                          <w:p w14:paraId="2D67AD9D" w14:textId="77777777" w:rsidR="009D558D" w:rsidRDefault="009D558D" w:rsidP="00607DD0">
                            <w:pPr>
                              <w:spacing w:line="360" w:lineRule="auto"/>
                              <w:jc w:val="both"/>
                              <w:rPr>
                                <w:rFonts w:ascii="Times" w:hAnsi="Times" w:cs="Calibri"/>
                                <w:sz w:val="22"/>
                                <w:szCs w:val="22"/>
                              </w:rPr>
                            </w:pPr>
                          </w:p>
                          <w:p w14:paraId="7D7C2710" w14:textId="77777777" w:rsidR="009D558D" w:rsidRPr="004C16B1" w:rsidRDefault="009D558D" w:rsidP="00607DD0">
                            <w:pPr>
                              <w:spacing w:before="120"/>
                              <w:rPr>
                                <w:rFonts w:ascii="Times" w:hAnsi="Times"/>
                                <w:color w:val="000000" w:themeColor="text1"/>
                                <w:sz w:val="22"/>
                                <w:szCs w:val="22"/>
                              </w:rPr>
                            </w:pPr>
                            <w:r>
                              <w:rPr>
                                <w:rFonts w:ascii="Times" w:hAnsi="Times"/>
                                <w:color w:val="000000" w:themeColor="text1"/>
                                <w:sz w:val="22"/>
                                <w:szCs w:val="22"/>
                              </w:rPr>
                              <w:tab/>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48B6D72" id="_x0000_t202" coordsize="21600,21600" o:spt="202" path="m,l,21600r21600,l21600,xe">
                <v:stroke joinstyle="miter"/>
                <v:path gradientshapeok="t" o:connecttype="rect"/>
              </v:shapetype>
              <v:shape id="Zone de texte 131" o:spid="_x0000_s1026" type="#_x0000_t202" style="position:absolute;margin-left:38.05pt;margin-top:278.9pt;width:522.5pt;height:256.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" filled="f" stroked="f" strokeweight=".5pt">
                <v:path arrowok="t"/>
                <v:textbox inset="0,0,0,0">
                  <w:txbxContent>
                    <w:p w14:paraId="6421C2E5" w14:textId="77777777" w:rsidR="009D558D" w:rsidRPr="00842382" w:rsidRDefault="009D558D" w:rsidP="00607DD0">
                      <w:pPr>
                        <w:pStyle w:val="Paragraphedeliste"/>
                        <w:spacing w:line="360" w:lineRule="auto"/>
                        <w:jc w:val="center"/>
                        <w:rPr>
                          <w:rFonts w:ascii="Times" w:hAnsi="Times" w:cs="Calibri"/>
                          <w:iCs/>
                          <w:sz w:val="40"/>
                          <w:szCs w:val="40"/>
                        </w:rPr>
                      </w:pPr>
                      <w:r w:rsidRPr="00842382">
                        <w:rPr>
                          <w:rFonts w:ascii="Times" w:hAnsi="Times" w:cs="Calibri"/>
                          <w:iCs/>
                          <w:sz w:val="40"/>
                          <w:szCs w:val="40"/>
                        </w:rPr>
                        <w:t>Validation du Questionnaire sur l’Expérience de la maltraitance en Sport</w:t>
                      </w:r>
                    </w:p>
                    <w:p w14:paraId="7E3ECA91" w14:textId="77777777" w:rsidR="009D558D" w:rsidRPr="00607DD0" w:rsidRDefault="009D558D" w:rsidP="00607DD0">
                      <w:pPr>
                        <w:pStyle w:val="Paragraphedeliste"/>
                        <w:spacing w:line="360" w:lineRule="auto"/>
                        <w:jc w:val="center"/>
                        <w:rPr>
                          <w:rFonts w:ascii="Times" w:hAnsi="Times" w:cs="Calibri"/>
                          <w:i/>
                          <w:iCs/>
                          <w:sz w:val="40"/>
                          <w:szCs w:val="40"/>
                        </w:rPr>
                      </w:pPr>
                    </w:p>
                    <w:p w14:paraId="49EE14C9" w14:textId="77777777" w:rsidR="009D558D" w:rsidRDefault="009D558D" w:rsidP="004C16B1">
                      <w:pPr>
                        <w:spacing w:before="120"/>
                        <w:jc w:val="center"/>
                        <w:rPr>
                          <w:rFonts w:ascii="Times" w:hAnsi="Times"/>
                          <w:color w:val="000000" w:themeColor="text1"/>
                          <w:sz w:val="22"/>
                          <w:szCs w:val="22"/>
                        </w:rPr>
                      </w:pPr>
                      <w:r>
                        <w:rPr>
                          <w:rFonts w:ascii="Times" w:hAnsi="Times"/>
                          <w:color w:val="000000" w:themeColor="text1"/>
                          <w:sz w:val="22"/>
                          <w:szCs w:val="22"/>
                        </w:rPr>
                        <w:t xml:space="preserve"> </w:t>
                      </w:r>
                      <w:r w:rsidRPr="004C16B1">
                        <w:rPr>
                          <w:rFonts w:ascii="Times" w:hAnsi="Times"/>
                          <w:color w:val="000000" w:themeColor="text1"/>
                          <w:sz w:val="22"/>
                          <w:szCs w:val="22"/>
                        </w:rPr>
                        <w:t>Mémoire de Master</w:t>
                      </w:r>
                      <w:r>
                        <w:rPr>
                          <w:rFonts w:ascii="Times" w:hAnsi="Times"/>
                          <w:color w:val="000000" w:themeColor="text1"/>
                          <w:sz w:val="22"/>
                          <w:szCs w:val="22"/>
                        </w:rPr>
                        <w:t xml:space="preserve"> </w:t>
                      </w:r>
                    </w:p>
                    <w:p w14:paraId="4DA04374" w14:textId="77777777" w:rsidR="009D558D" w:rsidRDefault="009D558D" w:rsidP="004C16B1">
                      <w:pPr>
                        <w:spacing w:before="120"/>
                        <w:jc w:val="center"/>
                        <w:rPr>
                          <w:rFonts w:ascii="Times" w:hAnsi="Times"/>
                          <w:color w:val="000000" w:themeColor="text1"/>
                          <w:sz w:val="22"/>
                          <w:szCs w:val="22"/>
                        </w:rPr>
                      </w:pPr>
                      <w:r>
                        <w:rPr>
                          <w:rFonts w:ascii="Times" w:hAnsi="Times"/>
                          <w:color w:val="000000" w:themeColor="text1"/>
                          <w:sz w:val="22"/>
                          <w:szCs w:val="22"/>
                        </w:rPr>
                        <w:sym w:font="Wingdings" w:char="F077"/>
                      </w:r>
                    </w:p>
                    <w:p w14:paraId="18488A37" w14:textId="77777777" w:rsidR="009D558D" w:rsidRDefault="009D558D" w:rsidP="008207FB">
                      <w:pPr>
                        <w:spacing w:before="120"/>
                        <w:jc w:val="center"/>
                        <w:rPr>
                          <w:rFonts w:ascii="Times" w:hAnsi="Times"/>
                          <w:color w:val="000000" w:themeColor="text1"/>
                          <w:sz w:val="22"/>
                          <w:szCs w:val="22"/>
                        </w:rPr>
                      </w:pPr>
                      <w:r>
                        <w:rPr>
                          <w:rFonts w:ascii="Times" w:hAnsi="Times"/>
                          <w:color w:val="000000" w:themeColor="text1"/>
                          <w:sz w:val="22"/>
                          <w:szCs w:val="22"/>
                        </w:rPr>
                        <w:t xml:space="preserve">Présenté par Théo </w:t>
                      </w:r>
                      <w:proofErr w:type="spellStart"/>
                      <w:r>
                        <w:rPr>
                          <w:rFonts w:ascii="Times" w:hAnsi="Times"/>
                          <w:color w:val="000000" w:themeColor="text1"/>
                          <w:sz w:val="22"/>
                          <w:szCs w:val="22"/>
                        </w:rPr>
                        <w:t>Tonossi</w:t>
                      </w:r>
                      <w:proofErr w:type="spellEnd"/>
                    </w:p>
                    <w:p w14:paraId="31EB27FD" w14:textId="77777777" w:rsidR="009D558D" w:rsidRDefault="009D558D" w:rsidP="008207FB">
                      <w:pPr>
                        <w:spacing w:before="120"/>
                        <w:jc w:val="center"/>
                        <w:rPr>
                          <w:rFonts w:ascii="Times" w:hAnsi="Times"/>
                          <w:color w:val="000000" w:themeColor="text1"/>
                          <w:sz w:val="22"/>
                          <w:szCs w:val="22"/>
                        </w:rPr>
                      </w:pPr>
                      <w:r>
                        <w:rPr>
                          <w:rFonts w:ascii="Times" w:hAnsi="Times"/>
                          <w:color w:val="000000" w:themeColor="text1"/>
                          <w:sz w:val="22"/>
                          <w:szCs w:val="22"/>
                        </w:rPr>
                        <w:sym w:font="Wingdings" w:char="F077"/>
                      </w:r>
                    </w:p>
                    <w:p w14:paraId="2569DDBE" w14:textId="77777777" w:rsidR="009D558D" w:rsidRDefault="009D558D" w:rsidP="008207FB">
                      <w:pPr>
                        <w:spacing w:before="120"/>
                        <w:jc w:val="center"/>
                        <w:rPr>
                          <w:rFonts w:ascii="Times" w:hAnsi="Times"/>
                          <w:color w:val="000000" w:themeColor="text1"/>
                          <w:sz w:val="22"/>
                          <w:szCs w:val="22"/>
                        </w:rPr>
                      </w:pPr>
                      <w:r>
                        <w:rPr>
                          <w:rFonts w:ascii="Times" w:hAnsi="Times"/>
                          <w:color w:val="000000" w:themeColor="text1"/>
                          <w:sz w:val="22"/>
                          <w:szCs w:val="22"/>
                        </w:rPr>
                        <w:t xml:space="preserve">Université de Lausanne </w:t>
                      </w:r>
                    </w:p>
                    <w:p w14:paraId="696C8AC7" w14:textId="77777777" w:rsidR="009D558D" w:rsidRDefault="009D558D" w:rsidP="008207FB">
                      <w:pPr>
                        <w:spacing w:before="120"/>
                        <w:jc w:val="center"/>
                        <w:rPr>
                          <w:rFonts w:ascii="Times" w:hAnsi="Times"/>
                          <w:color w:val="000000" w:themeColor="text1"/>
                          <w:sz w:val="22"/>
                          <w:szCs w:val="22"/>
                        </w:rPr>
                      </w:pPr>
                      <w:r>
                        <w:rPr>
                          <w:rFonts w:ascii="Times" w:hAnsi="Times"/>
                          <w:color w:val="000000" w:themeColor="text1"/>
                          <w:sz w:val="22"/>
                          <w:szCs w:val="22"/>
                        </w:rPr>
                        <w:sym w:font="Wingdings" w:char="F077"/>
                      </w:r>
                    </w:p>
                    <w:p w14:paraId="0414DC73" w14:textId="77777777" w:rsidR="009D558D" w:rsidRPr="00607DD0" w:rsidRDefault="009D558D" w:rsidP="00842382">
                      <w:pPr>
                        <w:pStyle w:val="Sansinterligne"/>
                        <w:tabs>
                          <w:tab w:val="left" w:pos="1767"/>
                        </w:tabs>
                        <w:jc w:val="center"/>
                        <w:rPr>
                          <w:rFonts w:ascii="Times" w:hAnsi="Times"/>
                        </w:rPr>
                      </w:pPr>
                      <w:r w:rsidRPr="00EF18CA">
                        <w:rPr>
                          <w:rFonts w:ascii="Times" w:hAnsi="Times"/>
                          <w:highlight w:val="yellow"/>
                        </w:rPr>
                        <w:t>Institut de psychologie</w:t>
                      </w:r>
                    </w:p>
                    <w:p w14:paraId="2F59C753" w14:textId="77777777" w:rsidR="009D558D" w:rsidRDefault="009D558D" w:rsidP="008207FB">
                      <w:pPr>
                        <w:spacing w:before="120"/>
                        <w:jc w:val="center"/>
                        <w:rPr>
                          <w:rFonts w:ascii="Times" w:hAnsi="Times"/>
                          <w:color w:val="000000" w:themeColor="text1"/>
                          <w:sz w:val="22"/>
                          <w:szCs w:val="22"/>
                        </w:rPr>
                      </w:pPr>
                    </w:p>
                    <w:p w14:paraId="224080B0" w14:textId="77777777" w:rsidR="009D558D" w:rsidRDefault="009D558D" w:rsidP="008207FB">
                      <w:pPr>
                        <w:spacing w:before="120"/>
                        <w:jc w:val="center"/>
                        <w:rPr>
                          <w:rFonts w:ascii="Times" w:hAnsi="Times"/>
                          <w:color w:val="000000" w:themeColor="text1"/>
                          <w:sz w:val="22"/>
                          <w:szCs w:val="22"/>
                        </w:rPr>
                      </w:pPr>
                    </w:p>
                    <w:p w14:paraId="1F95A8FF" w14:textId="77777777" w:rsidR="009D558D" w:rsidRDefault="009D558D" w:rsidP="00607DD0">
                      <w:pPr>
                        <w:spacing w:line="360" w:lineRule="auto"/>
                        <w:jc w:val="both"/>
                        <w:rPr>
                          <w:rFonts w:ascii="Times" w:hAnsi="Times"/>
                          <w:color w:val="000000" w:themeColor="text1"/>
                          <w:sz w:val="22"/>
                          <w:szCs w:val="22"/>
                        </w:rPr>
                      </w:pPr>
                    </w:p>
                    <w:p w14:paraId="4B80F5EF" w14:textId="77777777" w:rsidR="009D558D" w:rsidRDefault="009D558D" w:rsidP="00607DD0">
                      <w:pPr>
                        <w:spacing w:line="360" w:lineRule="auto"/>
                        <w:jc w:val="both"/>
                        <w:rPr>
                          <w:rFonts w:ascii="Times" w:hAnsi="Times"/>
                          <w:color w:val="000000" w:themeColor="text1"/>
                          <w:sz w:val="22"/>
                          <w:szCs w:val="22"/>
                        </w:rPr>
                      </w:pPr>
                      <w:r>
                        <w:rPr>
                          <w:rFonts w:ascii="Times" w:hAnsi="Times"/>
                          <w:color w:val="000000" w:themeColor="text1"/>
                          <w:sz w:val="22"/>
                          <w:szCs w:val="22"/>
                        </w:rPr>
                        <w:tab/>
                      </w:r>
                    </w:p>
                    <w:p w14:paraId="2D67AD9D" w14:textId="77777777" w:rsidR="009D558D" w:rsidRDefault="009D558D" w:rsidP="00607DD0">
                      <w:pPr>
                        <w:spacing w:line="360" w:lineRule="auto"/>
                        <w:jc w:val="both"/>
                        <w:rPr>
                          <w:rFonts w:ascii="Times" w:hAnsi="Times" w:cs="Calibri"/>
                          <w:sz w:val="22"/>
                          <w:szCs w:val="22"/>
                        </w:rPr>
                      </w:pPr>
                    </w:p>
                    <w:p w14:paraId="7D7C2710" w14:textId="77777777" w:rsidR="009D558D" w:rsidRPr="004C16B1" w:rsidRDefault="009D558D" w:rsidP="00607DD0">
                      <w:pPr>
                        <w:spacing w:before="120"/>
                        <w:rPr>
                          <w:rFonts w:ascii="Times" w:hAnsi="Times"/>
                          <w:color w:val="000000" w:themeColor="text1"/>
                          <w:sz w:val="22"/>
                          <w:szCs w:val="22"/>
                        </w:rPr>
                      </w:pPr>
                      <w:r>
                        <w:rPr>
                          <w:rFonts w:ascii="Times" w:hAnsi="Times"/>
                          <w:color w:val="000000" w:themeColor="text1"/>
                          <w:sz w:val="22"/>
                          <w:szCs w:val="22"/>
                        </w:rPr>
                        <w:tab/>
                      </w:r>
                    </w:p>
                  </w:txbxContent>
                </v:textbox>
                <w10:wrap anchorx="page" anchory="page"/>
              </v:shape>
            </w:pict>
          </mc:Fallback>
        </mc:AlternateContent>
      </w:r>
    </w:p>
    <w:p w14:paraId="4E591B67" w14:textId="77777777" w:rsidR="00E74773" w:rsidRPr="00E74773" w:rsidRDefault="00E74773" w:rsidP="00E74773"/>
    <w:p w14:paraId="4B7D2B0E" w14:textId="77777777" w:rsidR="00E74773" w:rsidRPr="00E74773" w:rsidRDefault="00E74773" w:rsidP="00E74773"/>
    <w:p w14:paraId="1BE9912E" w14:textId="77777777" w:rsidR="00607DD0" w:rsidRDefault="00607DD0" w:rsidP="00607DD0">
      <w:pPr>
        <w:pStyle w:val="Sansinterligne"/>
        <w:tabs>
          <w:tab w:val="left" w:pos="1767"/>
        </w:tabs>
      </w:pPr>
    </w:p>
    <w:p w14:paraId="6A73440F" w14:textId="77777777" w:rsidR="00E74773" w:rsidRDefault="00E74773" w:rsidP="00E74773">
      <w:pPr>
        <w:pStyle w:val="Sansinterligne"/>
      </w:pPr>
    </w:p>
    <w:p w14:paraId="6306F60C" w14:textId="77777777" w:rsidR="008207FB" w:rsidRDefault="008207FB" w:rsidP="00E74773">
      <w:pPr>
        <w:pStyle w:val="Sansinterligne"/>
      </w:pPr>
    </w:p>
    <w:p w14:paraId="1D1A1B34" w14:textId="77777777" w:rsidR="008207FB" w:rsidRPr="008207FB" w:rsidRDefault="008207FB" w:rsidP="008207FB"/>
    <w:p w14:paraId="0D926280" w14:textId="77777777" w:rsidR="008207FB" w:rsidRPr="008207FB" w:rsidRDefault="008207FB" w:rsidP="008207FB"/>
    <w:p w14:paraId="43D97C5A" w14:textId="77777777" w:rsidR="008207FB" w:rsidRPr="008207FB" w:rsidRDefault="008207FB" w:rsidP="008207FB"/>
    <w:p w14:paraId="098456D9" w14:textId="77777777" w:rsidR="008207FB" w:rsidRPr="008207FB" w:rsidRDefault="008207FB" w:rsidP="008207FB"/>
    <w:p w14:paraId="3504879E" w14:textId="77777777" w:rsidR="008207FB" w:rsidRPr="008207FB" w:rsidRDefault="008207FB" w:rsidP="008207FB"/>
    <w:p w14:paraId="09D38880" w14:textId="77777777" w:rsidR="008207FB" w:rsidRPr="008207FB" w:rsidRDefault="008207FB" w:rsidP="008207FB"/>
    <w:p w14:paraId="132850A6" w14:textId="77777777" w:rsidR="008207FB" w:rsidRDefault="008207FB" w:rsidP="00E74773">
      <w:pPr>
        <w:pStyle w:val="Sansinterligne"/>
      </w:pPr>
    </w:p>
    <w:p w14:paraId="0CAAA1FC" w14:textId="77777777" w:rsidR="008207FB" w:rsidRDefault="008207FB" w:rsidP="008207FB">
      <w:pPr>
        <w:pStyle w:val="Sansinterligne"/>
        <w:tabs>
          <w:tab w:val="left" w:pos="1767"/>
        </w:tabs>
      </w:pPr>
    </w:p>
    <w:p w14:paraId="09150470" w14:textId="77777777" w:rsidR="008207FB" w:rsidRDefault="008207FB" w:rsidP="008207FB">
      <w:pPr>
        <w:pStyle w:val="Sansinterligne"/>
        <w:tabs>
          <w:tab w:val="left" w:pos="1767"/>
        </w:tabs>
      </w:pPr>
    </w:p>
    <w:p w14:paraId="0657DF88" w14:textId="77777777" w:rsidR="00E7692C" w:rsidRDefault="00E7692C" w:rsidP="008207FB">
      <w:pPr>
        <w:spacing w:before="120"/>
        <w:rPr>
          <w:rFonts w:ascii="Times" w:hAnsi="Times"/>
          <w:color w:val="000000" w:themeColor="text1"/>
          <w:sz w:val="22"/>
          <w:szCs w:val="22"/>
        </w:rPr>
      </w:pPr>
    </w:p>
    <w:p w14:paraId="742729A3" w14:textId="77777777" w:rsidR="00E7692C" w:rsidRDefault="00E7692C" w:rsidP="008207FB">
      <w:pPr>
        <w:spacing w:before="120"/>
        <w:rPr>
          <w:rFonts w:ascii="Times" w:hAnsi="Times"/>
          <w:color w:val="000000" w:themeColor="text1"/>
          <w:sz w:val="22"/>
          <w:szCs w:val="22"/>
        </w:rPr>
      </w:pPr>
    </w:p>
    <w:p w14:paraId="1D754C20" w14:textId="77777777" w:rsidR="00E7692C" w:rsidRDefault="00E7692C" w:rsidP="008207FB">
      <w:pPr>
        <w:spacing w:before="120"/>
        <w:rPr>
          <w:rFonts w:ascii="Times" w:hAnsi="Times"/>
          <w:color w:val="000000" w:themeColor="text1"/>
          <w:sz w:val="22"/>
          <w:szCs w:val="22"/>
        </w:rPr>
      </w:pPr>
    </w:p>
    <w:p w14:paraId="37F62F7B" w14:textId="77777777" w:rsidR="00E7692C" w:rsidRDefault="00E7692C" w:rsidP="008207FB">
      <w:pPr>
        <w:spacing w:before="120"/>
        <w:rPr>
          <w:rFonts w:ascii="Times" w:hAnsi="Times"/>
          <w:color w:val="000000" w:themeColor="text1"/>
          <w:sz w:val="22"/>
          <w:szCs w:val="22"/>
        </w:rPr>
      </w:pPr>
    </w:p>
    <w:p w14:paraId="7A8862F0" w14:textId="77777777" w:rsidR="00E7692C" w:rsidRDefault="00E7692C" w:rsidP="008207FB">
      <w:pPr>
        <w:spacing w:before="120"/>
        <w:rPr>
          <w:rFonts w:ascii="Times" w:hAnsi="Times"/>
          <w:color w:val="000000" w:themeColor="text1"/>
          <w:sz w:val="22"/>
          <w:szCs w:val="22"/>
        </w:rPr>
      </w:pPr>
    </w:p>
    <w:p w14:paraId="5D48888C" w14:textId="77777777" w:rsidR="00E7692C" w:rsidRDefault="00E7692C" w:rsidP="008207FB">
      <w:pPr>
        <w:spacing w:before="120"/>
        <w:rPr>
          <w:rFonts w:ascii="Times" w:hAnsi="Times"/>
          <w:color w:val="000000" w:themeColor="text1"/>
          <w:sz w:val="22"/>
          <w:szCs w:val="22"/>
        </w:rPr>
      </w:pPr>
    </w:p>
    <w:p w14:paraId="42AB4A56" w14:textId="77777777" w:rsidR="00E7692C" w:rsidRDefault="00E7692C" w:rsidP="008207FB">
      <w:pPr>
        <w:spacing w:before="120"/>
        <w:rPr>
          <w:rFonts w:ascii="Times" w:hAnsi="Times"/>
          <w:color w:val="000000" w:themeColor="text1"/>
          <w:sz w:val="22"/>
          <w:szCs w:val="22"/>
        </w:rPr>
      </w:pPr>
    </w:p>
    <w:p w14:paraId="404F992A" w14:textId="77777777" w:rsidR="00E7692C" w:rsidRDefault="00E7692C" w:rsidP="008207FB">
      <w:pPr>
        <w:spacing w:before="120"/>
        <w:rPr>
          <w:rFonts w:ascii="Times" w:hAnsi="Times"/>
          <w:color w:val="000000" w:themeColor="text1"/>
          <w:sz w:val="22"/>
          <w:szCs w:val="22"/>
        </w:rPr>
      </w:pPr>
    </w:p>
    <w:p w14:paraId="48B3A484" w14:textId="77777777" w:rsidR="008207FB" w:rsidRDefault="008207FB" w:rsidP="008207FB">
      <w:pPr>
        <w:spacing w:before="120"/>
        <w:rPr>
          <w:rFonts w:ascii="Times" w:hAnsi="Times"/>
          <w:color w:val="000000" w:themeColor="text1"/>
          <w:sz w:val="22"/>
          <w:szCs w:val="22"/>
        </w:rPr>
      </w:pPr>
      <w:r>
        <w:rPr>
          <w:rFonts w:ascii="Times" w:hAnsi="Times"/>
          <w:color w:val="000000" w:themeColor="text1"/>
          <w:sz w:val="22"/>
          <w:szCs w:val="22"/>
        </w:rPr>
        <w:t xml:space="preserve">Directeur : </w:t>
      </w:r>
      <w:r>
        <w:rPr>
          <w:rFonts w:ascii="Times" w:hAnsi="Times"/>
          <w:color w:val="000000" w:themeColor="text1"/>
          <w:sz w:val="22"/>
          <w:szCs w:val="22"/>
        </w:rPr>
        <w:tab/>
        <w:t xml:space="preserve">Denis </w:t>
      </w:r>
      <w:proofErr w:type="spellStart"/>
      <w:r>
        <w:rPr>
          <w:rFonts w:ascii="Times" w:hAnsi="Times"/>
          <w:color w:val="000000" w:themeColor="text1"/>
          <w:sz w:val="22"/>
          <w:szCs w:val="22"/>
        </w:rPr>
        <w:t>Hauw</w:t>
      </w:r>
      <w:proofErr w:type="spellEnd"/>
      <w:r>
        <w:rPr>
          <w:rFonts w:ascii="Times" w:hAnsi="Times"/>
          <w:color w:val="000000" w:themeColor="text1"/>
          <w:sz w:val="22"/>
          <w:szCs w:val="22"/>
        </w:rPr>
        <w:t xml:space="preserve"> </w:t>
      </w:r>
    </w:p>
    <w:p w14:paraId="2EBB4800" w14:textId="77777777" w:rsidR="008207FB" w:rsidRDefault="008207FB" w:rsidP="008207FB">
      <w:pPr>
        <w:spacing w:before="120"/>
        <w:rPr>
          <w:rFonts w:ascii="Times" w:hAnsi="Times"/>
          <w:color w:val="000000" w:themeColor="text1"/>
          <w:sz w:val="22"/>
          <w:szCs w:val="22"/>
        </w:rPr>
      </w:pPr>
      <w:r>
        <w:rPr>
          <w:rFonts w:ascii="Times" w:hAnsi="Times"/>
          <w:color w:val="000000" w:themeColor="text1"/>
          <w:sz w:val="22"/>
          <w:szCs w:val="22"/>
        </w:rPr>
        <w:t>Expert :</w:t>
      </w:r>
      <w:r>
        <w:rPr>
          <w:rFonts w:ascii="Times" w:hAnsi="Times"/>
          <w:color w:val="000000" w:themeColor="text1"/>
          <w:sz w:val="22"/>
          <w:szCs w:val="22"/>
        </w:rPr>
        <w:tab/>
      </w:r>
      <w:r>
        <w:rPr>
          <w:rFonts w:ascii="Times" w:hAnsi="Times"/>
          <w:color w:val="000000" w:themeColor="text1"/>
          <w:sz w:val="22"/>
          <w:szCs w:val="22"/>
        </w:rPr>
        <w:tab/>
      </w:r>
      <w:r>
        <w:rPr>
          <w:rFonts w:ascii="Times" w:hAnsi="Times"/>
          <w:color w:val="000000" w:themeColor="text1"/>
          <w:sz w:val="22"/>
          <w:szCs w:val="22"/>
        </w:rPr>
        <w:tab/>
      </w:r>
      <w:r>
        <w:rPr>
          <w:rFonts w:ascii="Times" w:hAnsi="Times"/>
          <w:color w:val="000000" w:themeColor="text1"/>
          <w:sz w:val="22"/>
          <w:szCs w:val="22"/>
        </w:rPr>
        <w:tab/>
      </w:r>
      <w:r>
        <w:rPr>
          <w:rFonts w:ascii="Times" w:hAnsi="Times"/>
          <w:color w:val="000000" w:themeColor="text1"/>
          <w:sz w:val="22"/>
          <w:szCs w:val="22"/>
        </w:rPr>
        <w:tab/>
      </w:r>
      <w:r>
        <w:rPr>
          <w:rFonts w:ascii="Times" w:hAnsi="Times"/>
          <w:color w:val="000000" w:themeColor="text1"/>
          <w:sz w:val="22"/>
          <w:szCs w:val="22"/>
        </w:rPr>
        <w:tab/>
      </w:r>
      <w:r>
        <w:rPr>
          <w:rFonts w:ascii="Times" w:hAnsi="Times"/>
          <w:color w:val="000000" w:themeColor="text1"/>
          <w:sz w:val="22"/>
          <w:szCs w:val="22"/>
        </w:rPr>
        <w:tab/>
      </w:r>
      <w:r>
        <w:rPr>
          <w:rFonts w:ascii="Times" w:hAnsi="Times"/>
          <w:color w:val="000000" w:themeColor="text1"/>
          <w:sz w:val="22"/>
          <w:szCs w:val="22"/>
        </w:rPr>
        <w:tab/>
      </w:r>
      <w:r>
        <w:rPr>
          <w:rFonts w:ascii="Times" w:hAnsi="Times"/>
          <w:color w:val="000000" w:themeColor="text1"/>
          <w:sz w:val="22"/>
          <w:szCs w:val="22"/>
        </w:rPr>
        <w:tab/>
      </w:r>
      <w:r>
        <w:rPr>
          <w:rFonts w:ascii="Times" w:hAnsi="Times"/>
          <w:color w:val="000000" w:themeColor="text1"/>
          <w:sz w:val="22"/>
          <w:szCs w:val="22"/>
        </w:rPr>
        <w:tab/>
      </w:r>
    </w:p>
    <w:p w14:paraId="61C5FEFD" w14:textId="77777777" w:rsidR="008207FB" w:rsidRDefault="008207FB" w:rsidP="008207FB">
      <w:pPr>
        <w:spacing w:before="120"/>
        <w:rPr>
          <w:rFonts w:ascii="Times" w:hAnsi="Times"/>
          <w:color w:val="000000" w:themeColor="text1"/>
          <w:sz w:val="22"/>
          <w:szCs w:val="22"/>
        </w:rPr>
      </w:pPr>
    </w:p>
    <w:p w14:paraId="03D42BB2" w14:textId="77777777" w:rsidR="008207FB" w:rsidRDefault="008207FB" w:rsidP="008207FB">
      <w:pPr>
        <w:spacing w:before="120"/>
        <w:rPr>
          <w:rFonts w:ascii="Times" w:hAnsi="Times"/>
          <w:color w:val="000000" w:themeColor="text1"/>
          <w:sz w:val="22"/>
          <w:szCs w:val="22"/>
        </w:rPr>
      </w:pPr>
    </w:p>
    <w:p w14:paraId="7D9D01D5" w14:textId="77777777" w:rsidR="008207FB" w:rsidRDefault="008207FB" w:rsidP="008207FB">
      <w:pPr>
        <w:pStyle w:val="Sansinterligne"/>
        <w:jc w:val="center"/>
      </w:pPr>
    </w:p>
    <w:p w14:paraId="0B5C5519" w14:textId="77777777" w:rsidR="00E74773" w:rsidRPr="00E74773" w:rsidRDefault="00E74773" w:rsidP="00E74773">
      <w:pPr>
        <w:pStyle w:val="Sansinterligne"/>
      </w:pPr>
      <w:r w:rsidRPr="008207FB">
        <w:br w:type="page"/>
      </w:r>
      <w:r w:rsidR="00607DD0">
        <w:lastRenderedPageBreak/>
        <w:tab/>
      </w:r>
    </w:p>
    <w:customXmlInsRangeStart w:id="0" w:author="Théo Tonossi" w:date="2023-04-22T11:54:00Z"/>
    <w:sdt>
      <w:sdtPr>
        <w:rPr>
          <w:lang w:val="fr-FR"/>
        </w:rPr>
        <w:id w:val="117568136"/>
        <w:docPartObj>
          <w:docPartGallery w:val="Table of Contents"/>
          <w:docPartUnique/>
        </w:docPartObj>
      </w:sdtPr>
      <w:sdtEndPr>
        <w:rPr>
          <w:rFonts w:ascii="Times New Roman" w:eastAsia="Times New Roman" w:hAnsi="Times New Roman" w:cs="Times New Roman"/>
          <w:noProof/>
          <w:color w:val="auto"/>
          <w:sz w:val="24"/>
          <w:szCs w:val="24"/>
          <w:lang w:val="fr-CH"/>
        </w:rPr>
      </w:sdtEndPr>
      <w:sdtContent>
        <w:customXmlInsRangeEnd w:id="0"/>
        <w:p w14:paraId="4FEFF7F7" w14:textId="211025A3" w:rsidR="00787EDC" w:rsidRDefault="00787EDC">
          <w:pPr>
            <w:pStyle w:val="En-ttedetabledesmatires"/>
            <w:rPr>
              <w:ins w:id="1" w:author="Théo Tonossi" w:date="2023-04-22T11:54:00Z"/>
            </w:rPr>
          </w:pPr>
          <w:ins w:id="2" w:author="Théo Tonossi" w:date="2023-04-22T11:54:00Z">
            <w:r>
              <w:rPr>
                <w:lang w:val="fr-FR"/>
              </w:rPr>
              <w:t>Table des matières</w:t>
            </w:r>
          </w:ins>
        </w:p>
        <w:p w14:paraId="5AFBF838" w14:textId="79FE3599" w:rsidR="00787EDC" w:rsidRDefault="00787EDC">
          <w:pPr>
            <w:pStyle w:val="TM2"/>
            <w:tabs>
              <w:tab w:val="right" w:leader="dot" w:pos="7643"/>
            </w:tabs>
            <w:rPr>
              <w:noProof/>
            </w:rPr>
          </w:pPr>
          <w:ins w:id="3" w:author="Théo Tonossi" w:date="2023-04-22T11:54:00Z">
            <w:r>
              <w:rPr>
                <w:b w:val="0"/>
                <w:bCs w:val="0"/>
              </w:rPr>
              <w:fldChar w:fldCharType="begin"/>
            </w:r>
            <w:r>
              <w:instrText>TOC \o "1-3" \h \z \u</w:instrText>
            </w:r>
            <w:r>
              <w:rPr>
                <w:b w:val="0"/>
                <w:bCs w:val="0"/>
              </w:rPr>
              <w:fldChar w:fldCharType="separate"/>
            </w:r>
          </w:ins>
          <w:hyperlink w:anchor="_Toc133056884" w:history="1">
            <w:r w:rsidRPr="00BD7BF5">
              <w:rPr>
                <w:rStyle w:val="Lienhypertexte"/>
                <w:rFonts w:ascii="Times" w:hAnsi="Times"/>
                <w:noProof/>
              </w:rPr>
              <w:t>Résumé</w:t>
            </w:r>
            <w:r>
              <w:rPr>
                <w:noProof/>
                <w:webHidden/>
              </w:rPr>
              <w:tab/>
            </w:r>
            <w:r>
              <w:rPr>
                <w:noProof/>
                <w:webHidden/>
              </w:rPr>
              <w:fldChar w:fldCharType="begin"/>
            </w:r>
            <w:r>
              <w:rPr>
                <w:noProof/>
                <w:webHidden/>
              </w:rPr>
              <w:instrText xml:space="preserve"> PAGEREF _Toc133056884 \h </w:instrText>
            </w:r>
            <w:r>
              <w:rPr>
                <w:noProof/>
                <w:webHidden/>
              </w:rPr>
            </w:r>
            <w:r>
              <w:rPr>
                <w:noProof/>
                <w:webHidden/>
              </w:rPr>
              <w:fldChar w:fldCharType="separate"/>
            </w:r>
            <w:r>
              <w:rPr>
                <w:noProof/>
                <w:webHidden/>
              </w:rPr>
              <w:t>1</w:t>
            </w:r>
            <w:r>
              <w:rPr>
                <w:noProof/>
                <w:webHidden/>
              </w:rPr>
              <w:fldChar w:fldCharType="end"/>
            </w:r>
          </w:hyperlink>
        </w:p>
        <w:p w14:paraId="0F6E52F7" w14:textId="0333A64D" w:rsidR="00787EDC" w:rsidRDefault="00787EDC">
          <w:pPr>
            <w:pStyle w:val="TM2"/>
            <w:tabs>
              <w:tab w:val="right" w:leader="dot" w:pos="7643"/>
            </w:tabs>
            <w:rPr>
              <w:noProof/>
            </w:rPr>
          </w:pPr>
          <w:hyperlink w:anchor="_Toc133056885" w:history="1">
            <w:r w:rsidRPr="00BD7BF5">
              <w:rPr>
                <w:rStyle w:val="Lienhypertexte"/>
                <w:rFonts w:ascii="Times" w:hAnsi="Times"/>
                <w:noProof/>
              </w:rPr>
              <w:t>Introduction</w:t>
            </w:r>
            <w:r>
              <w:rPr>
                <w:noProof/>
                <w:webHidden/>
              </w:rPr>
              <w:tab/>
            </w:r>
            <w:r>
              <w:rPr>
                <w:noProof/>
                <w:webHidden/>
              </w:rPr>
              <w:fldChar w:fldCharType="begin"/>
            </w:r>
            <w:r>
              <w:rPr>
                <w:noProof/>
                <w:webHidden/>
              </w:rPr>
              <w:instrText xml:space="preserve"> PAGEREF _Toc133056885 \h </w:instrText>
            </w:r>
            <w:r>
              <w:rPr>
                <w:noProof/>
                <w:webHidden/>
              </w:rPr>
            </w:r>
            <w:r>
              <w:rPr>
                <w:noProof/>
                <w:webHidden/>
              </w:rPr>
              <w:fldChar w:fldCharType="separate"/>
            </w:r>
            <w:r>
              <w:rPr>
                <w:noProof/>
                <w:webHidden/>
              </w:rPr>
              <w:t>1</w:t>
            </w:r>
            <w:r>
              <w:rPr>
                <w:noProof/>
                <w:webHidden/>
              </w:rPr>
              <w:fldChar w:fldCharType="end"/>
            </w:r>
          </w:hyperlink>
        </w:p>
        <w:p w14:paraId="1671804F" w14:textId="39718CEC" w:rsidR="00787EDC" w:rsidRDefault="00787EDC">
          <w:pPr>
            <w:pStyle w:val="TM2"/>
            <w:tabs>
              <w:tab w:val="right" w:leader="dot" w:pos="7643"/>
            </w:tabs>
            <w:rPr>
              <w:noProof/>
            </w:rPr>
          </w:pPr>
          <w:hyperlink w:anchor="_Toc133056886" w:history="1">
            <w:r w:rsidRPr="00BD7BF5">
              <w:rPr>
                <w:rStyle w:val="Lienhypertexte"/>
                <w:rFonts w:ascii="Times" w:hAnsi="Times"/>
                <w:noProof/>
              </w:rPr>
              <w:t>A. Revue de littérature</w:t>
            </w:r>
            <w:r>
              <w:rPr>
                <w:noProof/>
                <w:webHidden/>
              </w:rPr>
              <w:tab/>
            </w:r>
            <w:r>
              <w:rPr>
                <w:noProof/>
                <w:webHidden/>
              </w:rPr>
              <w:fldChar w:fldCharType="begin"/>
            </w:r>
            <w:r>
              <w:rPr>
                <w:noProof/>
                <w:webHidden/>
              </w:rPr>
              <w:instrText xml:space="preserve"> PAGEREF _Toc133056886 \h </w:instrText>
            </w:r>
            <w:r>
              <w:rPr>
                <w:noProof/>
                <w:webHidden/>
              </w:rPr>
            </w:r>
            <w:r>
              <w:rPr>
                <w:noProof/>
                <w:webHidden/>
              </w:rPr>
              <w:fldChar w:fldCharType="separate"/>
            </w:r>
            <w:r>
              <w:rPr>
                <w:noProof/>
                <w:webHidden/>
              </w:rPr>
              <w:t>7</w:t>
            </w:r>
            <w:r>
              <w:rPr>
                <w:noProof/>
                <w:webHidden/>
              </w:rPr>
              <w:fldChar w:fldCharType="end"/>
            </w:r>
          </w:hyperlink>
        </w:p>
        <w:p w14:paraId="1B54217B" w14:textId="195D7DEE" w:rsidR="00787EDC" w:rsidRDefault="00787EDC">
          <w:pPr>
            <w:pStyle w:val="TM3"/>
            <w:tabs>
              <w:tab w:val="right" w:leader="dot" w:pos="7643"/>
            </w:tabs>
            <w:rPr>
              <w:noProof/>
            </w:rPr>
          </w:pPr>
          <w:hyperlink w:anchor="_Toc133056887" w:history="1">
            <w:r w:rsidRPr="00BD7BF5">
              <w:rPr>
                <w:rStyle w:val="Lienhypertexte"/>
                <w:noProof/>
              </w:rPr>
              <w:t>Maltraitance en sport : définition</w:t>
            </w:r>
            <w:r>
              <w:rPr>
                <w:noProof/>
                <w:webHidden/>
              </w:rPr>
              <w:tab/>
            </w:r>
            <w:r>
              <w:rPr>
                <w:noProof/>
                <w:webHidden/>
              </w:rPr>
              <w:fldChar w:fldCharType="begin"/>
            </w:r>
            <w:r>
              <w:rPr>
                <w:noProof/>
                <w:webHidden/>
              </w:rPr>
              <w:instrText xml:space="preserve"> PAGEREF _Toc133056887 \h </w:instrText>
            </w:r>
            <w:r>
              <w:rPr>
                <w:noProof/>
                <w:webHidden/>
              </w:rPr>
            </w:r>
            <w:r>
              <w:rPr>
                <w:noProof/>
                <w:webHidden/>
              </w:rPr>
              <w:fldChar w:fldCharType="separate"/>
            </w:r>
            <w:r>
              <w:rPr>
                <w:noProof/>
                <w:webHidden/>
              </w:rPr>
              <w:t>7</w:t>
            </w:r>
            <w:r>
              <w:rPr>
                <w:noProof/>
                <w:webHidden/>
              </w:rPr>
              <w:fldChar w:fldCharType="end"/>
            </w:r>
          </w:hyperlink>
        </w:p>
        <w:p w14:paraId="059529CE" w14:textId="3B298178" w:rsidR="00787EDC" w:rsidRDefault="00787EDC">
          <w:pPr>
            <w:pStyle w:val="TM3"/>
            <w:tabs>
              <w:tab w:val="right" w:leader="dot" w:pos="7643"/>
            </w:tabs>
            <w:rPr>
              <w:noProof/>
            </w:rPr>
          </w:pPr>
          <w:hyperlink w:anchor="_Toc133056888" w:history="1">
            <w:r w:rsidRPr="00BD7BF5">
              <w:rPr>
                <w:rStyle w:val="Lienhypertexte"/>
                <w:noProof/>
              </w:rPr>
              <w:t>La prévalence de la maltraitance en sport : état des lieux des connaissances actuelles</w:t>
            </w:r>
            <w:r>
              <w:rPr>
                <w:noProof/>
                <w:webHidden/>
              </w:rPr>
              <w:tab/>
            </w:r>
            <w:r>
              <w:rPr>
                <w:noProof/>
                <w:webHidden/>
              </w:rPr>
              <w:fldChar w:fldCharType="begin"/>
            </w:r>
            <w:r>
              <w:rPr>
                <w:noProof/>
                <w:webHidden/>
              </w:rPr>
              <w:instrText xml:space="preserve"> PAGEREF _Toc133056888 \h </w:instrText>
            </w:r>
            <w:r>
              <w:rPr>
                <w:noProof/>
                <w:webHidden/>
              </w:rPr>
            </w:r>
            <w:r>
              <w:rPr>
                <w:noProof/>
                <w:webHidden/>
              </w:rPr>
              <w:fldChar w:fldCharType="separate"/>
            </w:r>
            <w:r>
              <w:rPr>
                <w:noProof/>
                <w:webHidden/>
              </w:rPr>
              <w:t>12</w:t>
            </w:r>
            <w:r>
              <w:rPr>
                <w:noProof/>
                <w:webHidden/>
              </w:rPr>
              <w:fldChar w:fldCharType="end"/>
            </w:r>
          </w:hyperlink>
        </w:p>
        <w:p w14:paraId="46716734" w14:textId="00CCC936" w:rsidR="00787EDC" w:rsidRDefault="00787EDC">
          <w:pPr>
            <w:pStyle w:val="TM3"/>
            <w:tabs>
              <w:tab w:val="right" w:leader="dot" w:pos="7643"/>
            </w:tabs>
            <w:rPr>
              <w:noProof/>
            </w:rPr>
          </w:pPr>
          <w:hyperlink w:anchor="_Toc133056889" w:history="1">
            <w:r w:rsidRPr="00BD7BF5">
              <w:rPr>
                <w:rStyle w:val="Lienhypertexte"/>
                <w:noProof/>
              </w:rPr>
              <w:t>Prévalence de la maltraitance psychologique</w:t>
            </w:r>
            <w:r>
              <w:rPr>
                <w:noProof/>
                <w:webHidden/>
              </w:rPr>
              <w:tab/>
            </w:r>
            <w:r>
              <w:rPr>
                <w:noProof/>
                <w:webHidden/>
              </w:rPr>
              <w:fldChar w:fldCharType="begin"/>
            </w:r>
            <w:r>
              <w:rPr>
                <w:noProof/>
                <w:webHidden/>
              </w:rPr>
              <w:instrText xml:space="preserve"> PAGEREF _Toc133056889 \h </w:instrText>
            </w:r>
            <w:r>
              <w:rPr>
                <w:noProof/>
                <w:webHidden/>
              </w:rPr>
            </w:r>
            <w:r>
              <w:rPr>
                <w:noProof/>
                <w:webHidden/>
              </w:rPr>
              <w:fldChar w:fldCharType="separate"/>
            </w:r>
            <w:r>
              <w:rPr>
                <w:noProof/>
                <w:webHidden/>
              </w:rPr>
              <w:t>13</w:t>
            </w:r>
            <w:r>
              <w:rPr>
                <w:noProof/>
                <w:webHidden/>
              </w:rPr>
              <w:fldChar w:fldCharType="end"/>
            </w:r>
          </w:hyperlink>
        </w:p>
        <w:p w14:paraId="0791058B" w14:textId="330558A8" w:rsidR="00787EDC" w:rsidRDefault="00787EDC">
          <w:pPr>
            <w:pStyle w:val="TM3"/>
            <w:tabs>
              <w:tab w:val="right" w:leader="dot" w:pos="7643"/>
            </w:tabs>
            <w:rPr>
              <w:noProof/>
            </w:rPr>
          </w:pPr>
          <w:hyperlink w:anchor="_Toc133056890" w:history="1">
            <w:r w:rsidRPr="00BD7BF5">
              <w:rPr>
                <w:rStyle w:val="Lienhypertexte"/>
                <w:noProof/>
              </w:rPr>
              <w:t>Prévalence maltraitance sexuelle</w:t>
            </w:r>
            <w:r>
              <w:rPr>
                <w:noProof/>
                <w:webHidden/>
              </w:rPr>
              <w:tab/>
            </w:r>
            <w:r>
              <w:rPr>
                <w:noProof/>
                <w:webHidden/>
              </w:rPr>
              <w:fldChar w:fldCharType="begin"/>
            </w:r>
            <w:r>
              <w:rPr>
                <w:noProof/>
                <w:webHidden/>
              </w:rPr>
              <w:instrText xml:space="preserve"> PAGEREF _Toc133056890 \h </w:instrText>
            </w:r>
            <w:r>
              <w:rPr>
                <w:noProof/>
                <w:webHidden/>
              </w:rPr>
            </w:r>
            <w:r>
              <w:rPr>
                <w:noProof/>
                <w:webHidden/>
              </w:rPr>
              <w:fldChar w:fldCharType="separate"/>
            </w:r>
            <w:r>
              <w:rPr>
                <w:noProof/>
                <w:webHidden/>
              </w:rPr>
              <w:t>15</w:t>
            </w:r>
            <w:r>
              <w:rPr>
                <w:noProof/>
                <w:webHidden/>
              </w:rPr>
              <w:fldChar w:fldCharType="end"/>
            </w:r>
          </w:hyperlink>
        </w:p>
        <w:p w14:paraId="618E5C31" w14:textId="71FAADBC" w:rsidR="00787EDC" w:rsidRDefault="00787EDC">
          <w:pPr>
            <w:pStyle w:val="TM3"/>
            <w:tabs>
              <w:tab w:val="right" w:leader="dot" w:pos="7643"/>
            </w:tabs>
            <w:rPr>
              <w:noProof/>
            </w:rPr>
          </w:pPr>
          <w:hyperlink w:anchor="_Toc133056891" w:history="1">
            <w:r w:rsidRPr="00BD7BF5">
              <w:rPr>
                <w:rStyle w:val="Lienhypertexte"/>
                <w:noProof/>
              </w:rPr>
              <w:t>Prévalence des maltraitances physiques</w:t>
            </w:r>
            <w:r>
              <w:rPr>
                <w:noProof/>
                <w:webHidden/>
              </w:rPr>
              <w:tab/>
            </w:r>
            <w:r>
              <w:rPr>
                <w:noProof/>
                <w:webHidden/>
              </w:rPr>
              <w:fldChar w:fldCharType="begin"/>
            </w:r>
            <w:r>
              <w:rPr>
                <w:noProof/>
                <w:webHidden/>
              </w:rPr>
              <w:instrText xml:space="preserve"> PAGEREF _Toc133056891 \h </w:instrText>
            </w:r>
            <w:r>
              <w:rPr>
                <w:noProof/>
                <w:webHidden/>
              </w:rPr>
            </w:r>
            <w:r>
              <w:rPr>
                <w:noProof/>
                <w:webHidden/>
              </w:rPr>
              <w:fldChar w:fldCharType="separate"/>
            </w:r>
            <w:r>
              <w:rPr>
                <w:noProof/>
                <w:webHidden/>
              </w:rPr>
              <w:t>16</w:t>
            </w:r>
            <w:r>
              <w:rPr>
                <w:noProof/>
                <w:webHidden/>
              </w:rPr>
              <w:fldChar w:fldCharType="end"/>
            </w:r>
          </w:hyperlink>
        </w:p>
        <w:p w14:paraId="2D73B492" w14:textId="79A6F1E6" w:rsidR="00787EDC" w:rsidRDefault="00787EDC">
          <w:pPr>
            <w:pStyle w:val="TM3"/>
            <w:tabs>
              <w:tab w:val="right" w:leader="dot" w:pos="7643"/>
            </w:tabs>
            <w:rPr>
              <w:noProof/>
            </w:rPr>
          </w:pPr>
          <w:hyperlink w:anchor="_Toc133056892" w:history="1">
            <w:r w:rsidRPr="00BD7BF5">
              <w:rPr>
                <w:rStyle w:val="Lienhypertexte"/>
                <w:noProof/>
              </w:rPr>
              <w:t>La prévalence de la négligence</w:t>
            </w:r>
            <w:r>
              <w:rPr>
                <w:noProof/>
                <w:webHidden/>
              </w:rPr>
              <w:tab/>
            </w:r>
            <w:r>
              <w:rPr>
                <w:noProof/>
                <w:webHidden/>
              </w:rPr>
              <w:fldChar w:fldCharType="begin"/>
            </w:r>
            <w:r>
              <w:rPr>
                <w:noProof/>
                <w:webHidden/>
              </w:rPr>
              <w:instrText xml:space="preserve"> PAGEREF _Toc133056892 \h </w:instrText>
            </w:r>
            <w:r>
              <w:rPr>
                <w:noProof/>
                <w:webHidden/>
              </w:rPr>
            </w:r>
            <w:r>
              <w:rPr>
                <w:noProof/>
                <w:webHidden/>
              </w:rPr>
              <w:fldChar w:fldCharType="separate"/>
            </w:r>
            <w:r>
              <w:rPr>
                <w:noProof/>
                <w:webHidden/>
              </w:rPr>
              <w:t>16</w:t>
            </w:r>
            <w:r>
              <w:rPr>
                <w:noProof/>
                <w:webHidden/>
              </w:rPr>
              <w:fldChar w:fldCharType="end"/>
            </w:r>
          </w:hyperlink>
        </w:p>
        <w:p w14:paraId="4AE306AD" w14:textId="047BBC3A" w:rsidR="00787EDC" w:rsidRDefault="00787EDC">
          <w:pPr>
            <w:pStyle w:val="TM3"/>
            <w:tabs>
              <w:tab w:val="right" w:leader="dot" w:pos="7643"/>
            </w:tabs>
            <w:rPr>
              <w:noProof/>
            </w:rPr>
          </w:pPr>
          <w:hyperlink w:anchor="_Toc133056893" w:history="1">
            <w:r w:rsidRPr="00BD7BF5">
              <w:rPr>
                <w:rStyle w:val="Lienhypertexte"/>
                <w:noProof/>
              </w:rPr>
              <w:t>Les auteurs</w:t>
            </w:r>
            <w:r w:rsidRPr="00BD7BF5">
              <w:rPr>
                <w:rStyle w:val="Lienhypertexte"/>
                <w:noProof/>
              </w:rPr>
              <w:sym w:font="Symbol" w:char="F0D7"/>
            </w:r>
            <w:r w:rsidRPr="00BD7BF5">
              <w:rPr>
                <w:rStyle w:val="Lienhypertexte"/>
                <w:noProof/>
              </w:rPr>
              <w:t>trices de la maltraitance</w:t>
            </w:r>
            <w:r>
              <w:rPr>
                <w:noProof/>
                <w:webHidden/>
              </w:rPr>
              <w:tab/>
            </w:r>
            <w:r>
              <w:rPr>
                <w:noProof/>
                <w:webHidden/>
              </w:rPr>
              <w:fldChar w:fldCharType="begin"/>
            </w:r>
            <w:r>
              <w:rPr>
                <w:noProof/>
                <w:webHidden/>
              </w:rPr>
              <w:instrText xml:space="preserve"> PAGEREF _Toc133056893 \h </w:instrText>
            </w:r>
            <w:r>
              <w:rPr>
                <w:noProof/>
                <w:webHidden/>
              </w:rPr>
            </w:r>
            <w:r>
              <w:rPr>
                <w:noProof/>
                <w:webHidden/>
              </w:rPr>
              <w:fldChar w:fldCharType="separate"/>
            </w:r>
            <w:r>
              <w:rPr>
                <w:noProof/>
                <w:webHidden/>
              </w:rPr>
              <w:t>17</w:t>
            </w:r>
            <w:r>
              <w:rPr>
                <w:noProof/>
                <w:webHidden/>
              </w:rPr>
              <w:fldChar w:fldCharType="end"/>
            </w:r>
          </w:hyperlink>
        </w:p>
        <w:p w14:paraId="0283F930" w14:textId="324F4F18" w:rsidR="00787EDC" w:rsidRDefault="00787EDC">
          <w:pPr>
            <w:pStyle w:val="TM3"/>
            <w:tabs>
              <w:tab w:val="right" w:leader="dot" w:pos="7643"/>
            </w:tabs>
            <w:rPr>
              <w:noProof/>
            </w:rPr>
          </w:pPr>
          <w:hyperlink w:anchor="_Toc133056894" w:history="1">
            <w:r w:rsidRPr="00BD7BF5">
              <w:rPr>
                <w:rStyle w:val="Lienhypertexte"/>
                <w:noProof/>
              </w:rPr>
              <w:t>Facteur de risque d’expérimenter de la maltraitance</w:t>
            </w:r>
            <w:r>
              <w:rPr>
                <w:noProof/>
                <w:webHidden/>
              </w:rPr>
              <w:tab/>
            </w:r>
            <w:r>
              <w:rPr>
                <w:noProof/>
                <w:webHidden/>
              </w:rPr>
              <w:fldChar w:fldCharType="begin"/>
            </w:r>
            <w:r>
              <w:rPr>
                <w:noProof/>
                <w:webHidden/>
              </w:rPr>
              <w:instrText xml:space="preserve"> PAGEREF _Toc133056894 \h </w:instrText>
            </w:r>
            <w:r>
              <w:rPr>
                <w:noProof/>
                <w:webHidden/>
              </w:rPr>
            </w:r>
            <w:r>
              <w:rPr>
                <w:noProof/>
                <w:webHidden/>
              </w:rPr>
              <w:fldChar w:fldCharType="separate"/>
            </w:r>
            <w:r>
              <w:rPr>
                <w:noProof/>
                <w:webHidden/>
              </w:rPr>
              <w:t>19</w:t>
            </w:r>
            <w:r>
              <w:rPr>
                <w:noProof/>
                <w:webHidden/>
              </w:rPr>
              <w:fldChar w:fldCharType="end"/>
            </w:r>
          </w:hyperlink>
        </w:p>
        <w:p w14:paraId="1BFB4DDA" w14:textId="2EBEE16E" w:rsidR="00787EDC" w:rsidRDefault="00787EDC">
          <w:pPr>
            <w:pStyle w:val="TM2"/>
            <w:tabs>
              <w:tab w:val="right" w:leader="dot" w:pos="7643"/>
            </w:tabs>
            <w:rPr>
              <w:noProof/>
            </w:rPr>
          </w:pPr>
          <w:hyperlink w:anchor="_Toc133056895" w:history="1">
            <w:r w:rsidRPr="00BD7BF5">
              <w:rPr>
                <w:rStyle w:val="Lienhypertexte"/>
                <w:noProof/>
              </w:rPr>
              <w:t>L’expérience (interprétation et conséquences) que les athlètes font des différentes maltraitances</w:t>
            </w:r>
            <w:r>
              <w:rPr>
                <w:noProof/>
                <w:webHidden/>
              </w:rPr>
              <w:tab/>
            </w:r>
            <w:r>
              <w:rPr>
                <w:noProof/>
                <w:webHidden/>
              </w:rPr>
              <w:fldChar w:fldCharType="begin"/>
            </w:r>
            <w:r>
              <w:rPr>
                <w:noProof/>
                <w:webHidden/>
              </w:rPr>
              <w:instrText xml:space="preserve"> PAGEREF _Toc133056895 \h </w:instrText>
            </w:r>
            <w:r>
              <w:rPr>
                <w:noProof/>
                <w:webHidden/>
              </w:rPr>
            </w:r>
            <w:r>
              <w:rPr>
                <w:noProof/>
                <w:webHidden/>
              </w:rPr>
              <w:fldChar w:fldCharType="separate"/>
            </w:r>
            <w:r>
              <w:rPr>
                <w:noProof/>
                <w:webHidden/>
              </w:rPr>
              <w:t>20</w:t>
            </w:r>
            <w:r>
              <w:rPr>
                <w:noProof/>
                <w:webHidden/>
              </w:rPr>
              <w:fldChar w:fldCharType="end"/>
            </w:r>
          </w:hyperlink>
        </w:p>
        <w:p w14:paraId="12E66C82" w14:textId="1DA7ACAB" w:rsidR="00787EDC" w:rsidRDefault="00787EDC">
          <w:pPr>
            <w:pStyle w:val="TM3"/>
            <w:tabs>
              <w:tab w:val="right" w:leader="dot" w:pos="7643"/>
            </w:tabs>
            <w:rPr>
              <w:noProof/>
            </w:rPr>
          </w:pPr>
          <w:hyperlink w:anchor="_Toc133056896" w:history="1">
            <w:r w:rsidRPr="00BD7BF5">
              <w:rPr>
                <w:rStyle w:val="Lienhypertexte"/>
                <w:noProof/>
              </w:rPr>
              <w:t>L’interprétation des maltraitances</w:t>
            </w:r>
            <w:r>
              <w:rPr>
                <w:noProof/>
                <w:webHidden/>
              </w:rPr>
              <w:tab/>
            </w:r>
            <w:r>
              <w:rPr>
                <w:noProof/>
                <w:webHidden/>
              </w:rPr>
              <w:fldChar w:fldCharType="begin"/>
            </w:r>
            <w:r>
              <w:rPr>
                <w:noProof/>
                <w:webHidden/>
              </w:rPr>
              <w:instrText xml:space="preserve"> PAGEREF _Toc133056896 \h </w:instrText>
            </w:r>
            <w:r>
              <w:rPr>
                <w:noProof/>
                <w:webHidden/>
              </w:rPr>
            </w:r>
            <w:r>
              <w:rPr>
                <w:noProof/>
                <w:webHidden/>
              </w:rPr>
              <w:fldChar w:fldCharType="separate"/>
            </w:r>
            <w:r>
              <w:rPr>
                <w:noProof/>
                <w:webHidden/>
              </w:rPr>
              <w:t>20</w:t>
            </w:r>
            <w:r>
              <w:rPr>
                <w:noProof/>
                <w:webHidden/>
              </w:rPr>
              <w:fldChar w:fldCharType="end"/>
            </w:r>
          </w:hyperlink>
        </w:p>
        <w:p w14:paraId="2CDD6635" w14:textId="14E3CF45" w:rsidR="00787EDC" w:rsidRDefault="00787EDC">
          <w:pPr>
            <w:pStyle w:val="TM3"/>
            <w:tabs>
              <w:tab w:val="right" w:leader="dot" w:pos="7643"/>
            </w:tabs>
            <w:rPr>
              <w:noProof/>
            </w:rPr>
          </w:pPr>
          <w:hyperlink w:anchor="_Toc133056897" w:history="1">
            <w:r w:rsidRPr="00BD7BF5">
              <w:rPr>
                <w:rStyle w:val="Lienhypertexte"/>
                <w:noProof/>
              </w:rPr>
              <w:t>Conséquences de la maltraitance</w:t>
            </w:r>
            <w:r>
              <w:rPr>
                <w:noProof/>
                <w:webHidden/>
              </w:rPr>
              <w:tab/>
            </w:r>
            <w:r>
              <w:rPr>
                <w:noProof/>
                <w:webHidden/>
              </w:rPr>
              <w:fldChar w:fldCharType="begin"/>
            </w:r>
            <w:r>
              <w:rPr>
                <w:noProof/>
                <w:webHidden/>
              </w:rPr>
              <w:instrText xml:space="preserve"> PAGEREF _Toc133056897 \h </w:instrText>
            </w:r>
            <w:r>
              <w:rPr>
                <w:noProof/>
                <w:webHidden/>
              </w:rPr>
            </w:r>
            <w:r>
              <w:rPr>
                <w:noProof/>
                <w:webHidden/>
              </w:rPr>
              <w:fldChar w:fldCharType="separate"/>
            </w:r>
            <w:r>
              <w:rPr>
                <w:noProof/>
                <w:webHidden/>
              </w:rPr>
              <w:t>22</w:t>
            </w:r>
            <w:r>
              <w:rPr>
                <w:noProof/>
                <w:webHidden/>
              </w:rPr>
              <w:fldChar w:fldCharType="end"/>
            </w:r>
          </w:hyperlink>
        </w:p>
        <w:p w14:paraId="44A6D4D2" w14:textId="6CEC7855" w:rsidR="00787EDC" w:rsidRDefault="00787EDC">
          <w:pPr>
            <w:pStyle w:val="TM3"/>
            <w:tabs>
              <w:tab w:val="right" w:leader="dot" w:pos="7643"/>
            </w:tabs>
            <w:rPr>
              <w:noProof/>
            </w:rPr>
          </w:pPr>
          <w:hyperlink w:anchor="_Toc133056898" w:history="1">
            <w:r w:rsidRPr="00BD7BF5">
              <w:rPr>
                <w:rStyle w:val="Lienhypertexte"/>
                <w:noProof/>
              </w:rPr>
              <w:t>Les questionnair</w:t>
            </w:r>
            <w:r w:rsidRPr="00BD7BF5">
              <w:rPr>
                <w:rStyle w:val="Lienhypertexte"/>
                <w:noProof/>
              </w:rPr>
              <w:t>e</w:t>
            </w:r>
            <w:r w:rsidRPr="00BD7BF5">
              <w:rPr>
                <w:rStyle w:val="Lienhypertexte"/>
                <w:noProof/>
              </w:rPr>
              <w:t>s calculateurs des maltraitances dans le sport</w:t>
            </w:r>
            <w:r>
              <w:rPr>
                <w:noProof/>
                <w:webHidden/>
              </w:rPr>
              <w:tab/>
            </w:r>
            <w:r>
              <w:rPr>
                <w:noProof/>
                <w:webHidden/>
              </w:rPr>
              <w:fldChar w:fldCharType="begin"/>
            </w:r>
            <w:r>
              <w:rPr>
                <w:noProof/>
                <w:webHidden/>
              </w:rPr>
              <w:instrText xml:space="preserve"> PAGEREF _Toc133056898 \h </w:instrText>
            </w:r>
            <w:r>
              <w:rPr>
                <w:noProof/>
                <w:webHidden/>
              </w:rPr>
            </w:r>
            <w:r>
              <w:rPr>
                <w:noProof/>
                <w:webHidden/>
              </w:rPr>
              <w:fldChar w:fldCharType="separate"/>
            </w:r>
            <w:r>
              <w:rPr>
                <w:noProof/>
                <w:webHidden/>
              </w:rPr>
              <w:t>24</w:t>
            </w:r>
            <w:r>
              <w:rPr>
                <w:noProof/>
                <w:webHidden/>
              </w:rPr>
              <w:fldChar w:fldCharType="end"/>
            </w:r>
          </w:hyperlink>
        </w:p>
        <w:p w14:paraId="4F3F66C3" w14:textId="5271BCA4" w:rsidR="00787EDC" w:rsidRDefault="00787EDC">
          <w:pPr>
            <w:pStyle w:val="TM2"/>
            <w:tabs>
              <w:tab w:val="right" w:leader="dot" w:pos="7643"/>
            </w:tabs>
            <w:rPr>
              <w:noProof/>
            </w:rPr>
          </w:pPr>
          <w:hyperlink w:anchor="_Toc133056899" w:history="1">
            <w:r w:rsidRPr="00BD7BF5">
              <w:rPr>
                <w:rStyle w:val="Lienhypertexte"/>
                <w:rFonts w:ascii="Times" w:hAnsi="Times"/>
                <w:noProof/>
              </w:rPr>
              <w:t>Méthodologie</w:t>
            </w:r>
            <w:r>
              <w:rPr>
                <w:noProof/>
                <w:webHidden/>
              </w:rPr>
              <w:tab/>
            </w:r>
            <w:r>
              <w:rPr>
                <w:noProof/>
                <w:webHidden/>
              </w:rPr>
              <w:fldChar w:fldCharType="begin"/>
            </w:r>
            <w:r>
              <w:rPr>
                <w:noProof/>
                <w:webHidden/>
              </w:rPr>
              <w:instrText xml:space="preserve"> PAGEREF _Toc133056899 \h </w:instrText>
            </w:r>
            <w:r>
              <w:rPr>
                <w:noProof/>
                <w:webHidden/>
              </w:rPr>
            </w:r>
            <w:r>
              <w:rPr>
                <w:noProof/>
                <w:webHidden/>
              </w:rPr>
              <w:fldChar w:fldCharType="separate"/>
            </w:r>
            <w:r>
              <w:rPr>
                <w:noProof/>
                <w:webHidden/>
              </w:rPr>
              <w:t>27</w:t>
            </w:r>
            <w:r>
              <w:rPr>
                <w:noProof/>
                <w:webHidden/>
              </w:rPr>
              <w:fldChar w:fldCharType="end"/>
            </w:r>
          </w:hyperlink>
        </w:p>
        <w:p w14:paraId="4E5624F3" w14:textId="2A10F5A8" w:rsidR="00787EDC" w:rsidRDefault="00787EDC">
          <w:pPr>
            <w:pStyle w:val="TM3"/>
            <w:tabs>
              <w:tab w:val="right" w:leader="dot" w:pos="7643"/>
            </w:tabs>
            <w:rPr>
              <w:noProof/>
            </w:rPr>
          </w:pPr>
          <w:hyperlink w:anchor="_Toc133056900" w:history="1">
            <w:r w:rsidRPr="00BD7BF5">
              <w:rPr>
                <w:rStyle w:val="Lienhypertexte"/>
                <w:noProof/>
              </w:rPr>
              <w:t>Instrument</w:t>
            </w:r>
            <w:r>
              <w:rPr>
                <w:noProof/>
                <w:webHidden/>
              </w:rPr>
              <w:tab/>
            </w:r>
            <w:r>
              <w:rPr>
                <w:noProof/>
                <w:webHidden/>
              </w:rPr>
              <w:fldChar w:fldCharType="begin"/>
            </w:r>
            <w:r>
              <w:rPr>
                <w:noProof/>
                <w:webHidden/>
              </w:rPr>
              <w:instrText xml:space="preserve"> PAGEREF _Toc133056900 \h </w:instrText>
            </w:r>
            <w:r>
              <w:rPr>
                <w:noProof/>
                <w:webHidden/>
              </w:rPr>
            </w:r>
            <w:r>
              <w:rPr>
                <w:noProof/>
                <w:webHidden/>
              </w:rPr>
              <w:fldChar w:fldCharType="separate"/>
            </w:r>
            <w:r>
              <w:rPr>
                <w:noProof/>
                <w:webHidden/>
              </w:rPr>
              <w:t>27</w:t>
            </w:r>
            <w:r>
              <w:rPr>
                <w:noProof/>
                <w:webHidden/>
              </w:rPr>
              <w:fldChar w:fldCharType="end"/>
            </w:r>
          </w:hyperlink>
        </w:p>
        <w:p w14:paraId="59D45D83" w14:textId="3DF49942" w:rsidR="00787EDC" w:rsidRDefault="00787EDC">
          <w:pPr>
            <w:pStyle w:val="TM3"/>
            <w:tabs>
              <w:tab w:val="right" w:leader="dot" w:pos="7643"/>
            </w:tabs>
            <w:rPr>
              <w:noProof/>
            </w:rPr>
          </w:pPr>
          <w:hyperlink w:anchor="_Toc133056901" w:history="1">
            <w:r w:rsidRPr="00BD7BF5">
              <w:rPr>
                <w:rStyle w:val="Lienhypertexte"/>
                <w:noProof/>
              </w:rPr>
              <w:t>Évaluation des items par un groupe d’experts</w:t>
            </w:r>
            <w:r>
              <w:rPr>
                <w:noProof/>
                <w:webHidden/>
              </w:rPr>
              <w:tab/>
            </w:r>
            <w:r>
              <w:rPr>
                <w:noProof/>
                <w:webHidden/>
              </w:rPr>
              <w:fldChar w:fldCharType="begin"/>
            </w:r>
            <w:r>
              <w:rPr>
                <w:noProof/>
                <w:webHidden/>
              </w:rPr>
              <w:instrText xml:space="preserve"> PAGEREF _Toc133056901 \h </w:instrText>
            </w:r>
            <w:r>
              <w:rPr>
                <w:noProof/>
                <w:webHidden/>
              </w:rPr>
            </w:r>
            <w:r>
              <w:rPr>
                <w:noProof/>
                <w:webHidden/>
              </w:rPr>
              <w:fldChar w:fldCharType="separate"/>
            </w:r>
            <w:r>
              <w:rPr>
                <w:noProof/>
                <w:webHidden/>
              </w:rPr>
              <w:t>33</w:t>
            </w:r>
            <w:r>
              <w:rPr>
                <w:noProof/>
                <w:webHidden/>
              </w:rPr>
              <w:fldChar w:fldCharType="end"/>
            </w:r>
          </w:hyperlink>
        </w:p>
        <w:p w14:paraId="43143F42" w14:textId="5BD0F9CF" w:rsidR="00787EDC" w:rsidRDefault="00787EDC">
          <w:pPr>
            <w:pStyle w:val="TM3"/>
            <w:tabs>
              <w:tab w:val="right" w:leader="dot" w:pos="7643"/>
            </w:tabs>
            <w:rPr>
              <w:noProof/>
            </w:rPr>
          </w:pPr>
          <w:hyperlink w:anchor="_Toc133056902" w:history="1">
            <w:r w:rsidRPr="00BD7BF5">
              <w:rPr>
                <w:rStyle w:val="Lienhypertexte"/>
                <w:noProof/>
              </w:rPr>
              <w:t>Évaluation des items par un groupe d’athlètes</w:t>
            </w:r>
            <w:r>
              <w:rPr>
                <w:noProof/>
                <w:webHidden/>
              </w:rPr>
              <w:tab/>
            </w:r>
            <w:r>
              <w:rPr>
                <w:noProof/>
                <w:webHidden/>
              </w:rPr>
              <w:fldChar w:fldCharType="begin"/>
            </w:r>
            <w:r>
              <w:rPr>
                <w:noProof/>
                <w:webHidden/>
              </w:rPr>
              <w:instrText xml:space="preserve"> PAGEREF _Toc133056902 \h </w:instrText>
            </w:r>
            <w:r>
              <w:rPr>
                <w:noProof/>
                <w:webHidden/>
              </w:rPr>
            </w:r>
            <w:r>
              <w:rPr>
                <w:noProof/>
                <w:webHidden/>
              </w:rPr>
              <w:fldChar w:fldCharType="separate"/>
            </w:r>
            <w:r>
              <w:rPr>
                <w:noProof/>
                <w:webHidden/>
              </w:rPr>
              <w:t>34</w:t>
            </w:r>
            <w:r>
              <w:rPr>
                <w:noProof/>
                <w:webHidden/>
              </w:rPr>
              <w:fldChar w:fldCharType="end"/>
            </w:r>
          </w:hyperlink>
        </w:p>
        <w:p w14:paraId="7ACBAA8E" w14:textId="06379C43" w:rsidR="00787EDC" w:rsidRDefault="00787EDC">
          <w:pPr>
            <w:pStyle w:val="TM3"/>
            <w:tabs>
              <w:tab w:val="right" w:leader="dot" w:pos="7643"/>
            </w:tabs>
            <w:rPr>
              <w:noProof/>
            </w:rPr>
          </w:pPr>
          <w:hyperlink w:anchor="_Toc133056903" w:history="1">
            <w:r w:rsidRPr="00BD7BF5">
              <w:rPr>
                <w:rStyle w:val="Lienhypertexte"/>
                <w:noProof/>
              </w:rPr>
              <w:t>Questionnaire sur l’Expérience de la maltraitance en sport</w:t>
            </w:r>
            <w:r>
              <w:rPr>
                <w:noProof/>
                <w:webHidden/>
              </w:rPr>
              <w:tab/>
            </w:r>
            <w:r>
              <w:rPr>
                <w:noProof/>
                <w:webHidden/>
              </w:rPr>
              <w:fldChar w:fldCharType="begin"/>
            </w:r>
            <w:r>
              <w:rPr>
                <w:noProof/>
                <w:webHidden/>
              </w:rPr>
              <w:instrText xml:space="preserve"> PAGEREF _Toc133056903 \h </w:instrText>
            </w:r>
            <w:r>
              <w:rPr>
                <w:noProof/>
                <w:webHidden/>
              </w:rPr>
            </w:r>
            <w:r>
              <w:rPr>
                <w:noProof/>
                <w:webHidden/>
              </w:rPr>
              <w:fldChar w:fldCharType="separate"/>
            </w:r>
            <w:r>
              <w:rPr>
                <w:noProof/>
                <w:webHidden/>
              </w:rPr>
              <w:t>35</w:t>
            </w:r>
            <w:r>
              <w:rPr>
                <w:noProof/>
                <w:webHidden/>
              </w:rPr>
              <w:fldChar w:fldCharType="end"/>
            </w:r>
          </w:hyperlink>
        </w:p>
        <w:p w14:paraId="725AF2C8" w14:textId="06AA9D34" w:rsidR="00787EDC" w:rsidRDefault="00787EDC">
          <w:pPr>
            <w:pStyle w:val="TM2"/>
            <w:tabs>
              <w:tab w:val="right" w:leader="dot" w:pos="7643"/>
            </w:tabs>
            <w:rPr>
              <w:noProof/>
            </w:rPr>
          </w:pPr>
          <w:hyperlink w:anchor="_Toc133056904" w:history="1">
            <w:r w:rsidRPr="00BD7BF5">
              <w:rPr>
                <w:rStyle w:val="Lienhypertexte"/>
                <w:noProof/>
              </w:rPr>
              <w:t>5. Résultats</w:t>
            </w:r>
            <w:r>
              <w:rPr>
                <w:noProof/>
                <w:webHidden/>
              </w:rPr>
              <w:tab/>
            </w:r>
            <w:r>
              <w:rPr>
                <w:noProof/>
                <w:webHidden/>
              </w:rPr>
              <w:fldChar w:fldCharType="begin"/>
            </w:r>
            <w:r>
              <w:rPr>
                <w:noProof/>
                <w:webHidden/>
              </w:rPr>
              <w:instrText xml:space="preserve"> PAGEREF _Toc133056904 \h </w:instrText>
            </w:r>
            <w:r>
              <w:rPr>
                <w:noProof/>
                <w:webHidden/>
              </w:rPr>
            </w:r>
            <w:r>
              <w:rPr>
                <w:noProof/>
                <w:webHidden/>
              </w:rPr>
              <w:fldChar w:fldCharType="separate"/>
            </w:r>
            <w:r>
              <w:rPr>
                <w:noProof/>
                <w:webHidden/>
              </w:rPr>
              <w:t>42</w:t>
            </w:r>
            <w:r>
              <w:rPr>
                <w:noProof/>
                <w:webHidden/>
              </w:rPr>
              <w:fldChar w:fldCharType="end"/>
            </w:r>
          </w:hyperlink>
        </w:p>
        <w:p w14:paraId="2620E3C2" w14:textId="5FE5B523" w:rsidR="00787EDC" w:rsidRDefault="00787EDC">
          <w:pPr>
            <w:pStyle w:val="TM2"/>
            <w:tabs>
              <w:tab w:val="right" w:leader="dot" w:pos="7643"/>
            </w:tabs>
            <w:rPr>
              <w:noProof/>
            </w:rPr>
          </w:pPr>
          <w:hyperlink w:anchor="_Toc133056905" w:history="1">
            <w:r w:rsidRPr="00BD7BF5">
              <w:rPr>
                <w:rStyle w:val="Lienhypertexte"/>
                <w:noProof/>
              </w:rPr>
              <w:t>6. Discussion</w:t>
            </w:r>
            <w:r>
              <w:rPr>
                <w:noProof/>
                <w:webHidden/>
              </w:rPr>
              <w:tab/>
            </w:r>
            <w:r>
              <w:rPr>
                <w:noProof/>
                <w:webHidden/>
              </w:rPr>
              <w:fldChar w:fldCharType="begin"/>
            </w:r>
            <w:r>
              <w:rPr>
                <w:noProof/>
                <w:webHidden/>
              </w:rPr>
              <w:instrText xml:space="preserve"> PAGEREF _Toc133056905 \h </w:instrText>
            </w:r>
            <w:r>
              <w:rPr>
                <w:noProof/>
                <w:webHidden/>
              </w:rPr>
            </w:r>
            <w:r>
              <w:rPr>
                <w:noProof/>
                <w:webHidden/>
              </w:rPr>
              <w:fldChar w:fldCharType="separate"/>
            </w:r>
            <w:r>
              <w:rPr>
                <w:noProof/>
                <w:webHidden/>
              </w:rPr>
              <w:t>42</w:t>
            </w:r>
            <w:r>
              <w:rPr>
                <w:noProof/>
                <w:webHidden/>
              </w:rPr>
              <w:fldChar w:fldCharType="end"/>
            </w:r>
          </w:hyperlink>
        </w:p>
        <w:p w14:paraId="56CE621E" w14:textId="6FB87F4B" w:rsidR="00787EDC" w:rsidRDefault="00787EDC">
          <w:pPr>
            <w:pStyle w:val="TM2"/>
            <w:tabs>
              <w:tab w:val="right" w:leader="dot" w:pos="7643"/>
            </w:tabs>
            <w:rPr>
              <w:noProof/>
            </w:rPr>
          </w:pPr>
          <w:hyperlink w:anchor="_Toc133056906" w:history="1">
            <w:r w:rsidRPr="00BD7BF5">
              <w:rPr>
                <w:rStyle w:val="Lienhypertexte"/>
                <w:noProof/>
              </w:rPr>
              <w:t>7.Conclusion</w:t>
            </w:r>
            <w:r>
              <w:rPr>
                <w:noProof/>
                <w:webHidden/>
              </w:rPr>
              <w:tab/>
            </w:r>
            <w:r>
              <w:rPr>
                <w:noProof/>
                <w:webHidden/>
              </w:rPr>
              <w:fldChar w:fldCharType="begin"/>
            </w:r>
            <w:r>
              <w:rPr>
                <w:noProof/>
                <w:webHidden/>
              </w:rPr>
              <w:instrText xml:space="preserve"> PAGEREF _Toc133056906 \h </w:instrText>
            </w:r>
            <w:r>
              <w:rPr>
                <w:noProof/>
                <w:webHidden/>
              </w:rPr>
            </w:r>
            <w:r>
              <w:rPr>
                <w:noProof/>
                <w:webHidden/>
              </w:rPr>
              <w:fldChar w:fldCharType="separate"/>
            </w:r>
            <w:r>
              <w:rPr>
                <w:noProof/>
                <w:webHidden/>
              </w:rPr>
              <w:t>42</w:t>
            </w:r>
            <w:r>
              <w:rPr>
                <w:noProof/>
                <w:webHidden/>
              </w:rPr>
              <w:fldChar w:fldCharType="end"/>
            </w:r>
          </w:hyperlink>
        </w:p>
        <w:p w14:paraId="4696EE2B" w14:textId="2DB7221B" w:rsidR="00787EDC" w:rsidRDefault="00787EDC">
          <w:pPr>
            <w:pStyle w:val="TM2"/>
            <w:tabs>
              <w:tab w:val="right" w:leader="dot" w:pos="7643"/>
            </w:tabs>
            <w:rPr>
              <w:noProof/>
            </w:rPr>
          </w:pPr>
          <w:hyperlink w:anchor="_Toc133056907" w:history="1">
            <w:r w:rsidRPr="00BD7BF5">
              <w:rPr>
                <w:rStyle w:val="Lienhypertexte"/>
                <w:noProof/>
              </w:rPr>
              <w:t>9.Annexes</w:t>
            </w:r>
            <w:r>
              <w:rPr>
                <w:noProof/>
                <w:webHidden/>
              </w:rPr>
              <w:tab/>
            </w:r>
            <w:r>
              <w:rPr>
                <w:noProof/>
                <w:webHidden/>
              </w:rPr>
              <w:fldChar w:fldCharType="begin"/>
            </w:r>
            <w:r>
              <w:rPr>
                <w:noProof/>
                <w:webHidden/>
              </w:rPr>
              <w:instrText xml:space="preserve"> PAGEREF _Toc133056907 \h </w:instrText>
            </w:r>
            <w:r>
              <w:rPr>
                <w:noProof/>
                <w:webHidden/>
              </w:rPr>
            </w:r>
            <w:r>
              <w:rPr>
                <w:noProof/>
                <w:webHidden/>
              </w:rPr>
              <w:fldChar w:fldCharType="separate"/>
            </w:r>
            <w:r>
              <w:rPr>
                <w:noProof/>
                <w:webHidden/>
              </w:rPr>
              <w:t>42</w:t>
            </w:r>
            <w:r>
              <w:rPr>
                <w:noProof/>
                <w:webHidden/>
              </w:rPr>
              <w:fldChar w:fldCharType="end"/>
            </w:r>
          </w:hyperlink>
        </w:p>
        <w:p w14:paraId="273BB639" w14:textId="11E9B5FC" w:rsidR="00787EDC" w:rsidRDefault="00787EDC">
          <w:pPr>
            <w:pStyle w:val="TM2"/>
            <w:tabs>
              <w:tab w:val="right" w:leader="dot" w:pos="7643"/>
            </w:tabs>
            <w:rPr>
              <w:noProof/>
            </w:rPr>
          </w:pPr>
          <w:hyperlink w:anchor="_Toc133056908" w:history="1">
            <w:r w:rsidRPr="00BD7BF5">
              <w:rPr>
                <w:rStyle w:val="Lienhypertexte"/>
                <w:noProof/>
              </w:rPr>
              <w:t>10. Déclaration sur la propriété intellectuelle</w:t>
            </w:r>
            <w:r>
              <w:rPr>
                <w:noProof/>
                <w:webHidden/>
              </w:rPr>
              <w:tab/>
            </w:r>
            <w:r>
              <w:rPr>
                <w:noProof/>
                <w:webHidden/>
              </w:rPr>
              <w:fldChar w:fldCharType="begin"/>
            </w:r>
            <w:r>
              <w:rPr>
                <w:noProof/>
                <w:webHidden/>
              </w:rPr>
              <w:instrText xml:space="preserve"> PAGEREF _Toc133056908 \h </w:instrText>
            </w:r>
            <w:r>
              <w:rPr>
                <w:noProof/>
                <w:webHidden/>
              </w:rPr>
            </w:r>
            <w:r>
              <w:rPr>
                <w:noProof/>
                <w:webHidden/>
              </w:rPr>
              <w:fldChar w:fldCharType="separate"/>
            </w:r>
            <w:r>
              <w:rPr>
                <w:noProof/>
                <w:webHidden/>
              </w:rPr>
              <w:t>42</w:t>
            </w:r>
            <w:r>
              <w:rPr>
                <w:noProof/>
                <w:webHidden/>
              </w:rPr>
              <w:fldChar w:fldCharType="end"/>
            </w:r>
          </w:hyperlink>
        </w:p>
        <w:p w14:paraId="44089DD1" w14:textId="4DF73DF1" w:rsidR="00787EDC" w:rsidRDefault="00787EDC">
          <w:pPr>
            <w:rPr>
              <w:ins w:id="4" w:author="Théo Tonossi" w:date="2023-04-22T11:54:00Z"/>
            </w:rPr>
          </w:pPr>
          <w:ins w:id="5" w:author="Théo Tonossi" w:date="2023-04-22T11:54:00Z">
            <w:r>
              <w:rPr>
                <w:b/>
                <w:bCs/>
                <w:noProof/>
              </w:rPr>
              <w:fldChar w:fldCharType="end"/>
            </w:r>
          </w:ins>
        </w:p>
        <w:customXmlInsRangeStart w:id="6" w:author="Théo Tonossi" w:date="2023-04-22T11:54:00Z"/>
      </w:sdtContent>
    </w:sdt>
    <w:customXmlInsRangeEnd w:id="6"/>
    <w:p w14:paraId="7039585A" w14:textId="77777777" w:rsidR="00E74773" w:rsidRPr="00E74773" w:rsidRDefault="00E74773" w:rsidP="00E74773"/>
    <w:p w14:paraId="62FF5E58" w14:textId="77777777" w:rsidR="00570BA7" w:rsidRPr="008207FB" w:rsidRDefault="00443ED7" w:rsidP="008207FB">
      <w:pPr>
        <w:spacing w:line="360" w:lineRule="auto"/>
      </w:pPr>
      <w:r w:rsidRPr="008207FB">
        <w:rPr>
          <w:rFonts w:ascii="Times" w:hAnsi="Times"/>
          <w:color w:val="000000"/>
          <w:sz w:val="22"/>
          <w:szCs w:val="22"/>
        </w:rPr>
        <w:tab/>
      </w:r>
      <w:r w:rsidRPr="008207FB">
        <w:rPr>
          <w:rFonts w:ascii="Times" w:hAnsi="Times"/>
          <w:color w:val="000000"/>
          <w:sz w:val="22"/>
          <w:szCs w:val="22"/>
        </w:rPr>
        <w:tab/>
      </w:r>
      <w:r w:rsidRPr="008207FB">
        <w:rPr>
          <w:rFonts w:ascii="Times" w:hAnsi="Times"/>
          <w:color w:val="000000"/>
          <w:sz w:val="22"/>
          <w:szCs w:val="22"/>
        </w:rPr>
        <w:tab/>
      </w:r>
      <w:r w:rsidRPr="008207FB">
        <w:rPr>
          <w:rFonts w:ascii="Times" w:hAnsi="Times"/>
          <w:color w:val="000000"/>
          <w:sz w:val="22"/>
          <w:szCs w:val="22"/>
        </w:rPr>
        <w:tab/>
      </w:r>
      <w:r w:rsidRPr="008207FB">
        <w:rPr>
          <w:rFonts w:ascii="Times" w:hAnsi="Times"/>
          <w:color w:val="000000"/>
          <w:sz w:val="22"/>
          <w:szCs w:val="22"/>
        </w:rPr>
        <w:tab/>
      </w:r>
      <w:r w:rsidRPr="008207FB">
        <w:rPr>
          <w:rFonts w:ascii="Times" w:hAnsi="Times"/>
          <w:color w:val="000000"/>
          <w:sz w:val="22"/>
          <w:szCs w:val="22"/>
        </w:rPr>
        <w:tab/>
      </w:r>
      <w:r w:rsidRPr="008207FB">
        <w:rPr>
          <w:rFonts w:ascii="Times" w:hAnsi="Times"/>
          <w:color w:val="000000"/>
          <w:sz w:val="22"/>
          <w:szCs w:val="22"/>
        </w:rPr>
        <w:tab/>
      </w:r>
    </w:p>
    <w:p w14:paraId="79D3344D" w14:textId="77777777" w:rsidR="001860FD" w:rsidRDefault="001860FD">
      <w:pPr>
        <w:pStyle w:val="Titre2"/>
        <w:spacing w:line="360" w:lineRule="auto"/>
        <w:rPr>
          <w:rFonts w:ascii="Times" w:hAnsi="Times"/>
        </w:rPr>
      </w:pPr>
    </w:p>
    <w:p w14:paraId="368A621D" w14:textId="77777777" w:rsidR="001860FD" w:rsidRDefault="001860FD">
      <w:pPr>
        <w:pStyle w:val="Titre2"/>
        <w:spacing w:line="360" w:lineRule="auto"/>
        <w:rPr>
          <w:rFonts w:ascii="Times" w:hAnsi="Times"/>
        </w:rPr>
      </w:pPr>
      <w:bookmarkStart w:id="7" w:name="_Toc133056884"/>
      <w:r>
        <w:rPr>
          <w:rFonts w:ascii="Times" w:hAnsi="Times"/>
        </w:rPr>
        <w:t>Résumé</w:t>
      </w:r>
      <w:bookmarkEnd w:id="7"/>
      <w:r>
        <w:rPr>
          <w:rFonts w:ascii="Times" w:hAnsi="Times"/>
        </w:rPr>
        <w:t xml:space="preserve"> </w:t>
      </w:r>
    </w:p>
    <w:p w14:paraId="75E2BAFD" w14:textId="77777777" w:rsidR="00E7692C" w:rsidRPr="00E7692C" w:rsidRDefault="00E7692C" w:rsidP="00E7692C">
      <w:pPr>
        <w:spacing w:line="360" w:lineRule="auto"/>
        <w:jc w:val="both"/>
        <w:rPr>
          <w:rFonts w:ascii="Times" w:hAnsi="Times" w:cs="Calibri"/>
        </w:rPr>
      </w:pPr>
    </w:p>
    <w:p w14:paraId="162C6E8E" w14:textId="77777777" w:rsidR="00E7692C" w:rsidRPr="00E7692C" w:rsidRDefault="00E7692C" w:rsidP="00E7692C">
      <w:pPr>
        <w:spacing w:line="360" w:lineRule="auto"/>
        <w:jc w:val="both"/>
      </w:pPr>
      <w:r w:rsidRPr="00E7692C">
        <w:rPr>
          <w:rFonts w:ascii="Times" w:hAnsi="Times" w:cs="Calibri"/>
        </w:rPr>
        <w:t>Étude de la prévalence, de l’expérience ainsi que l’interprétation des conséquences des maltraitances à l’encontre des sportifs et les sportives dans le sport. Cette étude comprend les quatre formes de maltraitance, à savoir ; les maltraitances physiques, psychologiques, sexuels et de négligence.</w:t>
      </w:r>
      <w:r w:rsidR="00AC38DD">
        <w:rPr>
          <w:rFonts w:ascii="Times" w:hAnsi="Times" w:cs="Calibri"/>
        </w:rPr>
        <w:t xml:space="preserve"> (</w:t>
      </w:r>
      <w:proofErr w:type="gramStart"/>
      <w:r w:rsidR="00AC38DD">
        <w:rPr>
          <w:rFonts w:ascii="Times" w:hAnsi="Times" w:cs="Calibri"/>
        </w:rPr>
        <w:t>à</w:t>
      </w:r>
      <w:proofErr w:type="gramEnd"/>
      <w:r w:rsidR="00AC38DD">
        <w:rPr>
          <w:rFonts w:ascii="Times" w:hAnsi="Times" w:cs="Calibri"/>
        </w:rPr>
        <w:t xml:space="preserve"> compléter en fonction des résultats)</w:t>
      </w:r>
    </w:p>
    <w:p w14:paraId="4199EDC4" w14:textId="77777777" w:rsidR="00E7692C" w:rsidRDefault="00E7692C" w:rsidP="00E7692C">
      <w:pPr>
        <w:spacing w:before="120"/>
        <w:rPr>
          <w:rFonts w:ascii="Times" w:hAnsi="Times"/>
          <w:color w:val="000000" w:themeColor="text1"/>
          <w:sz w:val="22"/>
          <w:szCs w:val="22"/>
        </w:rPr>
      </w:pPr>
    </w:p>
    <w:p w14:paraId="49434A2D" w14:textId="77777777" w:rsidR="001860FD" w:rsidRPr="00E7692C" w:rsidRDefault="001860FD" w:rsidP="001860FD">
      <w:pPr>
        <w:pStyle w:val="Textbody"/>
        <w:rPr>
          <w:lang w:val="fr-FR"/>
        </w:rPr>
      </w:pPr>
    </w:p>
    <w:p w14:paraId="35816F40" w14:textId="77777777" w:rsidR="001860FD" w:rsidRDefault="001860FD">
      <w:pPr>
        <w:pStyle w:val="Titre2"/>
        <w:spacing w:line="360" w:lineRule="auto"/>
        <w:rPr>
          <w:rFonts w:ascii="Times" w:hAnsi="Times"/>
        </w:rPr>
      </w:pPr>
    </w:p>
    <w:p w14:paraId="4195A7FE" w14:textId="77777777" w:rsidR="001860FD" w:rsidRDefault="001860FD">
      <w:pPr>
        <w:pStyle w:val="Titre2"/>
        <w:spacing w:line="360" w:lineRule="auto"/>
        <w:rPr>
          <w:rFonts w:ascii="Times" w:hAnsi="Times"/>
        </w:rPr>
      </w:pPr>
    </w:p>
    <w:p w14:paraId="255A8887" w14:textId="77777777" w:rsidR="00570BA7" w:rsidRDefault="00443ED7">
      <w:pPr>
        <w:pStyle w:val="Titre2"/>
        <w:spacing w:line="360" w:lineRule="auto"/>
      </w:pPr>
      <w:bookmarkStart w:id="8" w:name="_Toc133056885"/>
      <w:r>
        <w:rPr>
          <w:rFonts w:ascii="Times" w:hAnsi="Times"/>
        </w:rPr>
        <w:t>Introduction</w:t>
      </w:r>
      <w:bookmarkEnd w:id="8"/>
      <w:r>
        <w:rPr>
          <w:rFonts w:ascii="Times" w:hAnsi="Times"/>
        </w:rPr>
        <w:t> </w:t>
      </w:r>
    </w:p>
    <w:p w14:paraId="1D3460F0" w14:textId="77777777" w:rsidR="00570BA7" w:rsidRDefault="00570BA7">
      <w:pPr>
        <w:pStyle w:val="Standard"/>
        <w:spacing w:line="360" w:lineRule="auto"/>
        <w:rPr>
          <w:rFonts w:ascii="Times" w:hAnsi="Times"/>
        </w:rPr>
      </w:pPr>
    </w:p>
    <w:p w14:paraId="7D778C02" w14:textId="7541E796" w:rsidR="004D70D5" w:rsidRPr="005E03F7" w:rsidRDefault="00443ED7">
      <w:pPr>
        <w:pStyle w:val="Standard"/>
        <w:spacing w:line="360" w:lineRule="auto"/>
        <w:jc w:val="both"/>
        <w:rPr>
          <w:rFonts w:ascii="Times" w:hAnsi="Times"/>
          <w:color w:val="000000" w:themeColor="text1"/>
        </w:rPr>
      </w:pPr>
      <w:r>
        <w:rPr>
          <w:rFonts w:ascii="Times" w:hAnsi="Times"/>
        </w:rPr>
        <w:t>« Le sport est en lui-même et par sa nature, son histoire, ses valeurs et son fonctionnement</w:t>
      </w:r>
      <w:r w:rsidR="002034B8">
        <w:rPr>
          <w:rFonts w:ascii="Times" w:hAnsi="Times"/>
        </w:rPr>
        <w:t>,</w:t>
      </w:r>
      <w:r>
        <w:rPr>
          <w:rFonts w:ascii="Times" w:hAnsi="Times"/>
        </w:rPr>
        <w:t xml:space="preserve"> facilitateur à la création de conditio</w:t>
      </w:r>
      <w:r w:rsidR="002E0397">
        <w:rPr>
          <w:rFonts w:ascii="Times" w:hAnsi="Times"/>
        </w:rPr>
        <w:t xml:space="preserve">ns </w:t>
      </w:r>
      <w:r>
        <w:rPr>
          <w:rFonts w:ascii="Times" w:hAnsi="Times"/>
        </w:rPr>
        <w:t>optimales pour l’émergence de maltraitances » (</w:t>
      </w:r>
      <w:proofErr w:type="spellStart"/>
      <w:r>
        <w:rPr>
          <w:rFonts w:ascii="Times" w:hAnsi="Times"/>
        </w:rPr>
        <w:t>Luneau-Daurignac</w:t>
      </w:r>
      <w:proofErr w:type="spellEnd"/>
      <w:r>
        <w:rPr>
          <w:rFonts w:ascii="Times" w:hAnsi="Times"/>
        </w:rPr>
        <w:t>, 2021).</w:t>
      </w:r>
      <w:r w:rsidR="004D70D5">
        <w:rPr>
          <w:rFonts w:ascii="Times" w:hAnsi="Times"/>
        </w:rPr>
        <w:t xml:space="preserve"> En effet, les différentes formes de maltraitance évoquées dans ce travail semblent être </w:t>
      </w:r>
      <w:r w:rsidR="00EF638A">
        <w:rPr>
          <w:rFonts w:ascii="Times" w:hAnsi="Times"/>
        </w:rPr>
        <w:t>le fruit</w:t>
      </w:r>
      <w:r w:rsidR="004D70D5">
        <w:rPr>
          <w:rFonts w:ascii="Times" w:hAnsi="Times"/>
        </w:rPr>
        <w:t xml:space="preserve"> d’un problème sociétal et structurel du sport en soi</w:t>
      </w:r>
      <w:r w:rsidR="005E03F7">
        <w:rPr>
          <w:rFonts w:ascii="Times" w:hAnsi="Times"/>
          <w:color w:val="000000" w:themeColor="text1"/>
        </w:rPr>
        <w:t>.</w:t>
      </w:r>
      <w:r w:rsidR="00E35475" w:rsidRPr="005E03F7">
        <w:rPr>
          <w:rFonts w:ascii="Times" w:hAnsi="Times"/>
          <w:color w:val="000000" w:themeColor="text1"/>
        </w:rPr>
        <w:t xml:space="preserve"> </w:t>
      </w:r>
      <w:r w:rsidR="00E35475">
        <w:rPr>
          <w:rFonts w:ascii="Times" w:hAnsi="Times"/>
        </w:rPr>
        <w:t xml:space="preserve">La hiérarchie sportive, l’éloignement du ménage, ou encore la culture du sacrifice </w:t>
      </w:r>
      <w:r w:rsidR="001B2910">
        <w:rPr>
          <w:rFonts w:ascii="Times" w:hAnsi="Times"/>
        </w:rPr>
        <w:t>peuvent être</w:t>
      </w:r>
      <w:r w:rsidR="00E35475">
        <w:rPr>
          <w:rFonts w:ascii="Times" w:hAnsi="Times"/>
        </w:rPr>
        <w:t xml:space="preserve"> des facteurs facilitateurs à l’émerge</w:t>
      </w:r>
      <w:r w:rsidR="005E03F7">
        <w:rPr>
          <w:rFonts w:ascii="Times" w:hAnsi="Times"/>
        </w:rPr>
        <w:t>n</w:t>
      </w:r>
      <w:r w:rsidR="00E35475">
        <w:rPr>
          <w:rFonts w:ascii="Times" w:hAnsi="Times"/>
        </w:rPr>
        <w:t>ce de maltraitance</w:t>
      </w:r>
      <w:r w:rsidR="00EF638A">
        <w:rPr>
          <w:rFonts w:ascii="Times" w:hAnsi="Times"/>
        </w:rPr>
        <w:t>s</w:t>
      </w:r>
      <w:r w:rsidR="00E35475">
        <w:rPr>
          <w:rFonts w:ascii="Times" w:hAnsi="Times"/>
        </w:rPr>
        <w:t xml:space="preserve"> dans le monde du sport</w:t>
      </w:r>
      <w:r w:rsidR="00EC443B">
        <w:rPr>
          <w:rFonts w:ascii="Times" w:hAnsi="Times"/>
        </w:rPr>
        <w:t xml:space="preserve"> </w:t>
      </w:r>
      <w:r w:rsidR="00EC443B">
        <w:rPr>
          <w:rFonts w:ascii="Times" w:hAnsi="Times"/>
        </w:rPr>
        <w:fldChar w:fldCharType="begin"/>
      </w:r>
      <w:r w:rsidR="00EC443B">
        <w:rPr>
          <w:rFonts w:ascii="Times" w:hAnsi="Times"/>
        </w:rPr>
        <w:instrText xml:space="preserve"> ADDIN ZOTERO_ITEM CSL_CITATION {"citationID":"ufLrbCWN","properties":{"formattedCitation":"(Parent &amp; Fortier, 2018)","plainCitation":"(Parent &amp; Fortier, 2018)","noteIndex":0},"citationItems":[{"id":103,"uris":["http://zotero.org/users/9928041/items/YKWGVC97"],"itemData":{"id":103,"type":"article-journal","abstract":"The problem of violence against athletes is of growing concern. However, the scientific literature in this field tends to be specific to certain forms of violence and does not always provide a clear portrayal of the problem. To better understand issues concerning violence against athletes in sport and to identify needs in this area of research, we must look at violence in a more inclusive way and see violence against athlete as a global problem. This article presents a comprehensive overview of the problem of interpersonal violence against athletes in the sport context. We discuss definitions of violence in sport through the lens of athletes’ victimization. We also look at the various manifestations of interpersonal violence against athletes, the perpetrators involved, the factors associated to the risk of victimization, and the possible consequences of this violence on the mental and physical health of athletes. Finally, future directions for research on this topic are discussed.","container-title":"Journal of Sport and Social Issues","DOI":"10.1177/0193723518759448","ISSN":"0193-7235","issue":"4","journalAbbreviation":"Journal of Sport and Social Issues","language":"en","note":"publisher: SAGE Publications Inc","page":"227-246","source":"SAGE Journals","title":"Comprehensive Overview of the Problem of Violence Against Athletes in Sport","volume":"42","author":[{"family":"Parent","given":"Sylvie"},{"family":"Fortier","given":"Kristine"}],"issued":{"date-parts":[["2018",8,1]]}}}],"schema":"https://github.com/citation-style-language/schema/raw/master/csl-citation.json"} </w:instrText>
      </w:r>
      <w:r w:rsidR="00EC443B">
        <w:rPr>
          <w:rFonts w:ascii="Times" w:hAnsi="Times"/>
        </w:rPr>
        <w:fldChar w:fldCharType="separate"/>
      </w:r>
      <w:r w:rsidR="00EC443B">
        <w:rPr>
          <w:rFonts w:ascii="Times" w:hAnsi="Times"/>
          <w:noProof/>
        </w:rPr>
        <w:t>(Parent &amp; Fortier, 2018)</w:t>
      </w:r>
      <w:r w:rsidR="00EC443B">
        <w:rPr>
          <w:rFonts w:ascii="Times" w:hAnsi="Times"/>
        </w:rPr>
        <w:fldChar w:fldCharType="end"/>
      </w:r>
      <w:r w:rsidR="00E35475">
        <w:rPr>
          <w:rFonts w:ascii="Times" w:hAnsi="Times"/>
        </w:rPr>
        <w:t xml:space="preserve">. </w:t>
      </w:r>
      <w:r w:rsidR="00CF0A01">
        <w:rPr>
          <w:rFonts w:ascii="Times" w:hAnsi="Times"/>
        </w:rPr>
        <w:t>Le problème semble donc être globale et ne paraît épargner aucune branche de l’horizon sportif</w:t>
      </w:r>
      <w:r w:rsidR="0081682F">
        <w:rPr>
          <w:rFonts w:ascii="Times" w:hAnsi="Times"/>
        </w:rPr>
        <w:t xml:space="preserve"> </w:t>
      </w:r>
      <w:r w:rsidR="0081682F">
        <w:rPr>
          <w:rFonts w:ascii="Times" w:hAnsi="Times"/>
        </w:rPr>
        <w:fldChar w:fldCharType="begin"/>
      </w:r>
      <w:r w:rsidR="0081682F">
        <w:rPr>
          <w:rFonts w:ascii="Times" w:hAnsi="Times"/>
        </w:rPr>
        <w:instrText xml:space="preserve"> ADDIN ZOTERO_ITEM CSL_CITATION {"citationID":"alEHwI2a","properties":{"formattedCitation":"(Alexander et al., 2011; Vertommen et al., 2016)","plainCitation":"(Alexander et al., 2011; Vertommen et al., 2016)","noteIndex":0},"citationItems":[{"id":47,"uris":["http://zotero.org/users/9928041/items/ZTKCZZVF"],"itemData":{"id":47,"type":"article-journal","language":"en","page":"205","source":"Zotero","title":"The experiences of children participating in organised sport in the UK","author":[{"family":"Alexander","given":"Kate"},{"family":"Stafford","given":"Anne"},{"family":"Lewis","given":"Ruth"}],"issued":{"date-parts":[["2011"]]}}},{"id":75,"uris":["http://zotero.org/users/9928041/items/UNHTSCPB"],"itemData":{"id":75,"type":"article-journal","container-title":"Child Abuse &amp; Neglect","DOI":"10.1016/j.chiabu.2015.10.006","ISSN":"01452134","journalAbbreviation":"Child Abuse &amp; Neglect","language":"en","page":"223-236","source":"DOI.org (Crossref)","title":"Interpersonal violence against children in sport in the Netherlands and Belgium","volume":"51","author":[{"family":"Vertommen","given":"Tine"},{"family":"Schipper-van Veldhoven","given":"Nicolette"},{"family":"Wouters","given":"Kristien"},{"family":"Kampen","given":"Jarl K."},{"family":"Brackenridge","given":"Celia H."},{"family":"Rhind","given":"Daniel J.A."},{"family":"Neels","given":"Karel"},{"family":"Van Den Eede","given":"Filip"}],"issued":{"date-parts":[["2016",1]]}}}],"schema":"https://github.com/citation-style-language/schema/raw/master/csl-citation.json"} </w:instrText>
      </w:r>
      <w:r w:rsidR="0081682F">
        <w:rPr>
          <w:rFonts w:ascii="Times" w:hAnsi="Times"/>
        </w:rPr>
        <w:fldChar w:fldCharType="separate"/>
      </w:r>
      <w:r w:rsidR="0081682F">
        <w:rPr>
          <w:rFonts w:ascii="Times" w:hAnsi="Times"/>
          <w:noProof/>
        </w:rPr>
        <w:t>(Alexander et al., 2011; Vertommen et al., 2016)</w:t>
      </w:r>
      <w:r w:rsidR="0081682F">
        <w:rPr>
          <w:rFonts w:ascii="Times" w:hAnsi="Times"/>
        </w:rPr>
        <w:fldChar w:fldCharType="end"/>
      </w:r>
      <w:r w:rsidR="00244A46">
        <w:rPr>
          <w:rFonts w:ascii="Times" w:hAnsi="Times"/>
        </w:rPr>
        <w:t>.</w:t>
      </w:r>
      <w:r w:rsidR="00EC443B">
        <w:rPr>
          <w:rFonts w:ascii="Times" w:hAnsi="Times"/>
        </w:rPr>
        <w:t xml:space="preserve"> En effet, au vu des résultats des précédentes études réalisées sur le sujet, la prévalence des différentes formes de maltraitances n’écarte aucune pratique sportive. Que ce soit en équipe ou en individuel et peu importe le niveau de pratique</w:t>
      </w:r>
      <w:r w:rsidR="00A3449F">
        <w:rPr>
          <w:rFonts w:ascii="Times" w:hAnsi="Times"/>
        </w:rPr>
        <w:t>,</w:t>
      </w:r>
      <w:r w:rsidR="00EC443B">
        <w:rPr>
          <w:rFonts w:ascii="Times" w:hAnsi="Times"/>
        </w:rPr>
        <w:t xml:space="preserve"> les maltraitances sont présentes dans l’ensemble du champ sportif (CIO, 2021).</w:t>
      </w:r>
      <w:r w:rsidR="00EC443B" w:rsidRPr="005E03F7">
        <w:rPr>
          <w:rFonts w:ascii="Times" w:hAnsi="Times"/>
          <w:color w:val="000000" w:themeColor="text1"/>
        </w:rPr>
        <w:t xml:space="preserve"> </w:t>
      </w:r>
    </w:p>
    <w:p w14:paraId="6E432B19" w14:textId="77777777" w:rsidR="001B2910" w:rsidRDefault="001B2910">
      <w:pPr>
        <w:pStyle w:val="Standard"/>
        <w:spacing w:line="360" w:lineRule="auto"/>
        <w:jc w:val="both"/>
        <w:rPr>
          <w:rFonts w:ascii="Times" w:hAnsi="Times"/>
        </w:rPr>
      </w:pPr>
    </w:p>
    <w:p w14:paraId="21D96062" w14:textId="767E0FD2" w:rsidR="005A5C9F" w:rsidRDefault="001B2910" w:rsidP="00E35475">
      <w:pPr>
        <w:pStyle w:val="Standard"/>
        <w:spacing w:line="360" w:lineRule="auto"/>
        <w:jc w:val="both"/>
        <w:rPr>
          <w:rFonts w:ascii="Times" w:hAnsi="Times"/>
        </w:rPr>
      </w:pPr>
      <w:r w:rsidRPr="001859C2">
        <w:rPr>
          <w:rFonts w:ascii="Times" w:hAnsi="Times"/>
          <w:color w:val="000000"/>
        </w:rPr>
        <w:t>Les premières études sur le sujet remontent aux années 1980</w:t>
      </w:r>
      <w:r w:rsidR="00EC443B">
        <w:rPr>
          <w:rFonts w:ascii="Times" w:hAnsi="Times"/>
          <w:color w:val="000000"/>
        </w:rPr>
        <w:t xml:space="preserve"> </w:t>
      </w:r>
      <w:r w:rsidRPr="001859C2">
        <w:rPr>
          <w:rFonts w:ascii="Times" w:hAnsi="Times"/>
          <w:color w:val="000000"/>
        </w:rPr>
        <w:t xml:space="preserve">et le rythme de publications croisse en corrélation avec les révélations et les scandales. En effet, lors </w:t>
      </w:r>
      <w:r w:rsidRPr="008E7DEC">
        <w:rPr>
          <w:rFonts w:ascii="Times" w:hAnsi="Times"/>
        </w:rPr>
        <w:t xml:space="preserve">des dernières décennies, de plus en plus de scandales liés à certaines formes de maltraitance dans le sport suisse et dans le monde en général ont éclaté au grand jour. </w:t>
      </w:r>
      <w:commentRangeStart w:id="9"/>
      <w:r w:rsidRPr="008E7DEC">
        <w:rPr>
          <w:rFonts w:ascii="Times" w:hAnsi="Times"/>
        </w:rPr>
        <w:t>Les allégations contre l’entraîneur</w:t>
      </w:r>
      <w:r>
        <w:rPr>
          <w:rFonts w:ascii="Times" w:hAnsi="Times"/>
        </w:rPr>
        <w:t xml:space="preserve"> de gymnastique artistique Fabien Martin exerçant à </w:t>
      </w:r>
      <w:proofErr w:type="spellStart"/>
      <w:r>
        <w:rPr>
          <w:rFonts w:ascii="Times" w:hAnsi="Times"/>
        </w:rPr>
        <w:t>Macolin</w:t>
      </w:r>
      <w:proofErr w:type="spellEnd"/>
      <w:r>
        <w:rPr>
          <w:rFonts w:ascii="Times" w:hAnsi="Times"/>
        </w:rPr>
        <w:t xml:space="preserve"> révélées dans </w:t>
      </w:r>
      <w:r>
        <w:rPr>
          <w:rFonts w:ascii="Times" w:hAnsi="Times"/>
          <w:lang w:val="fr-FR"/>
        </w:rPr>
        <w:t xml:space="preserve">(« Des responsables de la gymnastique devant une commission », </w:t>
      </w:r>
      <w:r w:rsidR="0081682F">
        <w:rPr>
          <w:rFonts w:ascii="Times" w:hAnsi="Times"/>
          <w:lang w:val="fr-FR"/>
        </w:rPr>
        <w:t xml:space="preserve">révélées en </w:t>
      </w:r>
      <w:r>
        <w:rPr>
          <w:rFonts w:ascii="Times" w:hAnsi="Times"/>
          <w:lang w:val="fr-FR"/>
        </w:rPr>
        <w:t>2020)</w:t>
      </w:r>
      <w:r>
        <w:rPr>
          <w:rFonts w:ascii="Times" w:hAnsi="Times"/>
        </w:rPr>
        <w:t xml:space="preserve">, les témoignages des nageuses synchronisées </w:t>
      </w:r>
      <w:proofErr w:type="spellStart"/>
      <w:r>
        <w:rPr>
          <w:rFonts w:ascii="Times" w:hAnsi="Times"/>
        </w:rPr>
        <w:t>Joelle</w:t>
      </w:r>
      <w:proofErr w:type="spellEnd"/>
      <w:r>
        <w:rPr>
          <w:rFonts w:ascii="Times" w:hAnsi="Times"/>
        </w:rPr>
        <w:t xml:space="preserve"> </w:t>
      </w:r>
      <w:proofErr w:type="spellStart"/>
      <w:r>
        <w:rPr>
          <w:rFonts w:ascii="Times" w:hAnsi="Times"/>
        </w:rPr>
        <w:t>Peschl</w:t>
      </w:r>
      <w:proofErr w:type="spellEnd"/>
      <w:r>
        <w:rPr>
          <w:rFonts w:ascii="Times" w:hAnsi="Times"/>
        </w:rPr>
        <w:t xml:space="preserve"> et </w:t>
      </w:r>
      <w:proofErr w:type="spellStart"/>
      <w:r>
        <w:rPr>
          <w:rFonts w:ascii="Times" w:hAnsi="Times"/>
        </w:rPr>
        <w:t>Ladina</w:t>
      </w:r>
      <w:proofErr w:type="spellEnd"/>
      <w:r>
        <w:rPr>
          <w:rFonts w:ascii="Times" w:hAnsi="Times"/>
        </w:rPr>
        <w:t xml:space="preserve"> </w:t>
      </w:r>
      <w:proofErr w:type="spellStart"/>
      <w:r>
        <w:rPr>
          <w:rFonts w:ascii="Times" w:hAnsi="Times"/>
        </w:rPr>
        <w:t>Lippuner</w:t>
      </w:r>
      <w:proofErr w:type="spellEnd"/>
      <w:r>
        <w:rPr>
          <w:rFonts w:ascii="Times" w:hAnsi="Times"/>
        </w:rPr>
        <w:t xml:space="preserve"> </w:t>
      </w:r>
      <w:r>
        <w:rPr>
          <w:rFonts w:ascii="Times" w:hAnsi="Times"/>
          <w:lang w:val="fr-FR"/>
        </w:rPr>
        <w:t>(</w:t>
      </w:r>
      <w:r>
        <w:rPr>
          <w:rFonts w:ascii="Times" w:hAnsi="Times"/>
          <w:i/>
          <w:iCs/>
          <w:lang w:val="fr-FR"/>
        </w:rPr>
        <w:t>Natation synchronisée</w:t>
      </w:r>
      <w:r>
        <w:rPr>
          <w:rFonts w:ascii="Times" w:hAnsi="Times"/>
          <w:lang w:val="fr-FR"/>
        </w:rPr>
        <w:t>, 2022)</w:t>
      </w:r>
      <w:r>
        <w:rPr>
          <w:rFonts w:ascii="Times" w:hAnsi="Times"/>
        </w:rPr>
        <w:t xml:space="preserve">, ou encore la dénonciation </w:t>
      </w:r>
      <w:r w:rsidR="0081682F">
        <w:rPr>
          <w:rFonts w:ascii="Times" w:hAnsi="Times"/>
        </w:rPr>
        <w:t xml:space="preserve">en 2021 sur RTS </w:t>
      </w:r>
      <w:r>
        <w:rPr>
          <w:rFonts w:ascii="Times" w:hAnsi="Times"/>
        </w:rPr>
        <w:t xml:space="preserve">de harcèlement psychologique de l’ensemble de l’équipe de basket Fribourg </w:t>
      </w:r>
      <w:proofErr w:type="spellStart"/>
      <w:r>
        <w:rPr>
          <w:rFonts w:ascii="Times" w:hAnsi="Times"/>
        </w:rPr>
        <w:t>Elfic</w:t>
      </w:r>
      <w:proofErr w:type="spellEnd"/>
      <w:r>
        <w:rPr>
          <w:rFonts w:ascii="Times" w:hAnsi="Times"/>
        </w:rPr>
        <w:t xml:space="preserve">, semblent n’être que la pointe de l’iceberg. </w:t>
      </w:r>
      <w:commentRangeEnd w:id="9"/>
      <w:r w:rsidR="005B4F2F">
        <w:rPr>
          <w:rStyle w:val="Marquedecommentaire"/>
        </w:rPr>
        <w:commentReference w:id="9"/>
      </w:r>
      <w:commentRangeStart w:id="10"/>
      <w:r>
        <w:rPr>
          <w:rFonts w:ascii="Times" w:hAnsi="Times"/>
        </w:rPr>
        <w:t>Cette augmentation</w:t>
      </w:r>
      <w:r w:rsidR="00E22F35">
        <w:rPr>
          <w:rFonts w:ascii="Times" w:hAnsi="Times"/>
        </w:rPr>
        <w:t xml:space="preserve"> de prise de parole </w:t>
      </w:r>
      <w:r>
        <w:rPr>
          <w:rFonts w:ascii="Times" w:hAnsi="Times"/>
        </w:rPr>
        <w:t>semble donc concorder avec l’évolution des représentations sociales</w:t>
      </w:r>
      <w:r w:rsidRPr="008E7DEC">
        <w:rPr>
          <w:rFonts w:ascii="Times" w:hAnsi="Times"/>
        </w:rPr>
        <w:t xml:space="preserve">. </w:t>
      </w:r>
      <w:r w:rsidR="00E22F35">
        <w:rPr>
          <w:rFonts w:ascii="Times" w:hAnsi="Times"/>
        </w:rPr>
        <w:t xml:space="preserve">Effectivement, ce sujet délicat dévoile </w:t>
      </w:r>
      <w:r w:rsidR="00E22F35">
        <w:rPr>
          <w:rFonts w:ascii="Times" w:hAnsi="Times"/>
        </w:rPr>
        <w:lastRenderedPageBreak/>
        <w:t xml:space="preserve">de nombreuses failles systémiques plaçant la victime dans une situation de vulnérabilité psychologique. </w:t>
      </w:r>
      <w:commentRangeEnd w:id="10"/>
      <w:r w:rsidR="005B4F2F">
        <w:rPr>
          <w:rStyle w:val="Marquedecommentaire"/>
        </w:rPr>
        <w:commentReference w:id="10"/>
      </w:r>
      <w:r w:rsidR="00706AEF">
        <w:rPr>
          <w:rFonts w:ascii="Times" w:hAnsi="Times"/>
        </w:rPr>
        <w:t>Ainsi la</w:t>
      </w:r>
      <w:r w:rsidR="00B61CA1">
        <w:rPr>
          <w:rFonts w:ascii="Times" w:hAnsi="Times"/>
        </w:rPr>
        <w:t xml:space="preserve"> prise de conscience et </w:t>
      </w:r>
      <w:r w:rsidR="00706AEF">
        <w:rPr>
          <w:rFonts w:ascii="Times" w:hAnsi="Times"/>
        </w:rPr>
        <w:t>le</w:t>
      </w:r>
      <w:r w:rsidR="00B61CA1">
        <w:rPr>
          <w:rFonts w:ascii="Times" w:hAnsi="Times"/>
        </w:rPr>
        <w:t xml:space="preserve"> recul sur la question </w:t>
      </w:r>
      <w:r w:rsidR="00706AEF">
        <w:rPr>
          <w:rFonts w:ascii="Times" w:hAnsi="Times"/>
        </w:rPr>
        <w:t>paraissent</w:t>
      </w:r>
      <w:r w:rsidR="00B61CA1">
        <w:rPr>
          <w:rFonts w:ascii="Times" w:hAnsi="Times"/>
        </w:rPr>
        <w:t xml:space="preserve"> se manifester au </w:t>
      </w:r>
      <w:r w:rsidR="00706AEF">
        <w:rPr>
          <w:rFonts w:ascii="Times" w:hAnsi="Times"/>
        </w:rPr>
        <w:t>regard</w:t>
      </w:r>
      <w:r w:rsidR="00B61CA1">
        <w:rPr>
          <w:rFonts w:ascii="Times" w:hAnsi="Times"/>
        </w:rPr>
        <w:t xml:space="preserve"> de la prise de parole des victimes lors des dernières années. </w:t>
      </w:r>
      <w:r w:rsidRPr="008E7DEC">
        <w:rPr>
          <w:rFonts w:ascii="Times" w:hAnsi="Times"/>
        </w:rPr>
        <w:t>Ainsi,</w:t>
      </w:r>
      <w:r>
        <w:rPr>
          <w:rFonts w:ascii="Times" w:hAnsi="Times"/>
        </w:rPr>
        <w:t xml:space="preserve"> </w:t>
      </w:r>
      <w:r w:rsidRPr="008E7DEC">
        <w:rPr>
          <w:rFonts w:ascii="Times" w:hAnsi="Times"/>
        </w:rPr>
        <w:t>la réalité des maltraitances du terrain et du vécu des sportif</w:t>
      </w:r>
      <w:r>
        <w:rPr>
          <w:rFonts w:ascii="Times" w:hAnsi="Times"/>
        </w:rPr>
        <w:sym w:font="Symbol" w:char="F0D7"/>
      </w:r>
      <w:proofErr w:type="spellStart"/>
      <w:r w:rsidRPr="008E7DEC">
        <w:rPr>
          <w:rFonts w:ascii="Times" w:hAnsi="Times"/>
        </w:rPr>
        <w:t>ve</w:t>
      </w:r>
      <w:proofErr w:type="spellEnd"/>
      <w:r>
        <w:rPr>
          <w:rFonts w:ascii="Times" w:hAnsi="Times"/>
        </w:rPr>
        <w:sym w:font="Symbol" w:char="F0D7"/>
      </w:r>
      <w:r w:rsidRPr="008E7DEC">
        <w:rPr>
          <w:rFonts w:ascii="Times" w:hAnsi="Times"/>
        </w:rPr>
        <w:t>s ont pu non seulement être révélé</w:t>
      </w:r>
      <w:r>
        <w:rPr>
          <w:rFonts w:ascii="Times" w:hAnsi="Times"/>
        </w:rPr>
        <w:t>e</w:t>
      </w:r>
      <w:r w:rsidRPr="008E7DEC">
        <w:rPr>
          <w:rFonts w:ascii="Times" w:hAnsi="Times"/>
        </w:rPr>
        <w:t>s mais aussi particip</w:t>
      </w:r>
      <w:r>
        <w:rPr>
          <w:rFonts w:ascii="Times" w:hAnsi="Times"/>
        </w:rPr>
        <w:t>er</w:t>
      </w:r>
      <w:r w:rsidRPr="008E7DEC">
        <w:rPr>
          <w:rFonts w:ascii="Times" w:hAnsi="Times"/>
        </w:rPr>
        <w:t xml:space="preserve"> à l'évolution du regard porté sur le monde du sport, de ses acteurs et de la dynamique relationnelle entre ces derni</w:t>
      </w:r>
      <w:r>
        <w:rPr>
          <w:rFonts w:ascii="Times" w:hAnsi="Times"/>
        </w:rPr>
        <w:t>e</w:t>
      </w:r>
      <w:r w:rsidRPr="008E7DEC">
        <w:rPr>
          <w:rFonts w:ascii="Times" w:hAnsi="Times"/>
        </w:rPr>
        <w:t>r</w:t>
      </w:r>
      <w:r>
        <w:rPr>
          <w:rFonts w:ascii="Times" w:hAnsi="Times"/>
        </w:rPr>
        <w:sym w:font="Symbol" w:char="F0D7"/>
      </w:r>
      <w:r w:rsidRPr="008E7DEC">
        <w:rPr>
          <w:rFonts w:ascii="Times" w:hAnsi="Times"/>
        </w:rPr>
        <w:t>e</w:t>
      </w:r>
      <w:r>
        <w:rPr>
          <w:rFonts w:ascii="Times" w:hAnsi="Times"/>
        </w:rPr>
        <w:sym w:font="Symbol" w:char="F0D7"/>
      </w:r>
      <w:r>
        <w:rPr>
          <w:rFonts w:ascii="Times" w:hAnsi="Times"/>
        </w:rPr>
        <w:t>s</w:t>
      </w:r>
      <w:r w:rsidRPr="008E7DEC">
        <w:rPr>
          <w:rFonts w:ascii="Times" w:hAnsi="Times"/>
        </w:rPr>
        <w:t>.</w:t>
      </w:r>
      <w:r>
        <w:rPr>
          <w:rFonts w:ascii="Times" w:hAnsi="Times"/>
        </w:rPr>
        <w:t xml:space="preserve"> </w:t>
      </w:r>
      <w:commentRangeStart w:id="11"/>
      <w:r w:rsidR="00E35475" w:rsidRPr="00C243FF">
        <w:rPr>
          <w:rFonts w:ascii="Times" w:hAnsi="Times"/>
        </w:rPr>
        <w:t>Plusieurs athlètes ont ainsi brisé l’omerta généralisée, soit la loi du silence institutionnalisée</w:t>
      </w:r>
      <w:r w:rsidR="005A5C9F">
        <w:rPr>
          <w:rFonts w:ascii="Times" w:hAnsi="Times"/>
        </w:rPr>
        <w:t>.</w:t>
      </w:r>
      <w:r w:rsidR="00E35475" w:rsidRPr="00C243FF">
        <w:rPr>
          <w:rFonts w:ascii="Times" w:hAnsi="Times"/>
        </w:rPr>
        <w:t xml:space="preserve"> </w:t>
      </w:r>
      <w:commentRangeEnd w:id="11"/>
      <w:r w:rsidR="005030EB">
        <w:rPr>
          <w:rStyle w:val="Marquedecommentaire"/>
        </w:rPr>
        <w:commentReference w:id="11"/>
      </w:r>
      <w:commentRangeStart w:id="12"/>
      <w:r w:rsidR="005A5C9F">
        <w:rPr>
          <w:rFonts w:ascii="Times" w:hAnsi="Times"/>
        </w:rPr>
        <w:t xml:space="preserve">Celle-ci </w:t>
      </w:r>
      <w:r w:rsidR="00706AEF">
        <w:rPr>
          <w:rFonts w:ascii="Times" w:hAnsi="Times"/>
        </w:rPr>
        <w:t>a pu certainement s’imposer</w:t>
      </w:r>
      <w:r w:rsidR="00E35475" w:rsidRPr="00C243FF">
        <w:rPr>
          <w:rFonts w:ascii="Times" w:hAnsi="Times"/>
        </w:rPr>
        <w:t xml:space="preserve"> </w:t>
      </w:r>
      <w:r>
        <w:rPr>
          <w:rFonts w:ascii="Times" w:hAnsi="Times"/>
        </w:rPr>
        <w:t>grâce à</w:t>
      </w:r>
      <w:r w:rsidR="00E35475" w:rsidRPr="00C243FF">
        <w:rPr>
          <w:rFonts w:ascii="Times" w:hAnsi="Times"/>
        </w:rPr>
        <w:t xml:space="preserve"> une hiérarchie sportive qui suppose à consentir à des sacrifices pour la réussite commune (</w:t>
      </w:r>
      <w:proofErr w:type="spellStart"/>
      <w:r w:rsidR="00E35475" w:rsidRPr="00C243FF">
        <w:rPr>
          <w:rFonts w:ascii="Times" w:hAnsi="Times"/>
        </w:rPr>
        <w:t>Brohm</w:t>
      </w:r>
      <w:proofErr w:type="spellEnd"/>
      <w:r w:rsidR="00E35475" w:rsidRPr="00C243FF">
        <w:rPr>
          <w:rFonts w:ascii="Times" w:hAnsi="Times"/>
        </w:rPr>
        <w:t xml:space="preserve">, 2021). </w:t>
      </w:r>
      <w:r w:rsidR="005A5C9F">
        <w:rPr>
          <w:rFonts w:ascii="Times" w:hAnsi="Times"/>
        </w:rPr>
        <w:t xml:space="preserve">Le sport et les institutions sportives imposent donc tacitement des règles de conduites immorales mais nécessaires à </w:t>
      </w:r>
      <w:r>
        <w:rPr>
          <w:rFonts w:ascii="Times" w:hAnsi="Times"/>
        </w:rPr>
        <w:t>une potentielle</w:t>
      </w:r>
      <w:r w:rsidR="005A5C9F">
        <w:rPr>
          <w:rFonts w:ascii="Times" w:hAnsi="Times"/>
        </w:rPr>
        <w:t xml:space="preserve"> réussite sportive, sans quoi un</w:t>
      </w:r>
      <w:r w:rsidR="005A5C9F">
        <w:rPr>
          <w:rFonts w:ascii="Times" w:hAnsi="Times"/>
        </w:rPr>
        <w:sym w:font="Symbol" w:char="F0D7"/>
      </w:r>
      <w:r w:rsidR="005A5C9F">
        <w:rPr>
          <w:rFonts w:ascii="Times" w:hAnsi="Times"/>
        </w:rPr>
        <w:t xml:space="preserve">e </w:t>
      </w:r>
      <w:proofErr w:type="spellStart"/>
      <w:proofErr w:type="gramStart"/>
      <w:r w:rsidR="005A5C9F">
        <w:rPr>
          <w:rFonts w:ascii="Times" w:hAnsi="Times"/>
        </w:rPr>
        <w:t>individu</w:t>
      </w:r>
      <w:r w:rsidR="00706AEF">
        <w:rPr>
          <w:rFonts w:ascii="Times" w:hAnsi="Times"/>
        </w:rPr>
        <w:t>.e</w:t>
      </w:r>
      <w:proofErr w:type="spellEnd"/>
      <w:proofErr w:type="gramEnd"/>
      <w:r w:rsidR="005A5C9F">
        <w:rPr>
          <w:rFonts w:ascii="Times" w:hAnsi="Times"/>
        </w:rPr>
        <w:t xml:space="preserve"> peut se voir </w:t>
      </w:r>
      <w:r w:rsidR="00D81A36">
        <w:rPr>
          <w:rFonts w:ascii="Times" w:hAnsi="Times"/>
        </w:rPr>
        <w:t>écarté</w:t>
      </w:r>
      <w:r w:rsidR="00D81A36">
        <w:rPr>
          <w:rFonts w:ascii="Times" w:hAnsi="Times"/>
        </w:rPr>
        <w:sym w:font="Symbol" w:char="F0D7"/>
      </w:r>
      <w:r w:rsidR="00D81A36">
        <w:rPr>
          <w:rFonts w:ascii="Times" w:hAnsi="Times"/>
        </w:rPr>
        <w:t>e</w:t>
      </w:r>
      <w:r w:rsidR="005A5C9F">
        <w:rPr>
          <w:rFonts w:ascii="Times" w:hAnsi="Times"/>
        </w:rPr>
        <w:t xml:space="preserve"> s’il</w:t>
      </w:r>
      <w:r w:rsidR="005A5C9F">
        <w:rPr>
          <w:rFonts w:ascii="Times" w:hAnsi="Times"/>
        </w:rPr>
        <w:sym w:font="Symbol" w:char="F0D7"/>
      </w:r>
      <w:r w:rsidR="005A5C9F">
        <w:rPr>
          <w:rFonts w:ascii="Times" w:hAnsi="Times"/>
        </w:rPr>
        <w:t xml:space="preserve">elle n’y adhère pas. </w:t>
      </w:r>
      <w:r w:rsidR="009238C0">
        <w:rPr>
          <w:rFonts w:ascii="Times" w:hAnsi="Times"/>
        </w:rPr>
        <w:t xml:space="preserve">L’athlète est plongé dans un monde </w:t>
      </w:r>
      <w:r w:rsidR="007F6253">
        <w:rPr>
          <w:rFonts w:ascii="Times" w:hAnsi="Times"/>
        </w:rPr>
        <w:t xml:space="preserve">de peur </w:t>
      </w:r>
      <w:r w:rsidR="007F6253">
        <w:rPr>
          <w:rFonts w:ascii="Times" w:hAnsi="Times"/>
        </w:rPr>
        <w:fldChar w:fldCharType="begin"/>
      </w:r>
      <w:r w:rsidR="007F6253">
        <w:rPr>
          <w:rFonts w:ascii="Times" w:hAnsi="Times"/>
        </w:rPr>
        <w:instrText xml:space="preserve"> ADDIN ZOTERO_ITEM CSL_CITATION {"citationID":"zhBss5WB","properties":{"formattedCitation":"(Jacobs et al., 2017)","plainCitation":"(Jacobs et al., 2017)","noteIndex":0},"citationItems":[{"id":210,"uris":["http://zotero.org/users/9928041/items/L3Y4YVT6"],"itemData":{"id":210,"type":"article-journal","abstract":"Various discourses construct youth sport as a site for pleasure and participation, for positive development, for performance and for protection/safeguarding. Elite youth sport however continues to be a site for emotionally abusive coaching behaviour. Little attention has been paid to how the institutional context may enable or sustain this behaviour. Specifically, how do coaches and directors involved in high-performance women’s gymnastics position themselves in relationship to these discourses to legitimize the ways they organize and coach it? We drew on a Foucauldian framework to analyse the technologies and rationalities used by directors and coaches of elite women’s gymnastics clubs to legitimize and challenge current coaching behaviours. The results of the 10 semi-structured interviews showed how coaches and directors legitimized coaching behaviour using discourses of pleasure, protection, performance and of coaching expertise and assigning responsibility for current coaching behaviour to athletes, parents, (other) coaches and global and national policies.","container-title":"Sport in Society","DOI":"10.1080/17430437.2015.1124567","ISSN":"1743-0437","issue":"1","note":"publisher: Routledge\n_eprint: https://doi.org/10.1080/17430437.2015.1124567","page":"126-143","source":"Taylor and Francis+NEJM","title":"'You don’t realize what you see!': the institutional context of emotional abuse in elite youth sport","title-short":"'You don’t realize what you see!'","volume":"20","author":[{"family":"Jacobs","given":"Frank"},{"family":"Smits","given":"Froukje"},{"family":"Knoppers","given":"Annelies"}],"issued":{"date-parts":[["2017",1,2]]}}}],"schema":"https://github.com/citation-style-language/schema/raw/master/csl-citation.json"} </w:instrText>
      </w:r>
      <w:r w:rsidR="007F6253">
        <w:rPr>
          <w:rFonts w:ascii="Times" w:hAnsi="Times"/>
        </w:rPr>
        <w:fldChar w:fldCharType="separate"/>
      </w:r>
      <w:r w:rsidR="007F6253">
        <w:rPr>
          <w:rFonts w:ascii="Times" w:hAnsi="Times"/>
          <w:noProof/>
        </w:rPr>
        <w:t>(Jacobs et al., 2017)</w:t>
      </w:r>
      <w:r w:rsidR="007F6253">
        <w:rPr>
          <w:rFonts w:ascii="Times" w:hAnsi="Times"/>
        </w:rPr>
        <w:fldChar w:fldCharType="end"/>
      </w:r>
      <w:r w:rsidR="007F6253">
        <w:rPr>
          <w:rFonts w:ascii="Times" w:hAnsi="Times"/>
        </w:rPr>
        <w:t xml:space="preserve"> </w:t>
      </w:r>
      <w:r w:rsidR="009238C0">
        <w:rPr>
          <w:rFonts w:ascii="Times" w:hAnsi="Times"/>
        </w:rPr>
        <w:t xml:space="preserve">qui suit des normes sociales différentes qui sont ritualisées et institutionnalisée, dès lors elles font part du sens commun et agissent comme un régime de vérité </w:t>
      </w:r>
      <w:r w:rsidR="009238C0">
        <w:rPr>
          <w:rFonts w:ascii="Times" w:hAnsi="Times"/>
        </w:rPr>
        <w:fldChar w:fldCharType="begin"/>
      </w:r>
      <w:r w:rsidR="009238C0">
        <w:rPr>
          <w:rFonts w:ascii="Times" w:hAnsi="Times"/>
        </w:rPr>
        <w:instrText xml:space="preserve"> ADDIN ZOTERO_ITEM CSL_CITATION {"citationID":"HL1vfTDp","properties":{"formattedCitation":"(Weir, 2008)","plainCitation":"(Weir, 2008)","noteIndex":0},"citationItems":[{"id":212,"uris":["http://zotero.org/users/9928041/items/N94YXCQ4"],"itemData":{"id":212,"type":"article-journal","abstract":"“Truth regime” is a much used but little theorized concept, with the Foucauldian literature presupposing that truth in modernity is uniformly scientific/quasi-scientific and enhances power. I argue that the forms of truth characteristic of our present are wider than Foucault recognized, their relations to power more various, and their historicity more complex. The truth regime of advanced modernity is characterized by multiple, irreducible truth formulae that co-exist and sometimes vie for dominance. A truth formula stabilizes a network of elements: a relation between representation and presentation (words and things), truth and non-truth, and the place of the subject in discourse. Our contemporary truth regime comprises radically heterogeneous truthful knowledges – science, governance, religion/politics, and common culture – that have distinct histories and relations to power.","container-title":"Canadian Journal of Sociology","DOI":"10.29173/cjs608","journalAbbreviation":"Canadian Journal of Sociology","source":"ResearchGate","title":"The Concept of Truth Regime","volume":"33","author":[{"family":"Weir","given":"Lorna"}],"issued":{"date-parts":[["2008",7,1]]}}}],"schema":"https://github.com/citation-style-language/schema/raw/master/csl-citation.json"} </w:instrText>
      </w:r>
      <w:r w:rsidR="009238C0">
        <w:rPr>
          <w:rFonts w:ascii="Times" w:hAnsi="Times"/>
        </w:rPr>
        <w:fldChar w:fldCharType="separate"/>
      </w:r>
      <w:r w:rsidR="0081682F">
        <w:rPr>
          <w:rFonts w:ascii="Times" w:hAnsi="Times"/>
          <w:noProof/>
        </w:rPr>
        <w:t>(Weir, 2008)</w:t>
      </w:r>
      <w:r w:rsidR="009238C0">
        <w:rPr>
          <w:rFonts w:ascii="Times" w:hAnsi="Times"/>
        </w:rPr>
        <w:fldChar w:fldCharType="end"/>
      </w:r>
      <w:r w:rsidR="009238C0">
        <w:rPr>
          <w:rFonts w:ascii="Times" w:hAnsi="Times"/>
        </w:rPr>
        <w:t xml:space="preserve">.  </w:t>
      </w:r>
      <w:r w:rsidR="005A5C9F">
        <w:rPr>
          <w:rFonts w:ascii="Times" w:hAnsi="Times"/>
        </w:rPr>
        <w:t>Cependant ce sacrifice rend l’athlète vulnérable au système dans lequel il</w:t>
      </w:r>
      <w:r w:rsidR="005A5C9F">
        <w:rPr>
          <w:rFonts w:ascii="Times" w:hAnsi="Times"/>
        </w:rPr>
        <w:sym w:font="Symbol" w:char="F0D7"/>
      </w:r>
      <w:r w:rsidR="005A5C9F">
        <w:rPr>
          <w:rFonts w:ascii="Times" w:hAnsi="Times"/>
        </w:rPr>
        <w:t xml:space="preserve">elle se trouve et risque de faire face à </w:t>
      </w:r>
      <w:r w:rsidR="00D81A36">
        <w:rPr>
          <w:rFonts w:ascii="Times" w:hAnsi="Times"/>
        </w:rPr>
        <w:t>certaines</w:t>
      </w:r>
      <w:r w:rsidR="005A5C9F">
        <w:rPr>
          <w:rFonts w:ascii="Times" w:hAnsi="Times"/>
        </w:rPr>
        <w:t xml:space="preserve"> maltraitances</w:t>
      </w:r>
      <w:r w:rsidR="00B61CA1">
        <w:rPr>
          <w:rFonts w:ascii="Times" w:hAnsi="Times"/>
        </w:rPr>
        <w:t xml:space="preserve"> </w:t>
      </w:r>
      <w:r w:rsidR="00B61CA1">
        <w:rPr>
          <w:rFonts w:ascii="Times" w:hAnsi="Times"/>
        </w:rPr>
        <w:fldChar w:fldCharType="begin"/>
      </w:r>
      <w:r w:rsidR="00B61CA1">
        <w:rPr>
          <w:rFonts w:ascii="Times" w:hAnsi="Times"/>
        </w:rPr>
        <w:instrText xml:space="preserve"> ADDIN ZOTERO_ITEM CSL_CITATION {"citationID":"73fAGr7O","properties":{"formattedCitation":"(Parent &amp; Fortier, 2018)","plainCitation":"(Parent &amp; Fortier, 2018)","noteIndex":0},"citationItems":[{"id":103,"uris":["http://zotero.org/users/9928041/items/YKWGVC97"],"itemData":{"id":103,"type":"article-journal","abstract":"The problem of violence against athletes is of growing concern. However, the scientific literature in this field tends to be specific to certain forms of violence and does not always provide a clear portrayal of the problem. To better understand issues concerning violence against athletes in sport and to identify needs in this area of research, we must look at violence in a more inclusive way and see violence against athlete as a global problem. This article presents a comprehensive overview of the problem of interpersonal violence against athletes in the sport context. We discuss definitions of violence in sport through the lens of athletes’ victimization. We also look at the various manifestations of interpersonal violence against athletes, the perpetrators involved, the factors associated to the risk of victimization, and the possible consequences of this violence on the mental and physical health of athletes. Finally, future directions for research on this topic are discussed.","container-title":"Journal of Sport and Social Issues","DOI":"10.1177/0193723518759448","ISSN":"0193-7235","issue":"4","journalAbbreviation":"Journal of Sport and Social Issues","language":"en","note":"publisher: SAGE Publications Inc","page":"227-246","source":"SAGE Journals","title":"Comprehensive Overview of the Problem of Violence Against Athletes in Sport","volume":"42","author":[{"family":"Parent","given":"Sylvie"},{"family":"Fortier","given":"Kristine"}],"issued":{"date-parts":[["2018",8,1]]}}}],"schema":"https://github.com/citation-style-language/schema/raw/master/csl-citation.json"} </w:instrText>
      </w:r>
      <w:r w:rsidR="00B61CA1">
        <w:rPr>
          <w:rFonts w:ascii="Times" w:hAnsi="Times"/>
        </w:rPr>
        <w:fldChar w:fldCharType="separate"/>
      </w:r>
      <w:r w:rsidR="00B61CA1">
        <w:rPr>
          <w:rFonts w:ascii="Times" w:hAnsi="Times"/>
          <w:noProof/>
        </w:rPr>
        <w:t>(Parent &amp; Fortier, 2018)</w:t>
      </w:r>
      <w:r w:rsidR="00B61CA1">
        <w:rPr>
          <w:rFonts w:ascii="Times" w:hAnsi="Times"/>
        </w:rPr>
        <w:fldChar w:fldCharType="end"/>
      </w:r>
      <w:r>
        <w:rPr>
          <w:rFonts w:ascii="Times" w:hAnsi="Times"/>
        </w:rPr>
        <w:t>.</w:t>
      </w:r>
      <w:r w:rsidR="009238C0">
        <w:rPr>
          <w:rFonts w:ascii="Times" w:hAnsi="Times"/>
        </w:rPr>
        <w:t xml:space="preserve"> </w:t>
      </w:r>
      <w:r w:rsidR="00382AA6">
        <w:rPr>
          <w:rFonts w:ascii="Times" w:hAnsi="Times"/>
        </w:rPr>
        <w:t>De plus, les instances de directions semblent parfois adopter un comportement de laissez-faire face aux maltraitances commises par les entraineurs</w:t>
      </w:r>
      <w:r w:rsidR="00382AA6">
        <w:rPr>
          <w:rFonts w:ascii="Times" w:hAnsi="Times"/>
        </w:rPr>
        <w:sym w:font="Symbol" w:char="F0D7"/>
      </w:r>
      <w:proofErr w:type="spellStart"/>
      <w:r w:rsidR="00382AA6">
        <w:rPr>
          <w:rFonts w:ascii="Times" w:hAnsi="Times"/>
        </w:rPr>
        <w:t>euses</w:t>
      </w:r>
      <w:proofErr w:type="spellEnd"/>
      <w:r w:rsidR="00382AA6">
        <w:rPr>
          <w:rFonts w:ascii="Times" w:hAnsi="Times"/>
        </w:rPr>
        <w:t xml:space="preserve"> de leur institution pour le bien de la réussite sportive </w:t>
      </w:r>
      <w:r w:rsidR="00382AA6">
        <w:rPr>
          <w:rFonts w:ascii="Times" w:hAnsi="Times"/>
        </w:rPr>
        <w:fldChar w:fldCharType="begin"/>
      </w:r>
      <w:r w:rsidR="00382AA6">
        <w:rPr>
          <w:rFonts w:ascii="Times" w:hAnsi="Times"/>
        </w:rPr>
        <w:instrText xml:space="preserve"> ADDIN ZOTERO_ITEM CSL_CITATION {"citationID":"dTSyxcz4","properties":{"formattedCitation":"(Jacobs et al., 2017)","plainCitation":"(Jacobs et al., 2017)","noteIndex":0},"citationItems":[{"id":210,"uris":["http://zotero.org/users/9928041/items/L3Y4YVT6"],"itemData":{"id":210,"type":"article-journal","abstract":"Various discourses construct youth sport as a site for pleasure and participation, for positive development, for performance and for protection/safeguarding. Elite youth sport however continues to be a site for emotionally abusive coaching behaviour. Little attention has been paid to how the institutional context may enable or sustain this behaviour. Specifically, how do coaches and directors involved in high-performance women’s gymnastics position themselves in relationship to these discourses to legitimize the ways they organize and coach it? We drew on a Foucauldian framework to analyse the technologies and rationalities used by directors and coaches of elite women’s gymnastics clubs to legitimize and challenge current coaching behaviours. The results of the 10 semi-structured interviews showed how coaches and directors legitimized coaching behaviour using discourses of pleasure, protection, performance and of coaching expertise and assigning responsibility for current coaching behaviour to athletes, parents, (other) coaches and global and national policies.","container-title":"Sport in Society","DOI":"10.1080/17430437.2015.1124567","ISSN":"1743-0437","issue":"1","note":"publisher: Routledge\n_eprint: https://doi.org/10.1080/17430437.2015.1124567","page":"126-143","source":"Taylor and Francis+NEJM","title":"'You don’t realize what you see!': the institutional context of emotional abuse in elite youth sport","title-short":"'You don’t realize what you see!'","volume":"20","author":[{"family":"Jacobs","given":"Frank"},{"family":"Smits","given":"Froukje"},{"family":"Knoppers","given":"Annelies"}],"issued":{"date-parts":[["2017",1,2]]}}}],"schema":"https://github.com/citation-style-language/schema/raw/master/csl-citation.json"} </w:instrText>
      </w:r>
      <w:r w:rsidR="00382AA6">
        <w:rPr>
          <w:rFonts w:ascii="Times" w:hAnsi="Times"/>
        </w:rPr>
        <w:fldChar w:fldCharType="separate"/>
      </w:r>
      <w:r w:rsidR="00382AA6">
        <w:rPr>
          <w:rFonts w:ascii="Times" w:hAnsi="Times"/>
          <w:noProof/>
        </w:rPr>
        <w:t>(Jacobs et al., 2017)</w:t>
      </w:r>
      <w:r w:rsidR="00382AA6">
        <w:rPr>
          <w:rFonts w:ascii="Times" w:hAnsi="Times"/>
        </w:rPr>
        <w:fldChar w:fldCharType="end"/>
      </w:r>
      <w:r w:rsidR="00382AA6">
        <w:rPr>
          <w:rFonts w:ascii="Times" w:hAnsi="Times"/>
        </w:rPr>
        <w:t>.</w:t>
      </w:r>
      <w:commentRangeEnd w:id="12"/>
      <w:r w:rsidR="005030EB">
        <w:rPr>
          <w:rStyle w:val="Marquedecommentaire"/>
        </w:rPr>
        <w:commentReference w:id="12"/>
      </w:r>
    </w:p>
    <w:p w14:paraId="2B5364A6" w14:textId="77777777" w:rsidR="001B2910" w:rsidRDefault="001B2910" w:rsidP="00E35475">
      <w:pPr>
        <w:pStyle w:val="Standard"/>
        <w:spacing w:line="360" w:lineRule="auto"/>
        <w:jc w:val="both"/>
        <w:rPr>
          <w:rFonts w:ascii="Times" w:hAnsi="Times"/>
          <w:lang w:val="fr-FR"/>
        </w:rPr>
      </w:pPr>
    </w:p>
    <w:p w14:paraId="3948EE00" w14:textId="19A07EBF" w:rsidR="001B2910" w:rsidRDefault="001B2910" w:rsidP="00E35475">
      <w:pPr>
        <w:pStyle w:val="Standard"/>
        <w:spacing w:line="360" w:lineRule="auto"/>
        <w:jc w:val="both"/>
      </w:pPr>
      <w:r>
        <w:rPr>
          <w:rFonts w:ascii="Times" w:hAnsi="Times"/>
          <w:lang w:val="fr-FR"/>
        </w:rPr>
        <w:t>Les campagnes de préventions mis</w:t>
      </w:r>
      <w:r w:rsidR="00706AEF">
        <w:rPr>
          <w:rFonts w:ascii="Times" w:hAnsi="Times"/>
          <w:lang w:val="fr-FR"/>
        </w:rPr>
        <w:t>es</w:t>
      </w:r>
      <w:r>
        <w:rPr>
          <w:rFonts w:ascii="Times" w:hAnsi="Times"/>
          <w:lang w:val="fr-FR"/>
        </w:rPr>
        <w:t xml:space="preserve"> en place à ce jour sont certainement révélatrices d’une prise de conscience plus sérieuse des institutions responsables de la santé </w:t>
      </w:r>
      <w:r w:rsidR="00446510">
        <w:rPr>
          <w:rFonts w:ascii="Times" w:hAnsi="Times"/>
          <w:lang w:val="fr-FR"/>
        </w:rPr>
        <w:t xml:space="preserve">physique et mentale </w:t>
      </w:r>
      <w:r>
        <w:rPr>
          <w:rFonts w:ascii="Times" w:hAnsi="Times"/>
          <w:lang w:val="fr-FR"/>
        </w:rPr>
        <w:t>des sportifs</w:t>
      </w:r>
      <w:r>
        <w:rPr>
          <w:rFonts w:ascii="Times" w:hAnsi="Times"/>
          <w:lang w:val="fr-FR"/>
        </w:rPr>
        <w:sym w:font="Symbol" w:char="F0D7"/>
      </w:r>
      <w:proofErr w:type="spellStart"/>
      <w:r>
        <w:rPr>
          <w:rFonts w:ascii="Times" w:hAnsi="Times"/>
          <w:lang w:val="fr-FR"/>
        </w:rPr>
        <w:t>ves</w:t>
      </w:r>
      <w:proofErr w:type="spellEnd"/>
      <w:r>
        <w:rPr>
          <w:rFonts w:ascii="Times" w:hAnsi="Times"/>
          <w:lang w:val="fr-FR"/>
        </w:rPr>
        <w:t xml:space="preserve"> suisses. Effectivement, depuis 2004</w:t>
      </w:r>
      <w:r w:rsidR="00706AEF">
        <w:rPr>
          <w:rFonts w:ascii="Times" w:hAnsi="Times"/>
          <w:lang w:val="fr-FR"/>
        </w:rPr>
        <w:t>,</w:t>
      </w:r>
      <w:r>
        <w:rPr>
          <w:rFonts w:ascii="Times" w:hAnsi="Times"/>
          <w:lang w:val="fr-FR"/>
        </w:rPr>
        <w:t xml:space="preserve"> </w:t>
      </w:r>
      <w:proofErr w:type="spellStart"/>
      <w:r>
        <w:rPr>
          <w:rFonts w:ascii="Times" w:hAnsi="Times"/>
          <w:lang w:val="fr-FR"/>
        </w:rPr>
        <w:t>Swiss</w:t>
      </w:r>
      <w:proofErr w:type="spellEnd"/>
      <w:r>
        <w:rPr>
          <w:rFonts w:ascii="Times" w:hAnsi="Times"/>
          <w:lang w:val="fr-FR"/>
        </w:rPr>
        <w:t xml:space="preserve"> Olympic </w:t>
      </w:r>
      <w:r w:rsidR="00E5126C">
        <w:rPr>
          <w:rFonts w:ascii="Times" w:hAnsi="Times"/>
          <w:lang w:val="fr-FR"/>
        </w:rPr>
        <w:t>met</w:t>
      </w:r>
      <w:r>
        <w:rPr>
          <w:rFonts w:ascii="Times" w:hAnsi="Times"/>
          <w:lang w:val="fr-FR"/>
        </w:rPr>
        <w:t xml:space="preserve"> en place une campagne </w:t>
      </w:r>
      <w:r w:rsidRPr="00297F66">
        <w:t>« Contre les abus sexuels dans le sport »</w:t>
      </w:r>
      <w:r>
        <w:t xml:space="preserve">. Cette initiative propose </w:t>
      </w:r>
      <w:r w:rsidR="00D81A36">
        <w:t>un panel d’</w:t>
      </w:r>
      <w:r>
        <w:t>information</w:t>
      </w:r>
      <w:r w:rsidR="00D81A36">
        <w:t>s</w:t>
      </w:r>
      <w:r>
        <w:t xml:space="preserve"> pour tous les membres de la hiérarchie sportive, de la fédération jusqu’aux athlètes. Cette campagne expose les différentes approches nécessaires à éviter tous débordements d’ordre sexuel ainsi que des mesures si ceux-ci se seraient déjà produit</w:t>
      </w:r>
      <w:r w:rsidR="00D81A36">
        <w:t>s</w:t>
      </w:r>
      <w:r>
        <w:t xml:space="preserve">. La campagne « Are </w:t>
      </w:r>
      <w:proofErr w:type="spellStart"/>
      <w:r>
        <w:t>you</w:t>
      </w:r>
      <w:proofErr w:type="spellEnd"/>
      <w:r>
        <w:t xml:space="preserve"> ok ? » fondée par les mêmes institutions se penche sur les maltraitances </w:t>
      </w:r>
      <w:r w:rsidR="00706AEF">
        <w:t>de manière</w:t>
      </w:r>
      <w:r>
        <w:t xml:space="preserve"> générale et offre un espace de parole </w:t>
      </w:r>
      <w:r>
        <w:lastRenderedPageBreak/>
        <w:t>pour les potentielles victimes.</w:t>
      </w:r>
      <w:r w:rsidR="000855E0">
        <w:t xml:space="preserve"> </w:t>
      </w:r>
      <w:r w:rsidR="00195220">
        <w:t xml:space="preserve">De plus, le 21 janvier 2023, le conseil fédéral s’exprime en faveur de la protection des athlètes en renforçant les mesures de sanction face aux maltraitances. Dès lors, les aides financières sont administrées seulement si des mesures adéquates et justifiées sont mises en place. Ce procédé laisse donc place à une transparence au sein des clubs et institutions plus rigoureuse. En complément, un service de signalement des maltraitances ainsi qu’un </w:t>
      </w:r>
      <w:r w:rsidR="0081682F">
        <w:t>o</w:t>
      </w:r>
      <w:r w:rsidR="00195220">
        <w:t xml:space="preserve">rgane disciplinaire ont </w:t>
      </w:r>
      <w:r w:rsidR="00514970">
        <w:t>é</w:t>
      </w:r>
      <w:r w:rsidR="00195220">
        <w:t>té mis</w:t>
      </w:r>
      <w:r w:rsidR="00514970">
        <w:t xml:space="preserve"> e</w:t>
      </w:r>
      <w:r w:rsidR="00195220">
        <w:t xml:space="preserve">n place. </w:t>
      </w:r>
      <w:r w:rsidR="000855E0">
        <w:t xml:space="preserve">Plusieurs autres institutions </w:t>
      </w:r>
      <w:r w:rsidR="00706AEF">
        <w:t xml:space="preserve">(telles </w:t>
      </w:r>
      <w:proofErr w:type="gramStart"/>
      <w:r w:rsidR="00706AEF">
        <w:t>que  le</w:t>
      </w:r>
      <w:proofErr w:type="gramEnd"/>
      <w:r w:rsidR="00706AEF">
        <w:t xml:space="preserve"> </w:t>
      </w:r>
      <w:r w:rsidR="000855E0" w:rsidRPr="00D95989">
        <w:rPr>
          <w:rFonts w:ascii="Times" w:hAnsi="Times"/>
        </w:rPr>
        <w:t>Service de santé de l'enfance et de la jeunesse</w:t>
      </w:r>
      <w:r w:rsidR="000855E0">
        <w:rPr>
          <w:rFonts w:ascii="Times" w:hAnsi="Times"/>
        </w:rPr>
        <w:t xml:space="preserve">, </w:t>
      </w:r>
      <w:r w:rsidR="00706AEF">
        <w:rPr>
          <w:rFonts w:ascii="Times" w:hAnsi="Times"/>
        </w:rPr>
        <w:t xml:space="preserve">le </w:t>
      </w:r>
      <w:r w:rsidR="000855E0" w:rsidRPr="00D95989">
        <w:rPr>
          <w:rFonts w:ascii="Times" w:hAnsi="Times"/>
        </w:rPr>
        <w:t>Service de protection des mineurs</w:t>
      </w:r>
      <w:r w:rsidR="000855E0">
        <w:rPr>
          <w:rFonts w:ascii="Times" w:hAnsi="Times"/>
        </w:rPr>
        <w:t xml:space="preserve">, </w:t>
      </w:r>
      <w:r w:rsidR="00706AEF">
        <w:rPr>
          <w:rFonts w:ascii="Times" w:hAnsi="Times"/>
        </w:rPr>
        <w:t xml:space="preserve">le </w:t>
      </w:r>
      <w:r w:rsidR="000855E0" w:rsidRPr="00D95989">
        <w:rPr>
          <w:rFonts w:ascii="Times" w:hAnsi="Times"/>
        </w:rPr>
        <w:t>Centre de consultation LAVI</w:t>
      </w:r>
      <w:r w:rsidR="000855E0">
        <w:rPr>
          <w:rFonts w:ascii="Times" w:hAnsi="Times"/>
        </w:rPr>
        <w:t xml:space="preserve">, </w:t>
      </w:r>
      <w:r w:rsidR="000855E0" w:rsidRPr="00D95989">
        <w:rPr>
          <w:rFonts w:ascii="Times" w:hAnsi="Times"/>
        </w:rPr>
        <w:t xml:space="preserve">Abus </w:t>
      </w:r>
      <w:proofErr w:type="spellStart"/>
      <w:r w:rsidR="000855E0" w:rsidRPr="00D95989">
        <w:rPr>
          <w:rFonts w:ascii="Times" w:hAnsi="Times"/>
        </w:rPr>
        <w:t>Ecoute</w:t>
      </w:r>
      <w:proofErr w:type="spellEnd"/>
      <w:r w:rsidR="000855E0" w:rsidRPr="00D95989">
        <w:rPr>
          <w:rFonts w:ascii="Times" w:hAnsi="Times"/>
        </w:rPr>
        <w:t xml:space="preserve"> – Parler en toute confiance</w:t>
      </w:r>
      <w:r w:rsidR="000855E0">
        <w:rPr>
          <w:rFonts w:ascii="Times" w:hAnsi="Times"/>
        </w:rPr>
        <w:t>, etc.)</w:t>
      </w:r>
      <w:r w:rsidR="000855E0">
        <w:t xml:space="preserve"> mettent</w:t>
      </w:r>
      <w:r w:rsidR="00514970">
        <w:t>,</w:t>
      </w:r>
      <w:r w:rsidR="000855E0">
        <w:t xml:space="preserve"> elles aussi à contribution des aides téléphoniques ou des espaces de parole</w:t>
      </w:r>
      <w:r w:rsidR="00514970">
        <w:t xml:space="preserve"> pour les potentielles victimes</w:t>
      </w:r>
      <w:r w:rsidR="000855E0">
        <w:t xml:space="preserve">. </w:t>
      </w:r>
      <w:r>
        <w:t xml:space="preserve">Ces campagnes d’intervention laissent donc penser que des solutions sont envisagées pour encourager la parole des </w:t>
      </w:r>
      <w:r w:rsidR="00706AEF">
        <w:t>personnes</w:t>
      </w:r>
      <w:r>
        <w:t xml:space="preserve"> opprimés voulant ainsi briser l’omerta qui s’impose dans le monde du sport. </w:t>
      </w:r>
    </w:p>
    <w:p w14:paraId="3DDF4A98" w14:textId="77777777" w:rsidR="00D81A36" w:rsidRDefault="00D81A36" w:rsidP="00E35475">
      <w:pPr>
        <w:pStyle w:val="Standard"/>
        <w:spacing w:line="360" w:lineRule="auto"/>
        <w:jc w:val="both"/>
      </w:pPr>
    </w:p>
    <w:p w14:paraId="27E19E37" w14:textId="77777777" w:rsidR="005030EB" w:rsidRDefault="00514970" w:rsidP="00106F72">
      <w:pPr>
        <w:pStyle w:val="Standard"/>
        <w:spacing w:line="360" w:lineRule="auto"/>
        <w:jc w:val="both"/>
        <w:rPr>
          <w:rFonts w:ascii="Times" w:hAnsi="Times"/>
        </w:rPr>
      </w:pPr>
      <w:r>
        <w:rPr>
          <w:rFonts w:ascii="Times" w:hAnsi="Times"/>
        </w:rPr>
        <w:t xml:space="preserve">Les </w:t>
      </w:r>
      <w:commentRangeStart w:id="13"/>
      <w:r>
        <w:rPr>
          <w:rFonts w:ascii="Times" w:hAnsi="Times"/>
        </w:rPr>
        <w:t xml:space="preserve">différentes mesures de prévention </w:t>
      </w:r>
      <w:commentRangeEnd w:id="13"/>
      <w:r w:rsidR="005030EB">
        <w:rPr>
          <w:rStyle w:val="Marquedecommentaire"/>
        </w:rPr>
        <w:commentReference w:id="13"/>
      </w:r>
      <w:r>
        <w:rPr>
          <w:rFonts w:ascii="Times" w:hAnsi="Times"/>
        </w:rPr>
        <w:t xml:space="preserve">misent en place sont en partie le fruit d’études réalisées sur le </w:t>
      </w:r>
      <w:commentRangeStart w:id="14"/>
      <w:r>
        <w:rPr>
          <w:rFonts w:ascii="Times" w:hAnsi="Times"/>
        </w:rPr>
        <w:t>terrain. Effectivement</w:t>
      </w:r>
      <w:commentRangeEnd w:id="14"/>
      <w:r w:rsidR="005030EB">
        <w:rPr>
          <w:rStyle w:val="Marquedecommentaire"/>
        </w:rPr>
        <w:commentReference w:id="14"/>
      </w:r>
      <w:r>
        <w:rPr>
          <w:rFonts w:ascii="Times" w:hAnsi="Times"/>
        </w:rPr>
        <w:t xml:space="preserve">, </w:t>
      </w:r>
    </w:p>
    <w:p w14:paraId="3AA00560" w14:textId="78491CC5" w:rsidR="00106F72" w:rsidRDefault="00514970" w:rsidP="00106F72">
      <w:pPr>
        <w:pStyle w:val="Standard"/>
        <w:spacing w:line="360" w:lineRule="auto"/>
        <w:jc w:val="both"/>
        <w:rPr>
          <w:rFonts w:ascii="Times" w:hAnsi="Times"/>
        </w:rPr>
      </w:pPr>
      <w:r>
        <w:rPr>
          <w:rFonts w:ascii="Times" w:hAnsi="Times"/>
        </w:rPr>
        <w:t>p</w:t>
      </w:r>
      <w:r w:rsidR="00D81A36">
        <w:rPr>
          <w:rFonts w:ascii="Times" w:hAnsi="Times"/>
        </w:rPr>
        <w:t xml:space="preserve">lusieurs outils de mesure des différentes maltraitances ont déjà été mis en place </w:t>
      </w:r>
      <w:r w:rsidR="00A3449F">
        <w:rPr>
          <w:rFonts w:ascii="Times" w:hAnsi="Times"/>
        </w:rPr>
        <w:fldChar w:fldCharType="begin"/>
      </w:r>
      <w:r w:rsidR="00A3449F">
        <w:rPr>
          <w:rFonts w:ascii="Times" w:hAnsi="Times"/>
        </w:rPr>
        <w:instrText xml:space="preserve"> ADDIN ZOTERO_ITEM CSL_CITATION {"citationID":"vImbZvRr","properties":{"formattedCitation":"(Parent et al., 2019; Vertommen et al., 2016)","plainCitation":"(Parent et al., 2019; Vertommen et al., 2016)","noteIndex":0},"citationItems":[{"id":92,"uris":["http://zotero.org/users/9928041/items/YNMN8E8Q"],"itemData":{"id":92,"type":"article-journal","abstract":"This study sought to develop and validate a questionnaire about violence experienced by children in sport. A convenience sample of 1055 French-Canadian athletes between 14 and 17 years old was recruited to participate in an online study assessing their experiences of interpersonal violence in sport. The Violence Toward Athletes Questionnaire (VTAQ) includes three subscales: athlete version (VTAQ-A), coach version (VTAQ-C), and parent version (VTAQ-P). Exploratory structural equation modeling (ESEM) was used to identify latent factors underlying versions of the VTAQ. The VTAQ-Athlete includes nine items with three factors: psychological (4 items), physical (2 items), and sexual (3 items). The VTAQ-Coach includes 36 items with three factors: psychological/neglect (16 items), physical (9 items), and sexual (11 items). The VTAQ-Parent includes 25 items with two factors: psychological/neglect (17 items) and physical (8 items). The VTAQ provides initial validation of the first measure by questioning children directly about their experiences of interpersonal violence in sport.","container-title":"Loisir et Société / Society and Leisure","DOI":"10.1080/07053436.2019.1682262","ISSN":"0705-3436","issue":"3","note":"publisher: Routledge\n_eprint: https://doi.org/10.1080/07053436.2019.1682262","page":"471-486","source":"Taylor and Francis+NEJM","title":"Development and initial factor validation of the Violence Toward Athletes Questionnaire (VTAQ) in a sample of young athletes","volume":"42","author":[{"family":"Parent","given":"Sylvie"},{"family":"Fortier","given":"Kristine"},{"family":"Vaillancourt-Morel","given":"Marie-Pier"},{"family":"Lessard","given":"Geneviève"},{"family":"Goulet","given":"Claude"},{"family":"Demers","given":"Guylaine"},{"family":"Paradis","given":"Hélène"},{"family":"Hartill","given":"Mike"}],"issued":{"date-parts":[["2019",9,2]]}}},{"id":75,"uris":["http://zotero.org/users/9928041/items/UNHTSCPB"],"itemData":{"id":75,"type":"article-journal","container-title":"Child Abuse &amp; Neglect","DOI":"10.1016/j.chiabu.2015.10.006","ISSN":"01452134","journalAbbreviation":"Child Abuse &amp; Neglect","language":"en","page":"223-236","source":"DOI.org (Crossref)","title":"Interpersonal violence against children in sport in the Netherlands and Belgium","volume":"51","author":[{"family":"Vertommen","given":"Tine"},{"family":"Schipper-van Veldhoven","given":"Nicolette"},{"family":"Wouters","given":"Kristien"},{"family":"Kampen","given":"Jarl K."},{"family":"Brackenridge","given":"Celia H."},{"family":"Rhind","given":"Daniel J.A."},{"family":"Neels","given":"Karel"},{"family":"Van Den Eede","given":"Filip"}],"issued":{"date-parts":[["2016",1]]}}}],"schema":"https://github.com/citation-style-language/schema/raw/master/csl-citation.json"} </w:instrText>
      </w:r>
      <w:r w:rsidR="00A3449F">
        <w:rPr>
          <w:rFonts w:ascii="Times" w:hAnsi="Times"/>
        </w:rPr>
        <w:fldChar w:fldCharType="separate"/>
      </w:r>
      <w:r w:rsidR="00A3449F">
        <w:rPr>
          <w:rFonts w:ascii="Times" w:hAnsi="Times"/>
          <w:noProof/>
        </w:rPr>
        <w:t>(Parent et al., 2019; Vertommen et al., 2016)</w:t>
      </w:r>
      <w:r w:rsidR="00A3449F">
        <w:rPr>
          <w:rFonts w:ascii="Times" w:hAnsi="Times"/>
        </w:rPr>
        <w:fldChar w:fldCharType="end"/>
      </w:r>
      <w:r>
        <w:rPr>
          <w:rFonts w:ascii="Times" w:hAnsi="Times"/>
        </w:rPr>
        <w:t>. C</w:t>
      </w:r>
      <w:r w:rsidR="00D81A36">
        <w:rPr>
          <w:rFonts w:ascii="Times" w:hAnsi="Times"/>
        </w:rPr>
        <w:t xml:space="preserve">ependant </w:t>
      </w:r>
      <w:r w:rsidR="00A3449F">
        <w:rPr>
          <w:rFonts w:ascii="Times" w:hAnsi="Times"/>
        </w:rPr>
        <w:t xml:space="preserve">l’identification de </w:t>
      </w:r>
      <w:r w:rsidR="00D81A36">
        <w:rPr>
          <w:rFonts w:ascii="Times" w:hAnsi="Times"/>
        </w:rPr>
        <w:t xml:space="preserve">plusieurs limites </w:t>
      </w:r>
      <w:r w:rsidR="00BC2428">
        <w:rPr>
          <w:rFonts w:ascii="Times" w:hAnsi="Times"/>
        </w:rPr>
        <w:t>a</w:t>
      </w:r>
      <w:r w:rsidR="00D81A36">
        <w:rPr>
          <w:rFonts w:ascii="Times" w:hAnsi="Times"/>
        </w:rPr>
        <w:t xml:space="preserve"> motivé des recherches plus approfondies</w:t>
      </w:r>
      <w:r w:rsidR="00A3449F">
        <w:rPr>
          <w:rFonts w:ascii="Times" w:hAnsi="Times"/>
        </w:rPr>
        <w:t xml:space="preserve"> sur certains sujets</w:t>
      </w:r>
      <w:r w:rsidR="00D81A36">
        <w:rPr>
          <w:rFonts w:ascii="Times" w:hAnsi="Times"/>
        </w:rPr>
        <w:t>.</w:t>
      </w:r>
      <w:r w:rsidR="00C44EA5">
        <w:rPr>
          <w:rFonts w:ascii="Times" w:hAnsi="Times"/>
        </w:rPr>
        <w:t xml:space="preserve"> Deux outils de mesure des maltraitances dans le sport semblent se rapprocher de la thématique qui nous intéress</w:t>
      </w:r>
      <w:r w:rsidR="00BC2428">
        <w:rPr>
          <w:rFonts w:ascii="Times" w:hAnsi="Times"/>
        </w:rPr>
        <w:t>e</w:t>
      </w:r>
      <w:r w:rsidR="00C44EA5">
        <w:rPr>
          <w:rFonts w:ascii="Times" w:hAnsi="Times"/>
        </w:rPr>
        <w:t xml:space="preserve">. Ce sont les outils développés par </w:t>
      </w:r>
      <w:r w:rsidR="00943FD6">
        <w:rPr>
          <w:rFonts w:ascii="Times" w:hAnsi="Times"/>
        </w:rPr>
        <w:t>Parent et collaborateur en 2019 intitulés « </w:t>
      </w:r>
      <w:r w:rsidR="00943FD6" w:rsidRPr="00943FD6">
        <w:rPr>
          <w:rFonts w:ascii="Times" w:hAnsi="Times"/>
        </w:rPr>
        <w:t>The Violence</w:t>
      </w:r>
      <w:r w:rsidR="00943FD6">
        <w:rPr>
          <w:rFonts w:ascii="Times" w:hAnsi="Times"/>
        </w:rPr>
        <w:t xml:space="preserve"> </w:t>
      </w:r>
      <w:proofErr w:type="spellStart"/>
      <w:r w:rsidR="00943FD6" w:rsidRPr="00943FD6">
        <w:rPr>
          <w:rFonts w:ascii="Times" w:hAnsi="Times"/>
        </w:rPr>
        <w:t>Toward</w:t>
      </w:r>
      <w:proofErr w:type="spellEnd"/>
      <w:r w:rsidR="00943FD6" w:rsidRPr="00943FD6">
        <w:rPr>
          <w:rFonts w:ascii="Times" w:hAnsi="Times"/>
        </w:rPr>
        <w:t xml:space="preserve"> </w:t>
      </w:r>
      <w:proofErr w:type="spellStart"/>
      <w:r w:rsidR="00943FD6" w:rsidRPr="00943FD6">
        <w:rPr>
          <w:rFonts w:ascii="Times" w:hAnsi="Times"/>
        </w:rPr>
        <w:t>Athletes</w:t>
      </w:r>
      <w:proofErr w:type="spellEnd"/>
      <w:r w:rsidR="00943FD6" w:rsidRPr="00943FD6">
        <w:rPr>
          <w:rFonts w:ascii="Times" w:hAnsi="Times"/>
        </w:rPr>
        <w:t xml:space="preserve"> Questionnaire</w:t>
      </w:r>
      <w:r w:rsidR="00943FD6">
        <w:rPr>
          <w:rFonts w:ascii="Times" w:hAnsi="Times"/>
        </w:rPr>
        <w:t xml:space="preserve"> » (VTAQ), </w:t>
      </w:r>
      <w:r w:rsidR="00106F72">
        <w:rPr>
          <w:rFonts w:ascii="Times" w:hAnsi="Times"/>
        </w:rPr>
        <w:t>ainsi que celui développé</w:t>
      </w:r>
      <w:r w:rsidR="00943FD6">
        <w:rPr>
          <w:rFonts w:ascii="Times" w:hAnsi="Times"/>
        </w:rPr>
        <w:t xml:space="preserve"> </w:t>
      </w:r>
      <w:r w:rsidR="00106F72">
        <w:rPr>
          <w:rFonts w:ascii="Times" w:hAnsi="Times"/>
        </w:rPr>
        <w:t xml:space="preserve">par </w:t>
      </w:r>
      <w:proofErr w:type="spellStart"/>
      <w:r w:rsidR="00106F72">
        <w:rPr>
          <w:rFonts w:ascii="Times" w:hAnsi="Times"/>
        </w:rPr>
        <w:t>Vertommen</w:t>
      </w:r>
      <w:proofErr w:type="spellEnd"/>
      <w:r w:rsidR="00106F72">
        <w:rPr>
          <w:rFonts w:ascii="Times" w:hAnsi="Times"/>
        </w:rPr>
        <w:t xml:space="preserve"> et collaborateur en 2016 intitulé « </w:t>
      </w:r>
      <w:proofErr w:type="spellStart"/>
      <w:r w:rsidR="00106F72" w:rsidRPr="00106F72">
        <w:rPr>
          <w:rFonts w:ascii="Times" w:hAnsi="Times"/>
        </w:rPr>
        <w:t>Interpersonal</w:t>
      </w:r>
      <w:proofErr w:type="spellEnd"/>
      <w:r w:rsidR="00106F72" w:rsidRPr="00106F72">
        <w:rPr>
          <w:rFonts w:ascii="Times" w:hAnsi="Times"/>
        </w:rPr>
        <w:t xml:space="preserve"> violence </w:t>
      </w:r>
      <w:proofErr w:type="spellStart"/>
      <w:r w:rsidR="00106F72" w:rsidRPr="00106F72">
        <w:rPr>
          <w:rFonts w:ascii="Times" w:hAnsi="Times"/>
        </w:rPr>
        <w:t>against</w:t>
      </w:r>
      <w:proofErr w:type="spellEnd"/>
      <w:r w:rsidR="00106F72" w:rsidRPr="00106F72">
        <w:rPr>
          <w:rFonts w:ascii="Times" w:hAnsi="Times"/>
        </w:rPr>
        <w:t xml:space="preserve"> </w:t>
      </w:r>
      <w:proofErr w:type="spellStart"/>
      <w:r w:rsidR="00106F72" w:rsidRPr="00106F72">
        <w:rPr>
          <w:rFonts w:ascii="Times" w:hAnsi="Times"/>
        </w:rPr>
        <w:t>children</w:t>
      </w:r>
      <w:proofErr w:type="spellEnd"/>
      <w:r w:rsidR="00106F72" w:rsidRPr="00106F72">
        <w:rPr>
          <w:rFonts w:ascii="Times" w:hAnsi="Times"/>
        </w:rPr>
        <w:t xml:space="preserve"> in sport</w:t>
      </w:r>
      <w:r w:rsidR="00A3449F">
        <w:rPr>
          <w:rFonts w:ascii="Times" w:hAnsi="Times"/>
        </w:rPr>
        <w:t> »</w:t>
      </w:r>
      <w:r w:rsidR="00106F72">
        <w:rPr>
          <w:rFonts w:ascii="Times" w:hAnsi="Times"/>
        </w:rPr>
        <w:t xml:space="preserve"> (IVIS). Si ces outils de mesures sont des bases inconditionnelles dans la littérature actuelle, ceux-ci présentent tout de même des limites qui peuvent donner des pistes d’études. Le VTAQ </w:t>
      </w:r>
      <w:r w:rsidR="00BB2590">
        <w:rPr>
          <w:rFonts w:ascii="Times" w:hAnsi="Times"/>
        </w:rPr>
        <w:t xml:space="preserve">comble déjà certaines lacunes identifiées chez le IVIS.  En effet, celui-ci permet </w:t>
      </w:r>
      <w:r w:rsidR="00F810B0">
        <w:rPr>
          <w:rFonts w:ascii="Times" w:hAnsi="Times"/>
        </w:rPr>
        <w:t>d’avoir un aspect plus précis sur l’expérience vécue des quatre formes de maltraitance selon des athlètes pratiquants. De plus, ce questionnaire permet d’exposer un premier profil des auteurs</w:t>
      </w:r>
      <w:r w:rsidR="00BC2428">
        <w:rPr>
          <w:rFonts w:ascii="Times" w:hAnsi="Times"/>
        </w:rPr>
        <w:sym w:font="Symbol" w:char="F0D7"/>
      </w:r>
      <w:proofErr w:type="spellStart"/>
      <w:r w:rsidR="00BC2428">
        <w:rPr>
          <w:rFonts w:ascii="Times" w:hAnsi="Times"/>
        </w:rPr>
        <w:t>trices</w:t>
      </w:r>
      <w:proofErr w:type="spellEnd"/>
      <w:r w:rsidR="00F810B0">
        <w:rPr>
          <w:rFonts w:ascii="Times" w:hAnsi="Times"/>
        </w:rPr>
        <w:t xml:space="preserve"> de la maltraitance sans pour autant aller dans les détails. Ces deux outils de mesure sont exposés plus en détail dans la suite du travail. </w:t>
      </w:r>
    </w:p>
    <w:p w14:paraId="435B9DD6" w14:textId="024C7794" w:rsidR="00A36D3C" w:rsidRDefault="00A36D3C" w:rsidP="00E35475">
      <w:pPr>
        <w:pStyle w:val="Standard"/>
        <w:spacing w:line="360" w:lineRule="auto"/>
        <w:jc w:val="both"/>
      </w:pPr>
    </w:p>
    <w:p w14:paraId="6789EEF6" w14:textId="1C1F3FF6" w:rsidR="003E2706" w:rsidRDefault="002A67D5" w:rsidP="00E35475">
      <w:pPr>
        <w:pStyle w:val="Standard"/>
        <w:spacing w:line="360" w:lineRule="auto"/>
        <w:jc w:val="both"/>
      </w:pPr>
      <w:commentRangeStart w:id="15"/>
      <w:r>
        <w:t>Les quatre formes de maltraitance identifiée</w:t>
      </w:r>
      <w:r w:rsidR="00BC2428">
        <w:t>s</w:t>
      </w:r>
      <w:r>
        <w:t xml:space="preserve"> au sein du champ sportif sont : la maltraitance psychologique, la maltraitance physique, la maltraitance sexuelle et enfin la négligence.</w:t>
      </w:r>
      <w:commentRangeEnd w:id="15"/>
      <w:r w:rsidR="005030EB">
        <w:rPr>
          <w:rStyle w:val="Marquedecommentaire"/>
        </w:rPr>
        <w:commentReference w:id="15"/>
      </w:r>
      <w:r>
        <w:t xml:space="preserve"> Le choix de la terminologie est expliqué dans la suite du document</w:t>
      </w:r>
      <w:r w:rsidR="00706AEF">
        <w:t xml:space="preserve"> (chapitre des choix de définition)</w:t>
      </w:r>
      <w:r>
        <w:t xml:space="preserve">. </w:t>
      </w:r>
      <w:del w:id="16" w:author="Élise Marsollier" w:date="2023-03-27T14:48:00Z">
        <w:r w:rsidDel="005030EB">
          <w:delText>Le pourcentage</w:delText>
        </w:r>
      </w:del>
      <w:ins w:id="17" w:author="Élise Marsollier" w:date="2023-03-27T14:48:00Z">
        <w:r w:rsidR="005030EB">
          <w:t>La prévalence</w:t>
        </w:r>
      </w:ins>
      <w:r>
        <w:t xml:space="preserve"> de ces quatre formes diffère quelque peu selon les études, certainement en raison des différences méthodologique</w:t>
      </w:r>
      <w:r w:rsidR="00BC2428">
        <w:t>s</w:t>
      </w:r>
      <w:r>
        <w:t xml:space="preserve"> ainsi que des biais internes de chaque étude respective. </w:t>
      </w:r>
      <w:ins w:id="18" w:author="Élise Marsollier" w:date="2023-03-27T14:48:00Z">
        <w:r w:rsidR="005030EB" w:rsidRPr="005030EB">
          <w:rPr>
            <w:highlight w:val="yellow"/>
            <w:rPrChange w:id="19" w:author="Élise Marsollier" w:date="2023-03-27T14:48:00Z">
              <w:rPr/>
            </w:rPrChange>
          </w:rPr>
          <w:t>Tu dois nous présenter la prévalence à ce stade.</w:t>
        </w:r>
        <w:r w:rsidR="005030EB">
          <w:t xml:space="preserve"> </w:t>
        </w:r>
      </w:ins>
      <w:r>
        <w:t>Cependant</w:t>
      </w:r>
      <w:r w:rsidR="007318DC">
        <w:t xml:space="preserve">, la différence de prévalence entre les maltraitances au sein des études semble concordée vers un consensus. Dès lors, la maltraitance psychologique ressort comme étant la forme la plus vécue par les athlètes. </w:t>
      </w:r>
      <w:r w:rsidR="00BC2428">
        <w:t>Notons que l</w:t>
      </w:r>
      <w:r w:rsidR="007318DC">
        <w:t xml:space="preserve">a négligence est une forme de maltraitance qui a été prise en compte plus tardivement que </w:t>
      </w:r>
      <w:r w:rsidR="00E847B5">
        <w:t xml:space="preserve">les autres, toujours est-il que celle-ci s’avère être considérablement présente dans le monde du sport </w:t>
      </w:r>
      <w:r w:rsidR="00E847B5">
        <w:fldChar w:fldCharType="begin"/>
      </w:r>
      <w:r w:rsidR="00E847B5">
        <w:instrText xml:space="preserve"> ADDIN ZOTERO_ITEM CSL_CITATION {"citationID":"yYPFC4vi","properties":{"formattedCitation":"(Kerr et al., 2019)","plainCitation":"(Kerr et al., 2019)","noteIndex":0},"citationItems":[{"id":60,"uris":["http://zotero.org/users/9928041/items/JH5VJSD5"],"itemData":{"id":60,"type":"article-journal","language":"en","page":"51","source":"Zotero","title":"Prevalence of Maltreatment Among Current and Former National Team Athletes","author":[{"family":"Kerr","given":"Gretchen"},{"family":"Willson","given":"Erin"},{"family":"Kin","given":"B"},{"family":"Stirling","given":"Ashley"}],"issued":{"date-parts":[["2019"]]}}}],"schema":"https://github.com/citation-style-language/schema/raw/master/csl-citation.json"} </w:instrText>
      </w:r>
      <w:r w:rsidR="00E847B5">
        <w:fldChar w:fldCharType="separate"/>
      </w:r>
      <w:r w:rsidR="00E847B5">
        <w:rPr>
          <w:noProof/>
        </w:rPr>
        <w:t>(Kerr et al., 2019)</w:t>
      </w:r>
      <w:r w:rsidR="00E847B5">
        <w:fldChar w:fldCharType="end"/>
      </w:r>
      <w:r w:rsidR="00E847B5">
        <w:t xml:space="preserve">. En effet, selon l’étude de Kerr et collaborateurs en 2019, la négligence serait la deuxième forme de maltraitance la plus expérimentée par les athlètes. Pour finir, la maltraitance physique se place en troisième position juste devant la maltraitance sexuelle. </w:t>
      </w:r>
      <w:r w:rsidR="00B225C2">
        <w:t>L</w:t>
      </w:r>
      <w:r w:rsidR="00D81A36">
        <w:t xml:space="preserve">es auteurs s’accordent </w:t>
      </w:r>
      <w:r w:rsidR="00E847B5">
        <w:t xml:space="preserve">plus ou moins </w:t>
      </w:r>
      <w:r w:rsidR="00D81A36">
        <w:t>sur la prévalence des différentes formes de maltraitances</w:t>
      </w:r>
      <w:r w:rsidR="00E6719C">
        <w:t xml:space="preserve"> </w:t>
      </w:r>
      <w:commentRangeStart w:id="20"/>
      <w:r w:rsidR="00E6719C">
        <w:fldChar w:fldCharType="begin"/>
      </w:r>
      <w:r w:rsidR="00E6719C">
        <w:instrText xml:space="preserve"> ADDIN ZOTERO_ITEM CSL_CITATION {"citationID":"w82BvQt0","properties":{"formattedCitation":"(Adler, 2014; Fasting et al., 2004; Halperin et al., 1996; Kerr et al., 2019; Marsollier et al., 2021; Willson et al., 2021)","plainCitation":"(Adler, 2014; Fasting et al., 2004; Halperin et al., 1996; Kerr et al., 2019; Marsollier et al., 2021; Willson et al., 2021)","noteIndex":0},"citationItems":[{"id":44,"uris":["http://zotero.org/users/9928041/items/DWFSYZZ5"],"itemData":{"id":44,"type":"article-journal","language":"en","page":"103","source":"Zotero","title":"AN EXAMINATION INTO BULLYING IN THE ADOLSCENT SPORT CONTEXT","author":[{"family":"Adler","given":"Ashley Lauren"}],"issued":{"date-parts":[["2014"]]}}},{"id":50,"uris":["http://zotero.org/users/9928041/items/QHRNBXXY"],"itemData":{"id":50,"type":"article-journal","abstract":"Although it is often assumed that the prevalence of sexual harassment is different in different sports, the assumption has not been empirically tested. This study considers whether the experience of sexual harassment varies by sport. The female elite athletes (N = 553) in the study participated in 56 different sport disciplines. These were grouped as: 1) team or individual sports; 2) extent to which clothing required for competition is revealing; 3) gender structure (male- or femaledominated membership statistics); and 4) gender culture (masculine, gender-neutral or feminine). The data show that sexual harassment occurs in every sport group. Female elite athletes who participated in ‘masculine’ sports appear to experience more harassment than women in the other groups. We conclude that, when it comes to female athletes’ experiences of sexual harassment, sport type matters far less than sport participation per se.","container-title":"International Review for the Sociology of Sport","DOI":"10.1177/1012690204049804","ISSN":"1012-6902, 1461-7218","issue":"4","journalAbbreviation":"International Review for the Sociology of Sport","language":"en","page":"373-386","source":"DOI.org (Crossref)","title":"Prevalence of Sexual Harassment among Norwegian Female Elite Athletes Inrelation to Sport Type","volume":"39","author":[{"family":"Fasting","given":"Kari"},{"family":"Brackenridge","given":"Celia"},{"family":"Sundgot-Borgen","given":"Jorunn"}],"issued":{"date-parts":[["2004",12]]}}},{"id":53,"uris":["http://zotero.org/users/9928041/items/UILK4T6Z"],"itemData":{"id":53,"type":"article-journal","abstract":"Objective-To measure the cuamulative prevalence of child sexual abuse in a representative sample of the adolescent population of Geneva. Design-Cross sectional survey with an anonymous self administered questionnaire centred on a factual description of sexual activities. Setting-68 classes (17 schools) randomly selected from the 201 ninth grade classes of the public school system in Geneva. Subjects-1193 adolescents aged 13-17 years, of whom 1116 (93.5%; 568 girls, 548 boys) consented to the study and returned completed questionnaires.\nResults-192 (33.8%) girls and 60 (10.9%) boys reported having experienced at least one sexually abusive event. The prevalence of abuse involving physical contact was 20.4% (116 cases) among girls and 3.3% (18) among boys. The prevalence of abuse involving some form of penetration was 5.6% (32 cases) among girls and 1.1% (six) among boys. One third of the abused adolescents had experienced more than one abusive event and 46.5% (92/198) had experienced the first event before age 12. Abuse by a family member was reported by 20.5% (36/176) of abused girls and 6.3% (3/48) of abused boys. Abusers were known to victims in two thirds of cases. Ninety per cent of abusers were male and 35.3% (71/201) came from the victims' peer group. Over 80% of participants found the questionnaire interesting, clearly formulated, and usefil.\nConclusions-Child sexual abuse is a universal social phenomenon. Adolescents themselves can contribute to research and so help in the search for more efficient prevention and intervention strategies.","container-title":"BMJ","DOI":"10.1136/bmj.312.7042.1326","ISSN":"0959-8138, 1468-5833","issue":"7042","journalAbbreviation":"BMJ","language":"en","page":"1326-1329","source":"DOI.org (Crossref)","title":"Prevalence of child sexual abuse among adolescents in Geneva: results of a cross sectional survey","title-short":"Prevalence of child sexual abuse among adolescents in Geneva","volume":"312","author":[{"family":"Halperin","given":"D. S"},{"family":"Bouvier","given":"P."},{"family":"Jaffe","given":"P. D"},{"family":"Mounoud","given":"R.-L."},{"family":"Pawlak","given":"C. H"},{"family":"Laederach","given":"J."},{"family":"Wicky","given":"H. R."},{"family":"Astie","given":"F."}],"issued":{"date-parts":[["1996",5,25]]}}},{"id":60,"uris":["http://zotero.org/users/9928041/items/JH5VJSD5"],"itemData":{"id":60,"type":"article-journal","language":"en","page":"51","source":"Zotero","title":"Prevalence of Maltreatment Among Current and Former National Team Athletes","author":[{"family":"Kerr","given":"Gretchen"},{"family":"Willson","given":"Erin"},{"family":"Kin","given":"B"},{"family":"Stirling","given":"Ashley"}],"issued":{"date-parts":[["2019"]]}}},{"id":128,"uris":["http://zotero.org/users/9928041/items/52ASD7VH"],"itemData":{"id":128,"type":"article-journal","abstract":"Facing the important methodological limitations of the instruments used for assessing the prevalence of interpersonal violence faced by young athletes, the aim of the present study was to propose and describe the use of a research instrument adapted to young and French-speaking athletes. In addition, by collecting preliminary data with a Swiss sample, we aimed to measure the different forms of interpersonal violence young athletes have experienced at least once during their sport practice. Our questionnaire was based on three existing questionnaires and adapted for a young audience. Regarding prevalence, results showed that among the 210 respondents, 75% declared psychological violence, 53% physical violence, 28% sexual violence and 21% reported no violence. The other results showed that this instrument appears to be well-structured to measure interpersonal violence and understandable for young athletes. Based on the strengths and limits of our instrument, the methodological need of standardization of research instruments is discussed in line with a need of more studies to fully understand the phenomenon.","container-title":"Frontiers in Psychology","DOI":"10.3389/fpsyg.2021.726635","ISSN":"1664-1078","journalAbbreviation":"Front Psychol","note":"PMID: 34987441\nPMCID: PMC8720741","page":"726635","source":"PubMed Central","title":"Understanding the Prevalence Rates of Interpersonal Violence Experienced by Young French-Speaking Swiss Athletes","volume":"12","author":[{"family":"Marsollier","given":"Élise"},{"family":"Hauw","given":"Denis"},{"family":"Crettaz von Roten","given":"Fabienne"}],"issued":{"date-parts":[["2021",12,20]]}}},{"id":204,"uris":["http://zotero.org/users/9928041/items/KGJQLM4D"],"itemData":{"id":204,"type":"article-journal","abstract":"This study assessed the prevalence of maltreatment experienced by Canadian\nNational Team athletes. In total, 995 athletes participated in this study,\nincluding current athletes and athletes who had retired in the past 10 years. An\nanonymous online survey was administered, consisting of questions about\nexperiences of psychological, physical, and sexual harm, and neglect, as well as\nquestions about identity characteristics, when the harm was experienced, and who\nperpetrated the harm. Neglect and psychological harm were most frequently\nreported, followed by sexual harm and physical harm. Female athletes reported\nsignificantly more experiences of all forms of harm. Retired athletes reported\nsignificantly more neglect and physical harm. Athletes reportedly experienced\nmore harmful behaviors during their time on the national team than before\njoining a national team. Coaches were the most common perpetrators of all harms\nexcept for sexual harm, which was most frequently perpetrated by peers. This\nstudy highlighted the prevalence with which Canadian National Team athletes\nreportedly experience harmful behaviors in sport, suggesting the need for\npreventative and intervention initiatives.","container-title":"Journal of Interpersonal Violence","DOI":"10.1177/08862605211045096","ISSN":"0886-2605","issue":"21-22","journalAbbreviation":"J Interpers Violence","note":"PMID: 34549664\nPMCID: PMC9554369","page":"NP19857-NP19879","source":"PubMed Central","title":"Prevalence of Maltreatment Among Canadian National Team Athletes","volume":"37","author":[{"family":"Willson","given":"Erin"},{"family":"Kerr","given":"Gretchen"},{"family":"Stirling","given":"Ashley"},{"family":"Buono","given":"Stephanie"}],"issued":{"date-parts":[["2021",9,22]]}}}],"schema":"https://github.com/citation-style-language/schema/raw/master/csl-citation.json"} </w:instrText>
      </w:r>
      <w:r w:rsidR="00E6719C">
        <w:fldChar w:fldCharType="separate"/>
      </w:r>
      <w:r w:rsidR="00E6719C">
        <w:rPr>
          <w:noProof/>
        </w:rPr>
        <w:t>(Adler, 2014; Fasting et al., 2004; Halperin et al., 1996; Kerr et al., 2019; Marsollier et al., 2021; Willson et al., 2021)</w:t>
      </w:r>
      <w:r w:rsidR="00E6719C">
        <w:fldChar w:fldCharType="end"/>
      </w:r>
      <w:commentRangeEnd w:id="20"/>
      <w:r w:rsidR="005030EB">
        <w:rPr>
          <w:rStyle w:val="Marquedecommentaire"/>
        </w:rPr>
        <w:commentReference w:id="20"/>
      </w:r>
      <w:r w:rsidR="00B225C2">
        <w:t>. Un consensus est aussi apparent quant aux définitions des différentes maltraitance</w:t>
      </w:r>
      <w:r w:rsidR="00736791">
        <w:t xml:space="preserve">s, plusieurs connotations sont présentes, dès lors, un choix s’est offert à nous. </w:t>
      </w:r>
    </w:p>
    <w:p w14:paraId="13580D80" w14:textId="77777777" w:rsidR="003E2706" w:rsidRDefault="003E2706" w:rsidP="00E35475">
      <w:pPr>
        <w:pStyle w:val="Standard"/>
        <w:spacing w:line="360" w:lineRule="auto"/>
        <w:jc w:val="both"/>
      </w:pPr>
    </w:p>
    <w:p w14:paraId="3A3D85D5" w14:textId="54595470" w:rsidR="00D81A36" w:rsidRDefault="00D81A36" w:rsidP="00E35475">
      <w:pPr>
        <w:pStyle w:val="Standard"/>
        <w:spacing w:line="360" w:lineRule="auto"/>
        <w:jc w:val="both"/>
      </w:pPr>
      <w:commentRangeStart w:id="21"/>
      <w:r>
        <w:t>L</w:t>
      </w:r>
      <w:r w:rsidRPr="00CF0A01">
        <w:rPr>
          <w:rFonts w:ascii="Times" w:hAnsi="Times"/>
        </w:rPr>
        <w:t xml:space="preserve">a littérature offre </w:t>
      </w:r>
      <w:r>
        <w:rPr>
          <w:rFonts w:ascii="Times" w:hAnsi="Times"/>
        </w:rPr>
        <w:t xml:space="preserve">donc </w:t>
      </w:r>
      <w:r w:rsidRPr="00CF0A01">
        <w:rPr>
          <w:rFonts w:ascii="Times" w:hAnsi="Times"/>
        </w:rPr>
        <w:t xml:space="preserve">un horizon sur les différentes définitions ainsi </w:t>
      </w:r>
      <w:commentRangeEnd w:id="21"/>
      <w:r w:rsidR="005030EB">
        <w:rPr>
          <w:rStyle w:val="Marquedecommentaire"/>
        </w:rPr>
        <w:commentReference w:id="21"/>
      </w:r>
      <w:r w:rsidRPr="00CF0A01">
        <w:rPr>
          <w:rFonts w:ascii="Times" w:hAnsi="Times"/>
        </w:rPr>
        <w:t xml:space="preserve">que sur la prévalence de ces différentes maltraitances, </w:t>
      </w:r>
      <w:r w:rsidR="00BC2428">
        <w:rPr>
          <w:rFonts w:ascii="Times" w:hAnsi="Times"/>
        </w:rPr>
        <w:t xml:space="preserve">or </w:t>
      </w:r>
      <w:r w:rsidRPr="00CF0A01">
        <w:rPr>
          <w:rFonts w:ascii="Times" w:hAnsi="Times"/>
        </w:rPr>
        <w:t xml:space="preserve">elle renseigne moins sur </w:t>
      </w:r>
      <w:r w:rsidR="00E847B5">
        <w:rPr>
          <w:rFonts w:ascii="Times" w:hAnsi="Times"/>
        </w:rPr>
        <w:t>l’</w:t>
      </w:r>
      <w:r w:rsidRPr="00CF0A01">
        <w:rPr>
          <w:rFonts w:ascii="Times" w:hAnsi="Times"/>
        </w:rPr>
        <w:t xml:space="preserve">expérience vécue du point de vue des athlètes. </w:t>
      </w:r>
      <w:r w:rsidR="00BC2428">
        <w:rPr>
          <w:rFonts w:ascii="Times" w:hAnsi="Times"/>
        </w:rPr>
        <w:t>Aussi</w:t>
      </w:r>
      <w:r w:rsidRPr="00CF0A01">
        <w:rPr>
          <w:rFonts w:ascii="Times" w:hAnsi="Times"/>
        </w:rPr>
        <w:t xml:space="preserve">, elle ne </w:t>
      </w:r>
      <w:r w:rsidR="00E847B5">
        <w:rPr>
          <w:rFonts w:ascii="Times" w:hAnsi="Times"/>
        </w:rPr>
        <w:t>parvient pas à l’identification précise</w:t>
      </w:r>
      <w:r w:rsidRPr="00CF0A01">
        <w:rPr>
          <w:rFonts w:ascii="Times" w:hAnsi="Times"/>
        </w:rPr>
        <w:t xml:space="preserve"> </w:t>
      </w:r>
      <w:r w:rsidR="00E847B5">
        <w:rPr>
          <w:rFonts w:ascii="Times" w:hAnsi="Times"/>
        </w:rPr>
        <w:t>d</w:t>
      </w:r>
      <w:r w:rsidRPr="00CF0A01">
        <w:rPr>
          <w:rFonts w:ascii="Times" w:hAnsi="Times"/>
        </w:rPr>
        <w:t>es acteurs</w:t>
      </w:r>
      <w:r w:rsidR="00BC2428">
        <w:rPr>
          <w:rFonts w:ascii="Times" w:hAnsi="Times"/>
        </w:rPr>
        <w:sym w:font="Symbol" w:char="F0D7"/>
      </w:r>
      <w:proofErr w:type="spellStart"/>
      <w:r w:rsidR="00BC2428">
        <w:rPr>
          <w:rFonts w:ascii="Times" w:hAnsi="Times"/>
        </w:rPr>
        <w:t>trices</w:t>
      </w:r>
      <w:proofErr w:type="spellEnd"/>
      <w:r w:rsidRPr="00CF0A01">
        <w:rPr>
          <w:rFonts w:ascii="Times" w:hAnsi="Times"/>
        </w:rPr>
        <w:t xml:space="preserve"> des différentes maltraitances. </w:t>
      </w:r>
      <w:r w:rsidR="00BC2428">
        <w:rPr>
          <w:rFonts w:ascii="Times" w:hAnsi="Times"/>
        </w:rPr>
        <w:t>Par ce manque</w:t>
      </w:r>
      <w:r w:rsidRPr="00CF0A01">
        <w:rPr>
          <w:rFonts w:ascii="Times" w:hAnsi="Times"/>
        </w:rPr>
        <w:t>, elle n’éclaire pas non plus les différents impacts sur la santé mentale, physique et sur les performances</w:t>
      </w:r>
      <w:r w:rsidR="00BC2428">
        <w:rPr>
          <w:rFonts w:ascii="Times" w:hAnsi="Times"/>
        </w:rPr>
        <w:t xml:space="preserve"> des sportifs</w:t>
      </w:r>
      <w:r w:rsidR="00BC2428">
        <w:rPr>
          <w:rFonts w:ascii="Times" w:hAnsi="Times"/>
        </w:rPr>
        <w:sym w:font="Symbol" w:char="F0D7"/>
      </w:r>
      <w:proofErr w:type="spellStart"/>
      <w:r w:rsidR="00BC2428">
        <w:rPr>
          <w:rFonts w:ascii="Times" w:hAnsi="Times"/>
        </w:rPr>
        <w:t>ves</w:t>
      </w:r>
      <w:proofErr w:type="spellEnd"/>
      <w:r w:rsidRPr="00CF0A01">
        <w:rPr>
          <w:rFonts w:ascii="Times" w:hAnsi="Times"/>
        </w:rPr>
        <w:t>.</w:t>
      </w:r>
    </w:p>
    <w:p w14:paraId="65440356" w14:textId="77777777" w:rsidR="00CF0A01" w:rsidRDefault="00CF0A01">
      <w:pPr>
        <w:pStyle w:val="Standard"/>
        <w:spacing w:line="360" w:lineRule="auto"/>
        <w:jc w:val="both"/>
        <w:rPr>
          <w:rFonts w:ascii="Times" w:hAnsi="Times"/>
        </w:rPr>
      </w:pPr>
    </w:p>
    <w:p w14:paraId="7D40D49A" w14:textId="0F541582" w:rsidR="00D81A36" w:rsidRDefault="00C44EA5" w:rsidP="00D81A36">
      <w:pPr>
        <w:pStyle w:val="Standard"/>
        <w:spacing w:line="360" w:lineRule="auto"/>
        <w:jc w:val="both"/>
        <w:rPr>
          <w:rFonts w:ascii="Times" w:hAnsi="Times"/>
        </w:rPr>
      </w:pPr>
      <w:r>
        <w:rPr>
          <w:rFonts w:ascii="Times" w:hAnsi="Times"/>
        </w:rPr>
        <w:t>Ce</w:t>
      </w:r>
      <w:r w:rsidR="00443ED7">
        <w:rPr>
          <w:rFonts w:ascii="Times" w:hAnsi="Times"/>
        </w:rPr>
        <w:t xml:space="preserve"> présent mémoire met </w:t>
      </w:r>
      <w:r w:rsidR="00470336">
        <w:rPr>
          <w:rFonts w:ascii="Times" w:hAnsi="Times"/>
        </w:rPr>
        <w:t xml:space="preserve">donc </w:t>
      </w:r>
      <w:r w:rsidR="00443ED7">
        <w:rPr>
          <w:rFonts w:ascii="Times" w:hAnsi="Times"/>
        </w:rPr>
        <w:t xml:space="preserve">en place la validation du Questionnaire sur l’Expérience de la Maltraitance en Sport (QEMS) </w:t>
      </w:r>
      <w:r w:rsidR="00443ED7" w:rsidRPr="008D674A">
        <w:rPr>
          <w:rFonts w:ascii="Times" w:hAnsi="Times"/>
          <w:strike/>
        </w:rPr>
        <w:t xml:space="preserve">réalisé par Amandine </w:t>
      </w:r>
      <w:proofErr w:type="spellStart"/>
      <w:r w:rsidR="00443ED7" w:rsidRPr="008D674A">
        <w:rPr>
          <w:rFonts w:ascii="Times" w:hAnsi="Times"/>
          <w:strike/>
        </w:rPr>
        <w:t>Franzoni</w:t>
      </w:r>
      <w:proofErr w:type="spellEnd"/>
      <w:r w:rsidR="00443ED7" w:rsidRPr="008D674A">
        <w:rPr>
          <w:rFonts w:ascii="Times" w:hAnsi="Times"/>
          <w:strike/>
        </w:rPr>
        <w:t xml:space="preserve"> en 2021 dans le cadre de l’étude du professeur Denis </w:t>
      </w:r>
      <w:proofErr w:type="spellStart"/>
      <w:r w:rsidR="00443ED7" w:rsidRPr="008D674A">
        <w:rPr>
          <w:rFonts w:ascii="Times" w:hAnsi="Times"/>
          <w:strike/>
        </w:rPr>
        <w:t>Hauw</w:t>
      </w:r>
      <w:proofErr w:type="spellEnd"/>
      <w:r w:rsidR="00443ED7" w:rsidRPr="008D674A">
        <w:rPr>
          <w:rFonts w:ascii="Times" w:hAnsi="Times"/>
          <w:strike/>
        </w:rPr>
        <w:t xml:space="preserve"> en psychologie du </w:t>
      </w:r>
      <w:r w:rsidR="00443ED7" w:rsidRPr="008D674A">
        <w:rPr>
          <w:rFonts w:ascii="Times" w:hAnsi="Times"/>
          <w:strike/>
        </w:rPr>
        <w:lastRenderedPageBreak/>
        <w:t>sport</w:t>
      </w:r>
      <w:r w:rsidR="002E0397" w:rsidRPr="008D674A">
        <w:rPr>
          <w:rFonts w:ascii="Times" w:hAnsi="Times"/>
          <w:strike/>
        </w:rPr>
        <w:t xml:space="preserve"> </w:t>
      </w:r>
      <w:r w:rsidR="00BC2428" w:rsidRPr="008D674A">
        <w:rPr>
          <w:rFonts w:ascii="Times" w:hAnsi="Times"/>
          <w:strike/>
        </w:rPr>
        <w:t xml:space="preserve">intitulé </w:t>
      </w:r>
      <w:r w:rsidR="002E0397" w:rsidRPr="008D674A">
        <w:rPr>
          <w:rFonts w:ascii="Times" w:hAnsi="Times"/>
          <w:strike/>
        </w:rPr>
        <w:t>Développement et test du Questionnaire sur l’Expérience de la Maltraitance en Sport (2021)</w:t>
      </w:r>
      <w:r w:rsidR="00443ED7" w:rsidRPr="008D674A">
        <w:rPr>
          <w:rFonts w:ascii="Times" w:hAnsi="Times"/>
          <w:strike/>
        </w:rPr>
        <w:t xml:space="preserve">. </w:t>
      </w:r>
      <w:r w:rsidR="00443ED7">
        <w:rPr>
          <w:rFonts w:ascii="Times" w:hAnsi="Times"/>
        </w:rPr>
        <w:t>La validation de ce questionnaire marque donc une étape nouvelle</w:t>
      </w:r>
      <w:r w:rsidR="002E0397">
        <w:rPr>
          <w:rFonts w:ascii="Times" w:hAnsi="Times"/>
        </w:rPr>
        <w:t xml:space="preserve"> en vue de l’obtention</w:t>
      </w:r>
      <w:r w:rsidR="00443ED7">
        <w:rPr>
          <w:rFonts w:ascii="Times" w:hAnsi="Times"/>
        </w:rPr>
        <w:t xml:space="preserve"> </w:t>
      </w:r>
      <w:r w:rsidR="002E0397">
        <w:rPr>
          <w:rFonts w:ascii="Times" w:hAnsi="Times"/>
        </w:rPr>
        <w:t>d’</w:t>
      </w:r>
      <w:r w:rsidR="00443ED7">
        <w:rPr>
          <w:rFonts w:ascii="Times" w:hAnsi="Times"/>
        </w:rPr>
        <w:t>une crédibilité au sein de la communauté littéraire de ce milieu.</w:t>
      </w:r>
      <w:r w:rsidR="00E35475">
        <w:rPr>
          <w:rFonts w:ascii="Times" w:hAnsi="Times"/>
        </w:rPr>
        <w:t xml:space="preserve"> </w:t>
      </w:r>
      <w:r w:rsidR="00443ED7" w:rsidRPr="00E35475">
        <w:rPr>
          <w:rFonts w:ascii="Times" w:hAnsi="Times"/>
        </w:rPr>
        <w:t>Effectivement, notre champ d’étude et d’analyse soulève la problématique mettant en scène</w:t>
      </w:r>
      <w:r w:rsidR="00D81A36">
        <w:rPr>
          <w:rFonts w:ascii="Times" w:hAnsi="Times"/>
        </w:rPr>
        <w:t xml:space="preserve"> la fréquence, l’expérience</w:t>
      </w:r>
      <w:r w:rsidR="00443ED7" w:rsidRPr="00E35475">
        <w:rPr>
          <w:rFonts w:ascii="Times" w:hAnsi="Times"/>
        </w:rPr>
        <w:t xml:space="preserve"> </w:t>
      </w:r>
      <w:r w:rsidR="00D81A36">
        <w:rPr>
          <w:rFonts w:ascii="Times" w:hAnsi="Times"/>
        </w:rPr>
        <w:t>d</w:t>
      </w:r>
      <w:r w:rsidR="00443ED7" w:rsidRPr="00E35475">
        <w:rPr>
          <w:rFonts w:ascii="Times" w:hAnsi="Times"/>
        </w:rPr>
        <w:t xml:space="preserve">es quatre formes de maltraitance </w:t>
      </w:r>
      <w:r w:rsidR="00D81A36">
        <w:rPr>
          <w:rFonts w:ascii="Times" w:hAnsi="Times"/>
        </w:rPr>
        <w:t>(</w:t>
      </w:r>
      <w:r w:rsidR="00443ED7" w:rsidRPr="00E35475">
        <w:rPr>
          <w:rFonts w:ascii="Times" w:hAnsi="Times"/>
        </w:rPr>
        <w:t>la maltraitance physique, la maltraitance psychologique, la maltraitance sexuelle et la négligence</w:t>
      </w:r>
      <w:r w:rsidR="00D81A36">
        <w:rPr>
          <w:rFonts w:ascii="Times" w:hAnsi="Times"/>
        </w:rPr>
        <w:t>), ainsi que l’identification précise des auteurs</w:t>
      </w:r>
      <w:r w:rsidR="00BC2428">
        <w:rPr>
          <w:rFonts w:ascii="Times" w:hAnsi="Times"/>
        </w:rPr>
        <w:sym w:font="Symbol" w:char="F0D7"/>
      </w:r>
      <w:proofErr w:type="spellStart"/>
      <w:r w:rsidR="00BC2428">
        <w:rPr>
          <w:rFonts w:ascii="Times" w:hAnsi="Times"/>
        </w:rPr>
        <w:t>trices</w:t>
      </w:r>
      <w:proofErr w:type="spellEnd"/>
      <w:r w:rsidR="00D81A36">
        <w:rPr>
          <w:rFonts w:ascii="Times" w:hAnsi="Times"/>
        </w:rPr>
        <w:t xml:space="preserve">. </w:t>
      </w:r>
    </w:p>
    <w:p w14:paraId="3B291A65" w14:textId="77777777" w:rsidR="00D81A36" w:rsidRDefault="00D81A36" w:rsidP="00D81A36">
      <w:pPr>
        <w:pStyle w:val="Standard"/>
        <w:spacing w:line="360" w:lineRule="auto"/>
        <w:jc w:val="both"/>
        <w:rPr>
          <w:rFonts w:ascii="Times" w:hAnsi="Times"/>
        </w:rPr>
      </w:pPr>
    </w:p>
    <w:p w14:paraId="32E677AC" w14:textId="520ADA1A" w:rsidR="00D81A36" w:rsidRDefault="00D81A36" w:rsidP="00D81A36">
      <w:pPr>
        <w:pStyle w:val="Standard"/>
        <w:spacing w:line="360" w:lineRule="auto"/>
        <w:jc w:val="both"/>
        <w:rPr>
          <w:rFonts w:ascii="Times" w:hAnsi="Times"/>
        </w:rPr>
      </w:pPr>
      <w:r>
        <w:rPr>
          <w:rFonts w:ascii="Times" w:hAnsi="Times"/>
        </w:rPr>
        <w:t xml:space="preserve">Le champ d’étude et les manques au sein de la littérature nous permettent </w:t>
      </w:r>
      <w:r w:rsidR="00BA38F8">
        <w:rPr>
          <w:rFonts w:ascii="Times" w:hAnsi="Times"/>
        </w:rPr>
        <w:t xml:space="preserve">donc </w:t>
      </w:r>
      <w:r>
        <w:rPr>
          <w:rFonts w:ascii="Times" w:hAnsi="Times"/>
        </w:rPr>
        <w:t xml:space="preserve">d’établir </w:t>
      </w:r>
      <w:r w:rsidR="00BA38F8">
        <w:rPr>
          <w:rFonts w:ascii="Times" w:hAnsi="Times"/>
        </w:rPr>
        <w:t xml:space="preserve">une série de questions de recherche qui oriente l’évolution du travail ainsi que l’analyse des résultats. Ainsi, nous allons nous demander comment les athlètes </w:t>
      </w:r>
      <w:r w:rsidR="00470336">
        <w:rPr>
          <w:rFonts w:ascii="Times" w:hAnsi="Times"/>
        </w:rPr>
        <w:t>expérimentent</w:t>
      </w:r>
      <w:r w:rsidR="00BA38F8">
        <w:rPr>
          <w:rFonts w:ascii="Times" w:hAnsi="Times"/>
        </w:rPr>
        <w:t xml:space="preserve"> les différentes formes de maltraitance et quelles sont les différentes conséquences de celles-ci. Nous allons aussi explorer et essayer d’identifier quels sont les facteurs de risque qui influencent la mise en place d’une maltraitance. Dans un dernier temps, il s’agit de pouvoir se demander qui sont les auteurs</w:t>
      </w:r>
      <w:r w:rsidR="006C22F6">
        <w:rPr>
          <w:rFonts w:ascii="Times" w:hAnsi="Times"/>
        </w:rPr>
        <w:sym w:font="Symbol" w:char="F0D7"/>
      </w:r>
      <w:proofErr w:type="spellStart"/>
      <w:r w:rsidR="006C22F6">
        <w:rPr>
          <w:rFonts w:ascii="Times" w:hAnsi="Times"/>
        </w:rPr>
        <w:t>trices</w:t>
      </w:r>
      <w:proofErr w:type="spellEnd"/>
      <w:r w:rsidR="00BA38F8">
        <w:rPr>
          <w:rFonts w:ascii="Times" w:hAnsi="Times"/>
        </w:rPr>
        <w:t xml:space="preserve"> des différentes maltraitances et s’il y a des différences notoires selon les variables (genre, type de sport, degré de spécialisation etc.)</w:t>
      </w:r>
    </w:p>
    <w:p w14:paraId="4E89D94D" w14:textId="77777777" w:rsidR="00D81A36" w:rsidRDefault="00D81A36" w:rsidP="00D81A36">
      <w:pPr>
        <w:pStyle w:val="Standard"/>
        <w:spacing w:line="360" w:lineRule="auto"/>
        <w:jc w:val="both"/>
        <w:rPr>
          <w:rFonts w:ascii="Times" w:hAnsi="Times"/>
        </w:rPr>
      </w:pPr>
    </w:p>
    <w:p w14:paraId="19623452" w14:textId="44B7A3CC" w:rsidR="00B34823" w:rsidRDefault="00B34823">
      <w:pPr>
        <w:pStyle w:val="Standard"/>
        <w:spacing w:line="360" w:lineRule="auto"/>
        <w:jc w:val="both"/>
        <w:rPr>
          <w:rFonts w:ascii="Times" w:hAnsi="Times"/>
        </w:rPr>
      </w:pPr>
      <w:r>
        <w:rPr>
          <w:rFonts w:ascii="Times" w:hAnsi="Times"/>
        </w:rPr>
        <w:t xml:space="preserve">La première hypothèse découlant directement des questions de recherche s’intéresse au comportement des victimes face aux maltraitances et aux moyens pour </w:t>
      </w:r>
      <w:r w:rsidR="006C22F6">
        <w:rPr>
          <w:rFonts w:ascii="Times" w:hAnsi="Times"/>
        </w:rPr>
        <w:t xml:space="preserve">y </w:t>
      </w:r>
      <w:r>
        <w:rPr>
          <w:rFonts w:ascii="Times" w:hAnsi="Times"/>
        </w:rPr>
        <w:t>faire face. Dès lors, celle-ci porte sur la normalisation des maltraitances</w:t>
      </w:r>
      <w:r w:rsidR="006C22F6">
        <w:rPr>
          <w:rFonts w:ascii="Times" w:hAnsi="Times"/>
        </w:rPr>
        <w:t xml:space="preserve"> et se traduit comme telle</w:t>
      </w:r>
      <w:r>
        <w:rPr>
          <w:rFonts w:ascii="Times" w:hAnsi="Times"/>
        </w:rPr>
        <w:t> : « </w:t>
      </w:r>
      <w:r w:rsidR="006C22F6">
        <w:rPr>
          <w:rFonts w:ascii="Times" w:hAnsi="Times"/>
        </w:rPr>
        <w:t>C</w:t>
      </w:r>
      <w:r>
        <w:rPr>
          <w:rFonts w:ascii="Times" w:hAnsi="Times"/>
        </w:rPr>
        <w:t xml:space="preserve">ertaines formes de maltraitance sont normalisées par les athlètes ». </w:t>
      </w:r>
    </w:p>
    <w:p w14:paraId="677DDCFE" w14:textId="77777777" w:rsidR="00B34823" w:rsidRDefault="00B34823">
      <w:pPr>
        <w:pStyle w:val="Standard"/>
        <w:spacing w:line="360" w:lineRule="auto"/>
        <w:jc w:val="both"/>
        <w:rPr>
          <w:rFonts w:ascii="Times" w:hAnsi="Times"/>
        </w:rPr>
      </w:pPr>
    </w:p>
    <w:p w14:paraId="6293E6BF" w14:textId="122261A6" w:rsidR="00B34823" w:rsidRDefault="00B34823">
      <w:pPr>
        <w:pStyle w:val="Standard"/>
        <w:spacing w:line="360" w:lineRule="auto"/>
        <w:jc w:val="both"/>
        <w:rPr>
          <w:rFonts w:ascii="Times" w:hAnsi="Times"/>
        </w:rPr>
      </w:pPr>
      <w:r>
        <w:rPr>
          <w:rFonts w:ascii="Times" w:hAnsi="Times"/>
        </w:rPr>
        <w:t>La deuxième hypothèse s’intéresse aux différentes conséquences qui peuvent survenir selon une maltraitance donnée et si celles-ci sont corrélées entre elles. Celle-ci est donc construite ainsi : « </w:t>
      </w:r>
      <w:r w:rsidR="006C22F6">
        <w:rPr>
          <w:rFonts w:ascii="Times" w:hAnsi="Times"/>
        </w:rPr>
        <w:t>L</w:t>
      </w:r>
      <w:r>
        <w:rPr>
          <w:rFonts w:ascii="Times" w:hAnsi="Times"/>
        </w:rPr>
        <w:t>es conséquences diffèrent selon la forme subie de maltraitance ».</w:t>
      </w:r>
    </w:p>
    <w:p w14:paraId="5F080B7F" w14:textId="77777777" w:rsidR="00B34823" w:rsidRDefault="00B34823">
      <w:pPr>
        <w:pStyle w:val="Standard"/>
        <w:spacing w:line="360" w:lineRule="auto"/>
        <w:jc w:val="both"/>
        <w:rPr>
          <w:rFonts w:ascii="Times" w:hAnsi="Times"/>
        </w:rPr>
      </w:pPr>
    </w:p>
    <w:p w14:paraId="52ADE65F" w14:textId="09F3722F" w:rsidR="007302A8" w:rsidRDefault="00B34823">
      <w:pPr>
        <w:pStyle w:val="Standard"/>
        <w:spacing w:line="360" w:lineRule="auto"/>
        <w:jc w:val="both"/>
        <w:rPr>
          <w:rFonts w:ascii="Times" w:hAnsi="Times"/>
        </w:rPr>
      </w:pPr>
      <w:r>
        <w:rPr>
          <w:rFonts w:ascii="Times" w:hAnsi="Times"/>
        </w:rPr>
        <w:t xml:space="preserve">La troisième </w:t>
      </w:r>
      <w:r w:rsidR="000D5D72">
        <w:rPr>
          <w:rFonts w:ascii="Times" w:hAnsi="Times"/>
        </w:rPr>
        <w:t>hypothèse s’est formée en raison de la nécessité de diversification des sportifs</w:t>
      </w:r>
      <w:r w:rsidR="000D5D72">
        <w:rPr>
          <w:rFonts w:ascii="Times" w:hAnsi="Times"/>
        </w:rPr>
        <w:sym w:font="Symbol" w:char="F0D7"/>
      </w:r>
      <w:proofErr w:type="spellStart"/>
      <w:r w:rsidR="000D5D72">
        <w:rPr>
          <w:rFonts w:ascii="Times" w:hAnsi="Times"/>
        </w:rPr>
        <w:t>ves</w:t>
      </w:r>
      <w:proofErr w:type="spellEnd"/>
      <w:r w:rsidR="000D5D72">
        <w:rPr>
          <w:rFonts w:ascii="Times" w:hAnsi="Times"/>
        </w:rPr>
        <w:t xml:space="preserve"> répondant à l’étude. En effet, </w:t>
      </w:r>
      <w:r w:rsidR="009A1501">
        <w:rPr>
          <w:rFonts w:ascii="Times" w:hAnsi="Times"/>
        </w:rPr>
        <w:t xml:space="preserve">nous voulons </w:t>
      </w:r>
      <w:r w:rsidR="002013D2">
        <w:rPr>
          <w:rFonts w:ascii="Times" w:hAnsi="Times"/>
        </w:rPr>
        <w:t xml:space="preserve">voir </w:t>
      </w:r>
      <w:r w:rsidR="009A1501">
        <w:rPr>
          <w:rFonts w:ascii="Times" w:hAnsi="Times"/>
        </w:rPr>
        <w:t xml:space="preserve">si des </w:t>
      </w:r>
      <w:r w:rsidR="009A1501">
        <w:rPr>
          <w:rFonts w:ascii="Times" w:hAnsi="Times"/>
        </w:rPr>
        <w:lastRenderedPageBreak/>
        <w:t xml:space="preserve">différences </w:t>
      </w:r>
      <w:r w:rsidR="007302A8">
        <w:rPr>
          <w:rFonts w:ascii="Times" w:hAnsi="Times"/>
        </w:rPr>
        <w:t>significatives sont représentatives entre les différentes populations au sein de notre panel de sportifs</w:t>
      </w:r>
      <w:r w:rsidR="007302A8">
        <w:rPr>
          <w:rFonts w:ascii="Times" w:hAnsi="Times"/>
        </w:rPr>
        <w:sym w:font="Symbol" w:char="F0D7"/>
      </w:r>
      <w:proofErr w:type="spellStart"/>
      <w:r w:rsidR="007302A8">
        <w:rPr>
          <w:rFonts w:ascii="Times" w:hAnsi="Times"/>
        </w:rPr>
        <w:t>ves</w:t>
      </w:r>
      <w:proofErr w:type="spellEnd"/>
      <w:r w:rsidR="007302A8">
        <w:rPr>
          <w:rFonts w:ascii="Times" w:hAnsi="Times"/>
        </w:rPr>
        <w:t xml:space="preserve">. L’hypothèse numéro </w:t>
      </w:r>
      <w:r>
        <w:rPr>
          <w:rFonts w:ascii="Times" w:hAnsi="Times"/>
        </w:rPr>
        <w:t>trois</w:t>
      </w:r>
      <w:r w:rsidR="007302A8">
        <w:rPr>
          <w:rFonts w:ascii="Times" w:hAnsi="Times"/>
        </w:rPr>
        <w:t xml:space="preserve"> s’est donc construite ainsi : « </w:t>
      </w:r>
      <w:r w:rsidR="006C22F6">
        <w:rPr>
          <w:rFonts w:ascii="Times" w:hAnsi="Times"/>
        </w:rPr>
        <w:t>L</w:t>
      </w:r>
      <w:r w:rsidR="000D5D72">
        <w:rPr>
          <w:rFonts w:ascii="Times" w:hAnsi="Times"/>
        </w:rPr>
        <w:t>es fréquences des quatre formes de maltraitance varient en fonction du genre, du type de sport et du niveau sportif</w:t>
      </w:r>
      <w:r w:rsidR="007302A8">
        <w:rPr>
          <w:rFonts w:ascii="Times" w:hAnsi="Times"/>
        </w:rPr>
        <w:t xml:space="preserve"> ». </w:t>
      </w:r>
    </w:p>
    <w:p w14:paraId="746B9F2E" w14:textId="77777777" w:rsidR="00B34823" w:rsidRDefault="00B34823">
      <w:pPr>
        <w:pStyle w:val="Standard"/>
        <w:spacing w:line="360" w:lineRule="auto"/>
        <w:jc w:val="both"/>
        <w:rPr>
          <w:rFonts w:ascii="Times" w:hAnsi="Times"/>
        </w:rPr>
      </w:pPr>
    </w:p>
    <w:p w14:paraId="5EDA7F28" w14:textId="6D08BAF2" w:rsidR="007E7F2D" w:rsidRDefault="00B34823">
      <w:pPr>
        <w:pStyle w:val="Standard"/>
        <w:spacing w:line="360" w:lineRule="auto"/>
        <w:jc w:val="both"/>
        <w:rPr>
          <w:rFonts w:ascii="Times" w:hAnsi="Times"/>
        </w:rPr>
      </w:pPr>
      <w:r>
        <w:rPr>
          <w:rFonts w:ascii="Times" w:hAnsi="Times"/>
        </w:rPr>
        <w:t xml:space="preserve">La </w:t>
      </w:r>
      <w:r w:rsidR="006C22F6">
        <w:rPr>
          <w:rFonts w:ascii="Times" w:hAnsi="Times"/>
        </w:rPr>
        <w:t xml:space="preserve">quatrième et </w:t>
      </w:r>
      <w:r>
        <w:rPr>
          <w:rFonts w:ascii="Times" w:hAnsi="Times"/>
        </w:rPr>
        <w:t>dernière hypothèse concerne les auteurs</w:t>
      </w:r>
      <w:r w:rsidR="006C22F6">
        <w:rPr>
          <w:rFonts w:ascii="Times" w:hAnsi="Times"/>
        </w:rPr>
        <w:sym w:font="Symbol" w:char="F0D7"/>
      </w:r>
      <w:proofErr w:type="spellStart"/>
      <w:r w:rsidR="006C22F6">
        <w:rPr>
          <w:rFonts w:ascii="Times" w:hAnsi="Times"/>
        </w:rPr>
        <w:t>trices</w:t>
      </w:r>
      <w:proofErr w:type="spellEnd"/>
      <w:r>
        <w:rPr>
          <w:rFonts w:ascii="Times" w:hAnsi="Times"/>
        </w:rPr>
        <w:t xml:space="preserve"> de la maltraitance</w:t>
      </w:r>
      <w:r w:rsidR="006C22F6">
        <w:rPr>
          <w:rFonts w:ascii="Times" w:hAnsi="Times"/>
        </w:rPr>
        <w:t>.</w:t>
      </w:r>
      <w:r>
        <w:rPr>
          <w:rFonts w:ascii="Times" w:hAnsi="Times"/>
        </w:rPr>
        <w:t xml:space="preserve"> </w:t>
      </w:r>
      <w:r w:rsidR="006C22F6">
        <w:rPr>
          <w:rFonts w:ascii="Times" w:hAnsi="Times"/>
        </w:rPr>
        <w:t>N</w:t>
      </w:r>
      <w:r>
        <w:rPr>
          <w:rFonts w:ascii="Times" w:hAnsi="Times"/>
        </w:rPr>
        <w:t xml:space="preserve">ous avons pu </w:t>
      </w:r>
      <w:r w:rsidR="006C22F6">
        <w:rPr>
          <w:rFonts w:ascii="Times" w:hAnsi="Times"/>
        </w:rPr>
        <w:t>relever en effet</w:t>
      </w:r>
      <w:r>
        <w:rPr>
          <w:rFonts w:ascii="Times" w:hAnsi="Times"/>
        </w:rPr>
        <w:t xml:space="preserve"> que les auteurs</w:t>
      </w:r>
      <w:r w:rsidR="006C22F6">
        <w:rPr>
          <w:rFonts w:ascii="Times" w:hAnsi="Times"/>
        </w:rPr>
        <w:sym w:font="Symbol" w:char="F0D7"/>
      </w:r>
      <w:proofErr w:type="spellStart"/>
      <w:r w:rsidR="006C22F6">
        <w:rPr>
          <w:rFonts w:ascii="Times" w:hAnsi="Times"/>
        </w:rPr>
        <w:t>trices</w:t>
      </w:r>
      <w:proofErr w:type="spellEnd"/>
      <w:r>
        <w:rPr>
          <w:rFonts w:ascii="Times" w:hAnsi="Times"/>
        </w:rPr>
        <w:t xml:space="preserve"> présumé</w:t>
      </w:r>
      <w:r w:rsidR="006C22F6">
        <w:rPr>
          <w:rFonts w:ascii="Times" w:hAnsi="Times"/>
        </w:rPr>
        <w:sym w:font="Symbol" w:char="F0D7"/>
      </w:r>
      <w:r w:rsidR="006C22F6">
        <w:rPr>
          <w:rFonts w:ascii="Times" w:hAnsi="Times"/>
        </w:rPr>
        <w:t>e</w:t>
      </w:r>
      <w:r w:rsidR="006C22F6">
        <w:rPr>
          <w:rFonts w:ascii="Times" w:hAnsi="Times"/>
        </w:rPr>
        <w:sym w:font="Symbol" w:char="F0D7"/>
      </w:r>
      <w:r>
        <w:rPr>
          <w:rFonts w:ascii="Times" w:hAnsi="Times"/>
        </w:rPr>
        <w:t>s changent selon la forme de maltraitance</w:t>
      </w:r>
      <w:r w:rsidR="006C22F6">
        <w:rPr>
          <w:rFonts w:ascii="Times" w:hAnsi="Times"/>
        </w:rPr>
        <w:t>. A</w:t>
      </w:r>
      <w:r>
        <w:rPr>
          <w:rFonts w:ascii="Times" w:hAnsi="Times"/>
        </w:rPr>
        <w:t xml:space="preserve">insi cette hypothèse se </w:t>
      </w:r>
      <w:r w:rsidR="006C22F6">
        <w:rPr>
          <w:rFonts w:ascii="Times" w:hAnsi="Times"/>
        </w:rPr>
        <w:t>décline comme</w:t>
      </w:r>
      <w:r>
        <w:rPr>
          <w:rFonts w:ascii="Times" w:hAnsi="Times"/>
        </w:rPr>
        <w:t> : « Les auteurs</w:t>
      </w:r>
      <w:r w:rsidR="006C22F6">
        <w:rPr>
          <w:rFonts w:ascii="Times" w:hAnsi="Times"/>
        </w:rPr>
        <w:sym w:font="Symbol" w:char="F0D7"/>
      </w:r>
      <w:proofErr w:type="spellStart"/>
      <w:r w:rsidR="006C22F6">
        <w:rPr>
          <w:rFonts w:ascii="Times" w:hAnsi="Times"/>
        </w:rPr>
        <w:t>trices</w:t>
      </w:r>
      <w:proofErr w:type="spellEnd"/>
      <w:r>
        <w:rPr>
          <w:rFonts w:ascii="Times" w:hAnsi="Times"/>
        </w:rPr>
        <w:t xml:space="preserve"> des maltraitances varient selon le type de maltraitance occasionnée ».  </w:t>
      </w:r>
    </w:p>
    <w:p w14:paraId="7F4D033C" w14:textId="77777777" w:rsidR="00CE1A1B" w:rsidRDefault="00CE1A1B">
      <w:pPr>
        <w:pStyle w:val="Standard"/>
        <w:spacing w:line="360" w:lineRule="auto"/>
        <w:jc w:val="both"/>
        <w:rPr>
          <w:rFonts w:ascii="Times" w:hAnsi="Times"/>
        </w:rPr>
      </w:pPr>
    </w:p>
    <w:p w14:paraId="48820F9B" w14:textId="5972A3E2" w:rsidR="00B34823" w:rsidRDefault="00C243FF">
      <w:pPr>
        <w:pStyle w:val="Standard"/>
        <w:spacing w:line="360" w:lineRule="auto"/>
        <w:jc w:val="both"/>
        <w:rPr>
          <w:rFonts w:ascii="Times" w:hAnsi="Times"/>
        </w:rPr>
      </w:pPr>
      <w:commentRangeStart w:id="22"/>
      <w:r>
        <w:rPr>
          <w:rFonts w:ascii="Times" w:hAnsi="Times"/>
        </w:rPr>
        <w:t>Dans un premier temps,</w:t>
      </w:r>
      <w:r w:rsidR="00443ED7">
        <w:rPr>
          <w:rFonts w:ascii="Times" w:hAnsi="Times"/>
        </w:rPr>
        <w:t xml:space="preserve"> nous </w:t>
      </w:r>
      <w:r w:rsidR="006C22F6">
        <w:rPr>
          <w:rFonts w:ascii="Times" w:hAnsi="Times"/>
        </w:rPr>
        <w:t>exposons</w:t>
      </w:r>
      <w:r w:rsidR="00443ED7">
        <w:rPr>
          <w:rFonts w:ascii="Times" w:hAnsi="Times"/>
        </w:rPr>
        <w:t xml:space="preserve"> les </w:t>
      </w:r>
      <w:r w:rsidR="00B34823">
        <w:rPr>
          <w:rFonts w:ascii="Times" w:hAnsi="Times"/>
        </w:rPr>
        <w:t>études</w:t>
      </w:r>
      <w:r w:rsidR="006C22F6">
        <w:rPr>
          <w:rFonts w:ascii="Times" w:hAnsi="Times"/>
        </w:rPr>
        <w:t xml:space="preserve"> connues</w:t>
      </w:r>
      <w:r w:rsidR="00B34823">
        <w:rPr>
          <w:rFonts w:ascii="Times" w:hAnsi="Times"/>
        </w:rPr>
        <w:t>, leur questionnaire</w:t>
      </w:r>
      <w:r w:rsidR="006C22F6">
        <w:rPr>
          <w:rFonts w:ascii="Times" w:hAnsi="Times"/>
        </w:rPr>
        <w:t xml:space="preserve"> </w:t>
      </w:r>
      <w:r w:rsidR="00B34823">
        <w:rPr>
          <w:rFonts w:ascii="Times" w:hAnsi="Times"/>
        </w:rPr>
        <w:t xml:space="preserve">et les résultats </w:t>
      </w:r>
      <w:r w:rsidR="00443ED7">
        <w:rPr>
          <w:rFonts w:ascii="Times" w:hAnsi="Times"/>
        </w:rPr>
        <w:t xml:space="preserve">déjà </w:t>
      </w:r>
      <w:r w:rsidR="00B34823">
        <w:rPr>
          <w:rFonts w:ascii="Times" w:hAnsi="Times"/>
        </w:rPr>
        <w:t>publiés</w:t>
      </w:r>
      <w:r w:rsidR="00443ED7">
        <w:rPr>
          <w:rFonts w:ascii="Times" w:hAnsi="Times"/>
        </w:rPr>
        <w:t>.</w:t>
      </w:r>
      <w:r w:rsidR="00B34823">
        <w:rPr>
          <w:rFonts w:ascii="Times" w:hAnsi="Times"/>
        </w:rPr>
        <w:t xml:space="preserve"> Nous expliquons </w:t>
      </w:r>
      <w:r w:rsidR="006C22F6">
        <w:rPr>
          <w:rFonts w:ascii="Times" w:hAnsi="Times"/>
        </w:rPr>
        <w:t>ensuite</w:t>
      </w:r>
      <w:r w:rsidR="00B34823">
        <w:rPr>
          <w:rFonts w:ascii="Times" w:hAnsi="Times"/>
        </w:rPr>
        <w:t xml:space="preserve"> le sens de nos démarches quant à la mise en place d’un nouveau questionnaire.  Puis nous faisons un point sur les différentes définitions utilisées dans la littérature et nous expliquons le choix que nous avons </w:t>
      </w:r>
      <w:r w:rsidR="006C3BC9">
        <w:rPr>
          <w:rFonts w:ascii="Times" w:hAnsi="Times"/>
        </w:rPr>
        <w:t xml:space="preserve">entrepris quant </w:t>
      </w:r>
      <w:r w:rsidR="00B225C2">
        <w:rPr>
          <w:rFonts w:ascii="Times" w:hAnsi="Times"/>
        </w:rPr>
        <w:t>au</w:t>
      </w:r>
      <w:r w:rsidR="006C3BC9">
        <w:rPr>
          <w:rFonts w:ascii="Times" w:hAnsi="Times"/>
        </w:rPr>
        <w:t xml:space="preserve"> questionnaire</w:t>
      </w:r>
      <w:r w:rsidR="00B225C2">
        <w:rPr>
          <w:rFonts w:ascii="Times" w:hAnsi="Times"/>
        </w:rPr>
        <w:t xml:space="preserve"> QEMS</w:t>
      </w:r>
      <w:r w:rsidR="00B34823">
        <w:rPr>
          <w:rFonts w:ascii="Times" w:hAnsi="Times"/>
        </w:rPr>
        <w:t xml:space="preserve">. Par la suite, la prévalence des différentes formes de maltraitance </w:t>
      </w:r>
      <w:r w:rsidR="006C22F6">
        <w:rPr>
          <w:rFonts w:ascii="Times" w:hAnsi="Times"/>
        </w:rPr>
        <w:t>est décrite</w:t>
      </w:r>
      <w:r w:rsidR="00B34823">
        <w:rPr>
          <w:rFonts w:ascii="Times" w:hAnsi="Times"/>
        </w:rPr>
        <w:t xml:space="preserve"> selon les différents travaux déjà réalisés. Nous faisons aussi un point sur les travaux réalisés sur l’expérience </w:t>
      </w:r>
      <w:r w:rsidR="00B225C2">
        <w:rPr>
          <w:rFonts w:ascii="Times" w:hAnsi="Times"/>
        </w:rPr>
        <w:t>des athlètes d</w:t>
      </w:r>
      <w:r w:rsidR="00B34823">
        <w:rPr>
          <w:rFonts w:ascii="Times" w:hAnsi="Times"/>
        </w:rPr>
        <w:t>es différentes maltraitances.</w:t>
      </w:r>
      <w:commentRangeEnd w:id="22"/>
      <w:r w:rsidR="005030EB">
        <w:rPr>
          <w:rStyle w:val="Marquedecommentaire"/>
        </w:rPr>
        <w:commentReference w:id="22"/>
      </w:r>
    </w:p>
    <w:p w14:paraId="1E06099E" w14:textId="77777777" w:rsidR="00757784" w:rsidRDefault="00757784">
      <w:pPr>
        <w:pStyle w:val="Standard"/>
        <w:spacing w:line="360" w:lineRule="auto"/>
        <w:jc w:val="both"/>
        <w:rPr>
          <w:rFonts w:ascii="Times" w:hAnsi="Times"/>
        </w:rPr>
      </w:pPr>
    </w:p>
    <w:p w14:paraId="409D7C0F" w14:textId="2E4A358E" w:rsidR="00570BA7" w:rsidRPr="006C3BC9" w:rsidRDefault="00C243FF">
      <w:pPr>
        <w:pStyle w:val="Standard"/>
        <w:spacing w:line="360" w:lineRule="auto"/>
        <w:jc w:val="both"/>
      </w:pPr>
      <w:r>
        <w:rPr>
          <w:rFonts w:ascii="Times" w:hAnsi="Times"/>
        </w:rPr>
        <w:t xml:space="preserve">Dans un </w:t>
      </w:r>
      <w:r w:rsidR="00EF638A">
        <w:rPr>
          <w:rFonts w:ascii="Times" w:hAnsi="Times"/>
        </w:rPr>
        <w:t>deuxième</w:t>
      </w:r>
      <w:r>
        <w:rPr>
          <w:rFonts w:ascii="Times" w:hAnsi="Times"/>
        </w:rPr>
        <w:t xml:space="preserve"> temps, </w:t>
      </w:r>
      <w:r w:rsidR="00301E50">
        <w:rPr>
          <w:rFonts w:ascii="Times" w:hAnsi="Times"/>
        </w:rPr>
        <w:t>nous nous concentrons sur la manière</w:t>
      </w:r>
      <w:r w:rsidR="00443ED7">
        <w:rPr>
          <w:rFonts w:ascii="Times" w:hAnsi="Times"/>
        </w:rPr>
        <w:t xml:space="preserve"> </w:t>
      </w:r>
      <w:r w:rsidR="00301E50">
        <w:rPr>
          <w:rFonts w:ascii="Times" w:hAnsi="Times"/>
        </w:rPr>
        <w:t>dont</w:t>
      </w:r>
      <w:r w:rsidR="00443ED7">
        <w:rPr>
          <w:rFonts w:ascii="Times" w:hAnsi="Times"/>
        </w:rPr>
        <w:t xml:space="preserve"> le questionnaire s’est mis en place et </w:t>
      </w:r>
      <w:r w:rsidR="00301E50">
        <w:rPr>
          <w:rFonts w:ascii="Times" w:hAnsi="Times"/>
        </w:rPr>
        <w:t xml:space="preserve">sur celle dont </w:t>
      </w:r>
      <w:r w:rsidR="00443ED7">
        <w:rPr>
          <w:rFonts w:ascii="Times" w:hAnsi="Times"/>
        </w:rPr>
        <w:t xml:space="preserve">nous avons récolté les données. Finalement, les résultats et l’analyse de </w:t>
      </w:r>
      <w:r w:rsidR="00301E50">
        <w:rPr>
          <w:rFonts w:ascii="Times" w:hAnsi="Times"/>
        </w:rPr>
        <w:t>celles-ci sont discutées</w:t>
      </w:r>
      <w:r w:rsidR="00443ED7">
        <w:rPr>
          <w:rFonts w:ascii="Times" w:hAnsi="Times"/>
        </w:rPr>
        <w:t xml:space="preserve"> dans deux paragraphes différents afin de pouvoir déboucher sur une conclusion concernant le sujet.</w:t>
      </w:r>
    </w:p>
    <w:p w14:paraId="74AD219D" w14:textId="77777777" w:rsidR="00570BA7" w:rsidRDefault="00570BA7">
      <w:pPr>
        <w:pStyle w:val="Standard"/>
        <w:spacing w:line="360" w:lineRule="auto"/>
        <w:jc w:val="both"/>
        <w:rPr>
          <w:rFonts w:ascii="Times" w:hAnsi="Times"/>
        </w:rPr>
      </w:pPr>
    </w:p>
    <w:p w14:paraId="30EF7FE5" w14:textId="77777777" w:rsidR="001114C6" w:rsidRDefault="001114C6">
      <w:pPr>
        <w:pStyle w:val="Standard"/>
        <w:spacing w:line="360" w:lineRule="auto"/>
        <w:jc w:val="both"/>
        <w:rPr>
          <w:rFonts w:ascii="Times" w:hAnsi="Times"/>
        </w:rPr>
      </w:pPr>
    </w:p>
    <w:p w14:paraId="6F0A3168" w14:textId="4944A1A6" w:rsidR="00570BA7" w:rsidRDefault="002D23B4">
      <w:pPr>
        <w:pStyle w:val="Titre2"/>
        <w:spacing w:line="360" w:lineRule="auto"/>
        <w:rPr>
          <w:ins w:id="23" w:author="Élise Marsollier" w:date="2022-12-21T07:52:00Z"/>
          <w:rFonts w:ascii="Times" w:hAnsi="Times"/>
        </w:rPr>
      </w:pPr>
      <w:bookmarkStart w:id="24" w:name="_Toc133056886"/>
      <w:ins w:id="25" w:author="Élise Marsollier" w:date="2022-12-21T07:54:00Z">
        <w:r>
          <w:rPr>
            <w:rFonts w:ascii="Times" w:hAnsi="Times"/>
          </w:rPr>
          <w:t xml:space="preserve">A. </w:t>
        </w:r>
      </w:ins>
      <w:r w:rsidR="00443ED7">
        <w:rPr>
          <w:rFonts w:ascii="Times" w:hAnsi="Times"/>
        </w:rPr>
        <w:t>Revue de littérature</w:t>
      </w:r>
      <w:bookmarkEnd w:id="24"/>
    </w:p>
    <w:p w14:paraId="14937C23" w14:textId="77777777" w:rsidR="002D23B4" w:rsidRPr="002D23B4" w:rsidRDefault="002D23B4" w:rsidP="00757784">
      <w:pPr>
        <w:pStyle w:val="Textbody"/>
      </w:pPr>
    </w:p>
    <w:p w14:paraId="75164BFA" w14:textId="35DA550F" w:rsidR="006C3BC9" w:rsidRDefault="006C3BC9" w:rsidP="006C3BC9"/>
    <w:p w14:paraId="08914A34" w14:textId="77777777" w:rsidR="00B225C2" w:rsidRDefault="00B225C2" w:rsidP="00B225C2">
      <w:pPr>
        <w:pStyle w:val="Titre3"/>
      </w:pPr>
      <w:bookmarkStart w:id="26" w:name="_Toc133056887"/>
      <w:r>
        <w:t>Maltraitance en sport : définition</w:t>
      </w:r>
      <w:bookmarkEnd w:id="26"/>
    </w:p>
    <w:p w14:paraId="48D866D0" w14:textId="77777777" w:rsidR="00B225C2" w:rsidRDefault="00B225C2" w:rsidP="00B225C2">
      <w:pPr>
        <w:pStyle w:val="Standard"/>
        <w:spacing w:line="360" w:lineRule="auto"/>
        <w:jc w:val="both"/>
        <w:rPr>
          <w:rFonts w:ascii="Times" w:hAnsi="Times"/>
        </w:rPr>
      </w:pPr>
    </w:p>
    <w:p w14:paraId="30ED13B1" w14:textId="68ABB72E" w:rsidR="00B225C2" w:rsidRDefault="00B225C2" w:rsidP="00B225C2">
      <w:pPr>
        <w:pStyle w:val="Standard"/>
        <w:spacing w:line="360" w:lineRule="auto"/>
        <w:jc w:val="both"/>
        <w:rPr>
          <w:rFonts w:ascii="Times" w:hAnsi="Times"/>
        </w:rPr>
      </w:pPr>
      <w:r>
        <w:rPr>
          <w:rFonts w:ascii="Times" w:hAnsi="Times"/>
        </w:rPr>
        <w:lastRenderedPageBreak/>
        <w:t xml:space="preserve">Dans un </w:t>
      </w:r>
      <w:r w:rsidR="00053EAF">
        <w:rPr>
          <w:rFonts w:ascii="Times" w:hAnsi="Times"/>
        </w:rPr>
        <w:t>premier</w:t>
      </w:r>
      <w:r>
        <w:rPr>
          <w:rFonts w:ascii="Times" w:hAnsi="Times"/>
        </w:rPr>
        <w:t xml:space="preserve"> temps, il s’agit de pouvoir donner du sens à la </w:t>
      </w:r>
      <w:r w:rsidR="00301E50">
        <w:rPr>
          <w:rFonts w:ascii="Times" w:hAnsi="Times"/>
        </w:rPr>
        <w:t xml:space="preserve">définition </w:t>
      </w:r>
      <w:r>
        <w:rPr>
          <w:rFonts w:ascii="Times" w:hAnsi="Times"/>
        </w:rPr>
        <w:t xml:space="preserve">choisie pour décrire le phénomène exposé. En effet, au vu des nombreuses études sur ce sujet, </w:t>
      </w:r>
      <w:r w:rsidR="00053EAF">
        <w:rPr>
          <w:rFonts w:ascii="Times" w:hAnsi="Times"/>
        </w:rPr>
        <w:t>un</w:t>
      </w:r>
      <w:r>
        <w:rPr>
          <w:rFonts w:ascii="Times" w:hAnsi="Times"/>
        </w:rPr>
        <w:t xml:space="preserve"> consensus </w:t>
      </w:r>
      <w:r w:rsidR="00053EAF">
        <w:rPr>
          <w:rFonts w:ascii="Times" w:hAnsi="Times"/>
        </w:rPr>
        <w:t>s’</w:t>
      </w:r>
      <w:r>
        <w:rPr>
          <w:rFonts w:ascii="Times" w:hAnsi="Times"/>
        </w:rPr>
        <w:t>est établi précisément quant à la dénomination exacte de chaque maltraitance.</w:t>
      </w:r>
      <w:r w:rsidR="00053EAF">
        <w:rPr>
          <w:rFonts w:ascii="Times" w:hAnsi="Times"/>
        </w:rPr>
        <w:t xml:space="preserve"> Cependant un nombre important de dénominations (violence/abus/maltraitance) différentes peu</w:t>
      </w:r>
      <w:r w:rsidR="00301E50">
        <w:rPr>
          <w:rFonts w:ascii="Times" w:hAnsi="Times"/>
        </w:rPr>
        <w:t>t</w:t>
      </w:r>
      <w:r w:rsidR="00053EAF">
        <w:rPr>
          <w:rFonts w:ascii="Times" w:hAnsi="Times"/>
        </w:rPr>
        <w:t xml:space="preserve"> être identifié</w:t>
      </w:r>
      <w:r w:rsidR="00301E50">
        <w:rPr>
          <w:rFonts w:ascii="Times" w:hAnsi="Times"/>
        </w:rPr>
        <w:t>s</w:t>
      </w:r>
      <w:r w:rsidR="00053EAF">
        <w:rPr>
          <w:rFonts w:ascii="Times" w:hAnsi="Times"/>
        </w:rPr>
        <w:t xml:space="preserve"> dans la littératur</w:t>
      </w:r>
      <w:r w:rsidR="009747AB">
        <w:rPr>
          <w:rFonts w:ascii="Times" w:hAnsi="Times"/>
        </w:rPr>
        <w:t>e</w:t>
      </w:r>
      <w:r w:rsidR="00197087">
        <w:rPr>
          <w:rFonts w:ascii="Times" w:hAnsi="Times"/>
        </w:rPr>
        <w:t xml:space="preserve"> (Annexe)</w:t>
      </w:r>
      <w:r w:rsidR="00053EAF">
        <w:rPr>
          <w:rFonts w:ascii="Times" w:hAnsi="Times"/>
        </w:rPr>
        <w:t>.</w:t>
      </w:r>
      <w:r>
        <w:rPr>
          <w:rFonts w:ascii="Times" w:hAnsi="Times"/>
        </w:rPr>
        <w:t xml:space="preserve"> Dès lors, un choix a dû être envisagé pour informer le</w:t>
      </w:r>
      <w:r>
        <w:rPr>
          <w:rFonts w:ascii="Times" w:hAnsi="Times"/>
        </w:rPr>
        <w:sym w:font="Symbol" w:char="F0D7"/>
      </w:r>
      <w:r>
        <w:rPr>
          <w:rFonts w:ascii="Times" w:hAnsi="Times"/>
        </w:rPr>
        <w:t>a lecteur</w:t>
      </w:r>
      <w:r>
        <w:rPr>
          <w:rFonts w:ascii="Times" w:hAnsi="Times"/>
        </w:rPr>
        <w:sym w:font="Symbol" w:char="F0D7"/>
      </w:r>
      <w:proofErr w:type="spellStart"/>
      <w:r>
        <w:rPr>
          <w:rFonts w:ascii="Times" w:hAnsi="Times"/>
        </w:rPr>
        <w:t>trice</w:t>
      </w:r>
      <w:proofErr w:type="spellEnd"/>
      <w:r>
        <w:rPr>
          <w:rFonts w:ascii="Times" w:hAnsi="Times"/>
        </w:rPr>
        <w:t xml:space="preserve"> sur la signification exacte des différentes maltraitances étudiées. </w:t>
      </w:r>
    </w:p>
    <w:p w14:paraId="1E9F562D" w14:textId="77777777" w:rsidR="00757784" w:rsidRDefault="00757784" w:rsidP="00B225C2">
      <w:pPr>
        <w:pStyle w:val="Standard"/>
        <w:spacing w:line="360" w:lineRule="auto"/>
        <w:jc w:val="both"/>
        <w:rPr>
          <w:rFonts w:ascii="Times" w:hAnsi="Times"/>
        </w:rPr>
      </w:pPr>
    </w:p>
    <w:p w14:paraId="12194B90" w14:textId="280F21C6" w:rsidR="00B225C2" w:rsidRPr="009B687D" w:rsidRDefault="00B225C2" w:rsidP="00B225C2">
      <w:pPr>
        <w:pStyle w:val="Standard"/>
        <w:spacing w:line="360" w:lineRule="auto"/>
        <w:jc w:val="both"/>
        <w:rPr>
          <w:rFonts w:ascii="Times" w:hAnsi="Times"/>
        </w:rPr>
      </w:pPr>
      <w:r>
        <w:rPr>
          <w:rFonts w:ascii="Times" w:hAnsi="Times"/>
        </w:rPr>
        <w:t xml:space="preserve">Dans le questionnaire QEMS, quatre formes de maltraitance à l’encontre des </w:t>
      </w:r>
      <w:proofErr w:type="spellStart"/>
      <w:r>
        <w:rPr>
          <w:rFonts w:ascii="Times" w:hAnsi="Times"/>
        </w:rPr>
        <w:t>sportifs</w:t>
      </w:r>
      <w:r>
        <w:rPr>
          <w:rFonts w:ascii="Symbol" w:hAnsi="Symbol"/>
        </w:rPr>
        <w:t></w:t>
      </w:r>
      <w:r>
        <w:rPr>
          <w:rFonts w:ascii="Times" w:hAnsi="Times"/>
        </w:rPr>
        <w:t>ves</w:t>
      </w:r>
      <w:proofErr w:type="spellEnd"/>
      <w:r>
        <w:rPr>
          <w:rFonts w:ascii="Times" w:hAnsi="Times"/>
        </w:rPr>
        <w:t xml:space="preserve"> sont étudiées. Il s’agit des maltraitances physiques, des maltraitances sexuelles, des maltraitances psychologiques et finalement de la négligence envers un</w:t>
      </w:r>
      <w:r w:rsidR="00301E50">
        <w:rPr>
          <w:rFonts w:ascii="Times" w:hAnsi="Times"/>
        </w:rPr>
        <w:sym w:font="Symbol" w:char="F0D7"/>
      </w:r>
      <w:r w:rsidR="00301E50">
        <w:rPr>
          <w:rFonts w:ascii="Times" w:hAnsi="Times"/>
        </w:rPr>
        <w:t>e individu</w:t>
      </w:r>
      <w:r w:rsidR="00301E50">
        <w:rPr>
          <w:rFonts w:ascii="Times" w:hAnsi="Times"/>
        </w:rPr>
        <w:sym w:font="Symbol" w:char="F0D7"/>
      </w:r>
      <w:r w:rsidR="00301E50">
        <w:rPr>
          <w:rFonts w:ascii="Times" w:hAnsi="Times"/>
        </w:rPr>
        <w:t>e</w:t>
      </w:r>
      <w:r>
        <w:rPr>
          <w:rFonts w:ascii="Times" w:hAnsi="Times"/>
        </w:rPr>
        <w:t xml:space="preserve">. Il est donc nécessaire de les définir </w:t>
      </w:r>
      <w:r>
        <w:rPr>
          <w:rFonts w:ascii="Times" w:hAnsi="Times"/>
          <w:iCs/>
        </w:rPr>
        <w:t>afin d’avoir un langage commun de compréhension des thématiques de notre recherche. Les paragraphes suivants exposent les différentes définitions et connotations des maltraitances selon les différents auteurs.</w:t>
      </w:r>
    </w:p>
    <w:p w14:paraId="6F749A1E" w14:textId="77777777" w:rsidR="00B225C2" w:rsidRDefault="00B225C2" w:rsidP="00B225C2">
      <w:pPr>
        <w:pStyle w:val="Standard"/>
        <w:spacing w:line="360" w:lineRule="auto"/>
        <w:jc w:val="both"/>
        <w:rPr>
          <w:rFonts w:ascii="Times" w:hAnsi="Times"/>
        </w:rPr>
      </w:pPr>
    </w:p>
    <w:p w14:paraId="702881DB" w14:textId="701728AD" w:rsidR="00B225C2" w:rsidRDefault="00053EAF" w:rsidP="00B225C2">
      <w:pPr>
        <w:pStyle w:val="Standard"/>
        <w:spacing w:line="360" w:lineRule="auto"/>
        <w:jc w:val="both"/>
        <w:rPr>
          <w:rFonts w:ascii="Times" w:hAnsi="Times"/>
        </w:rPr>
      </w:pPr>
      <w:r>
        <w:rPr>
          <w:color w:val="000000" w:themeColor="text1"/>
        </w:rPr>
        <w:t>Premièrement, l</w:t>
      </w:r>
      <w:r w:rsidR="00B225C2" w:rsidRPr="00053EAF">
        <w:rPr>
          <w:rFonts w:ascii="Times" w:hAnsi="Times"/>
          <w:color w:val="000000" w:themeColor="text1"/>
        </w:rPr>
        <w:t xml:space="preserve">a maltraitance </w:t>
      </w:r>
      <w:r w:rsidR="00B225C2">
        <w:rPr>
          <w:rFonts w:ascii="Times" w:hAnsi="Times"/>
        </w:rPr>
        <w:t>physique (« </w:t>
      </w:r>
      <w:proofErr w:type="spellStart"/>
      <w:r w:rsidR="00B225C2">
        <w:rPr>
          <w:rFonts w:ascii="Times" w:hAnsi="Times"/>
          <w:i/>
          <w:iCs/>
        </w:rPr>
        <w:t>physical</w:t>
      </w:r>
      <w:proofErr w:type="spellEnd"/>
      <w:r w:rsidR="00B225C2">
        <w:rPr>
          <w:rFonts w:ascii="Times" w:hAnsi="Times"/>
          <w:i/>
          <w:iCs/>
        </w:rPr>
        <w:t xml:space="preserve"> </w:t>
      </w:r>
      <w:proofErr w:type="spellStart"/>
      <w:r w:rsidR="00B225C2">
        <w:rPr>
          <w:rFonts w:ascii="Times" w:hAnsi="Times"/>
          <w:i/>
          <w:iCs/>
        </w:rPr>
        <w:t>maltraitancee</w:t>
      </w:r>
      <w:proofErr w:type="spellEnd"/>
      <w:r w:rsidR="00B225C2">
        <w:rPr>
          <w:rFonts w:ascii="Times" w:hAnsi="Times"/>
        </w:rPr>
        <w:t> » (</w:t>
      </w:r>
      <w:proofErr w:type="spellStart"/>
      <w:r w:rsidR="00B225C2">
        <w:rPr>
          <w:rFonts w:ascii="Times" w:hAnsi="Times"/>
        </w:rPr>
        <w:t>Mountjoy</w:t>
      </w:r>
      <w:proofErr w:type="spellEnd"/>
      <w:r w:rsidR="00B225C2">
        <w:rPr>
          <w:rFonts w:ascii="Times" w:hAnsi="Times"/>
        </w:rPr>
        <w:t xml:space="preserve"> et al., </w:t>
      </w:r>
      <w:proofErr w:type="gramStart"/>
      <w:r w:rsidR="00B225C2">
        <w:rPr>
          <w:rFonts w:ascii="Times" w:hAnsi="Times"/>
        </w:rPr>
        <w:t>2016;</w:t>
      </w:r>
      <w:proofErr w:type="gramEnd"/>
      <w:r w:rsidR="00B225C2">
        <w:rPr>
          <w:rFonts w:ascii="Times" w:hAnsi="Times"/>
        </w:rPr>
        <w:t xml:space="preserve"> Stirling &amp; Kerr, 2009) « </w:t>
      </w:r>
      <w:r w:rsidR="00B225C2">
        <w:rPr>
          <w:rFonts w:ascii="Times" w:hAnsi="Times"/>
          <w:i/>
          <w:iCs/>
        </w:rPr>
        <w:t>violence physique</w:t>
      </w:r>
      <w:r w:rsidR="00B225C2">
        <w:rPr>
          <w:rFonts w:ascii="Times" w:hAnsi="Times"/>
        </w:rPr>
        <w:t xml:space="preserve"> » (Parent et al., 2019; </w:t>
      </w:r>
      <w:proofErr w:type="spellStart"/>
      <w:r w:rsidR="00B225C2">
        <w:rPr>
          <w:rFonts w:ascii="Times" w:hAnsi="Times"/>
        </w:rPr>
        <w:t>Vertommen</w:t>
      </w:r>
      <w:proofErr w:type="spellEnd"/>
      <w:r w:rsidR="00B225C2">
        <w:rPr>
          <w:rFonts w:ascii="Times" w:hAnsi="Times"/>
        </w:rPr>
        <w:t xml:space="preserve"> et al., 2016) « </w:t>
      </w:r>
      <w:proofErr w:type="spellStart"/>
      <w:r w:rsidR="00B225C2">
        <w:rPr>
          <w:rFonts w:ascii="Times" w:hAnsi="Times"/>
          <w:i/>
          <w:iCs/>
        </w:rPr>
        <w:t>physical</w:t>
      </w:r>
      <w:proofErr w:type="spellEnd"/>
      <w:r w:rsidR="00B225C2">
        <w:rPr>
          <w:rFonts w:ascii="Times" w:hAnsi="Times"/>
          <w:i/>
          <w:iCs/>
        </w:rPr>
        <w:t xml:space="preserve"> </w:t>
      </w:r>
      <w:proofErr w:type="spellStart"/>
      <w:r w:rsidR="00B225C2">
        <w:rPr>
          <w:rFonts w:ascii="Times" w:hAnsi="Times"/>
          <w:i/>
          <w:iCs/>
        </w:rPr>
        <w:t>maltreatment</w:t>
      </w:r>
      <w:proofErr w:type="spellEnd"/>
      <w:r w:rsidR="00B225C2">
        <w:rPr>
          <w:rFonts w:ascii="Times" w:hAnsi="Times"/>
        </w:rPr>
        <w:t> » (Fortier et al., 2020) « </w:t>
      </w:r>
      <w:r w:rsidR="00B225C2">
        <w:rPr>
          <w:rFonts w:ascii="Times" w:hAnsi="Times"/>
          <w:i/>
          <w:iCs/>
        </w:rPr>
        <w:t>mauvais traitement physique</w:t>
      </w:r>
      <w:r w:rsidR="00B225C2">
        <w:rPr>
          <w:rFonts w:ascii="Times" w:hAnsi="Times"/>
        </w:rPr>
        <w:t xml:space="preserve"> » (OMS, 1999)) trouve sa définition </w:t>
      </w:r>
      <w:r w:rsidR="00301E50">
        <w:rPr>
          <w:rFonts w:ascii="Times" w:hAnsi="Times"/>
        </w:rPr>
        <w:t>comprise</w:t>
      </w:r>
      <w:r w:rsidR="00B225C2">
        <w:rPr>
          <w:rFonts w:ascii="Times" w:hAnsi="Times"/>
        </w:rPr>
        <w:t xml:space="preserve"> entre deux aspects. En effet, la définition de la maltraitance physique n’est pas unique. D’un côté</w:t>
      </w:r>
      <w:r w:rsidR="00301E50">
        <w:rPr>
          <w:rFonts w:ascii="Times" w:hAnsi="Times"/>
        </w:rPr>
        <w:t>,</w:t>
      </w:r>
      <w:r w:rsidR="00B225C2">
        <w:rPr>
          <w:rFonts w:ascii="Times" w:hAnsi="Times"/>
        </w:rPr>
        <w:t xml:space="preserve"> les écrits de certains auteurs mettent en avant les dommages physique réels ainsi que les dommages implicites comme étant la résultante et les conséquences des maltraitance causé</w:t>
      </w:r>
      <w:r w:rsidR="00301E50">
        <w:rPr>
          <w:rFonts w:ascii="Times" w:hAnsi="Times"/>
        </w:rPr>
        <w:t>e</w:t>
      </w:r>
      <w:r w:rsidR="00B225C2">
        <w:rPr>
          <w:rFonts w:ascii="Times" w:hAnsi="Times"/>
        </w:rPr>
        <w:t xml:space="preserve">s (Stirling &amp; Kerr, </w:t>
      </w:r>
      <w:proofErr w:type="gramStart"/>
      <w:r w:rsidR="00B225C2">
        <w:rPr>
          <w:rFonts w:ascii="Times" w:hAnsi="Times"/>
        </w:rPr>
        <w:t>2009;</w:t>
      </w:r>
      <w:proofErr w:type="gramEnd"/>
      <w:r w:rsidR="00B225C2">
        <w:rPr>
          <w:rFonts w:ascii="Times" w:hAnsi="Times"/>
        </w:rPr>
        <w:t xml:space="preserve"> </w:t>
      </w:r>
      <w:proofErr w:type="spellStart"/>
      <w:r w:rsidR="00B225C2">
        <w:rPr>
          <w:rFonts w:ascii="Times" w:hAnsi="Times"/>
        </w:rPr>
        <w:t>Trocmé</w:t>
      </w:r>
      <w:proofErr w:type="spellEnd"/>
      <w:r w:rsidR="00B225C2">
        <w:rPr>
          <w:rFonts w:ascii="Times" w:hAnsi="Times"/>
        </w:rPr>
        <w:t xml:space="preserve"> &amp; al., 2010 ) et d’un autre côté, seuls les dommages physiques « réels » pèsent dans la balance sans prendre en compte ce qu’engendrent ces agressions (Fortier et al., 2020; Parent et al., 2019). Dans cette deuxième définition, les maltraitances physiques peuvent être décrites comme visibles et concrètes (en exemple citons les coups de pied, lancer d’objet, secouer ou pousser l’athlète). Stirling (2009) évoque aussi le fait de punir un athlète en lui interdisant d’aller aux toilettes ou en le privant d’eau pour quelconque sanction. Or comme l’évoque Fortier &amp; al. (2020), ce type de punition relève aussi de la maltraitance psychologique. </w:t>
      </w:r>
      <w:r w:rsidR="00B225C2">
        <w:rPr>
          <w:rFonts w:ascii="Times" w:hAnsi="Times"/>
        </w:rPr>
        <w:lastRenderedPageBreak/>
        <w:t xml:space="preserve">Effectivement, la barrière entre le psychologique et le physique lors de punition de chantage peut être très mince. En effet, </w:t>
      </w:r>
      <w:proofErr w:type="spellStart"/>
      <w:r w:rsidR="00B225C2">
        <w:rPr>
          <w:rFonts w:ascii="Times" w:hAnsi="Times"/>
        </w:rPr>
        <w:t>un</w:t>
      </w:r>
      <w:r w:rsidR="00B225C2">
        <w:rPr>
          <w:rFonts w:ascii="Symbol" w:hAnsi="Symbol"/>
        </w:rPr>
        <w:t></w:t>
      </w:r>
      <w:r w:rsidR="00B225C2">
        <w:rPr>
          <w:rFonts w:ascii="Times" w:hAnsi="Times"/>
        </w:rPr>
        <w:t>e</w:t>
      </w:r>
      <w:proofErr w:type="spellEnd"/>
      <w:r w:rsidR="00B225C2">
        <w:rPr>
          <w:rFonts w:ascii="Times" w:hAnsi="Times"/>
        </w:rPr>
        <w:t xml:space="preserve"> athlète se voyant être </w:t>
      </w:r>
      <w:proofErr w:type="spellStart"/>
      <w:r w:rsidR="00B225C2">
        <w:rPr>
          <w:rFonts w:ascii="Times" w:hAnsi="Times"/>
        </w:rPr>
        <w:t>privé</w:t>
      </w:r>
      <w:r w:rsidR="00B225C2">
        <w:rPr>
          <w:rFonts w:ascii="Symbol" w:hAnsi="Symbol"/>
        </w:rPr>
        <w:t></w:t>
      </w:r>
      <w:r w:rsidR="00B225C2">
        <w:rPr>
          <w:rFonts w:ascii="Times" w:hAnsi="Times"/>
        </w:rPr>
        <w:t>e</w:t>
      </w:r>
      <w:proofErr w:type="spellEnd"/>
      <w:r w:rsidR="00B225C2">
        <w:rPr>
          <w:rFonts w:ascii="Times" w:hAnsi="Times"/>
        </w:rPr>
        <w:t xml:space="preserve"> d’eau comme sanction punitive est aussi </w:t>
      </w:r>
      <w:proofErr w:type="spellStart"/>
      <w:r w:rsidR="00B225C2">
        <w:rPr>
          <w:rFonts w:ascii="Times" w:hAnsi="Times"/>
        </w:rPr>
        <w:t>mis</w:t>
      </w:r>
      <w:r w:rsidR="00B225C2">
        <w:rPr>
          <w:rFonts w:ascii="Symbol" w:hAnsi="Symbol"/>
        </w:rPr>
        <w:t></w:t>
      </w:r>
      <w:r w:rsidR="00B225C2">
        <w:rPr>
          <w:rFonts w:ascii="Times" w:hAnsi="Times"/>
        </w:rPr>
        <w:t>e</w:t>
      </w:r>
      <w:proofErr w:type="spellEnd"/>
      <w:r w:rsidR="00B225C2">
        <w:rPr>
          <w:rFonts w:ascii="Times" w:hAnsi="Times"/>
        </w:rPr>
        <w:t xml:space="preserve"> en danger indirectement. La déshydratation engendre une fatigue psychologique et physique plus intense ayant pour conséquence une certaine fragilité source de blessure plus fréquente. Dès lors, il ressort une difficulté de classifier certaines maltraitances selon les conséquences qu’elles impliquent.  Cet élément met en exergue l’importance d’un retour personnel des athlètes sur leur vécu et leur interprétation respectif.</w:t>
      </w:r>
    </w:p>
    <w:p w14:paraId="5D0AACD0" w14:textId="3E3E532C" w:rsidR="00B225C2" w:rsidRDefault="00B225C2" w:rsidP="00B225C2">
      <w:pPr>
        <w:pStyle w:val="Standard"/>
        <w:spacing w:line="360" w:lineRule="auto"/>
        <w:jc w:val="both"/>
      </w:pPr>
      <w:r>
        <w:rPr>
          <w:rFonts w:ascii="Times" w:hAnsi="Times"/>
        </w:rPr>
        <w:t>En définitif, la définition mise en place par Fortier et collaborateurs (2020) a été retenue</w:t>
      </w:r>
      <w:r w:rsidR="00301E50">
        <w:rPr>
          <w:rFonts w:ascii="Times" w:hAnsi="Times"/>
        </w:rPr>
        <w:t>. C</w:t>
      </w:r>
      <w:r>
        <w:rPr>
          <w:rFonts w:ascii="Times" w:hAnsi="Times"/>
        </w:rPr>
        <w:t>ependant l’intentionnalité de l’acte a complété cette définition. Ainsi, la définition de la maltraitance physique pour ce travail est la suivante :</w:t>
      </w:r>
    </w:p>
    <w:p w14:paraId="7D9483F2" w14:textId="77777777" w:rsidR="00B225C2" w:rsidRDefault="00B225C2" w:rsidP="00B225C2">
      <w:pPr>
        <w:pStyle w:val="Standard"/>
        <w:spacing w:line="360" w:lineRule="auto"/>
        <w:jc w:val="both"/>
        <w:rPr>
          <w:rFonts w:ascii="Times" w:hAnsi="Times"/>
        </w:rPr>
      </w:pPr>
    </w:p>
    <w:p w14:paraId="4596D9B1" w14:textId="529F13A1" w:rsidR="00B225C2" w:rsidRDefault="00B225C2" w:rsidP="00B225C2">
      <w:pPr>
        <w:pStyle w:val="Paragraphedeliste"/>
        <w:numPr>
          <w:ilvl w:val="0"/>
          <w:numId w:val="38"/>
        </w:numPr>
        <w:spacing w:line="360" w:lineRule="auto"/>
        <w:jc w:val="both"/>
      </w:pPr>
      <w:r>
        <w:rPr>
          <w:rFonts w:ascii="Times" w:hAnsi="Times"/>
        </w:rPr>
        <w:t xml:space="preserve">« La maltraitance physique dans le contexte sportif a lieu lorsqu’une personne (exemple : le parent, l’entraîneur, un coéquipier, un adversaire) s’en prend intentionnellement et physiquement à </w:t>
      </w:r>
      <w:proofErr w:type="spellStart"/>
      <w:r>
        <w:rPr>
          <w:rFonts w:ascii="Times" w:hAnsi="Times"/>
        </w:rPr>
        <w:t>un</w:t>
      </w:r>
      <w:r w:rsidR="00301E50">
        <w:rPr>
          <w:rFonts w:ascii="Times" w:hAnsi="Times"/>
        </w:rPr>
        <w:sym w:font="Symbol" w:char="F0D7"/>
      </w:r>
      <w:r w:rsidR="00301E50">
        <w:rPr>
          <w:rFonts w:ascii="Times" w:hAnsi="Times"/>
        </w:rPr>
        <w:t>e</w:t>
      </w:r>
      <w:proofErr w:type="spellEnd"/>
      <w:r>
        <w:rPr>
          <w:rFonts w:ascii="Times" w:hAnsi="Times"/>
        </w:rPr>
        <w:t xml:space="preserve"> athlète, par le biais d’un contact » </w:t>
      </w:r>
      <w:r w:rsidR="00301E50">
        <w:rPr>
          <w:rFonts w:ascii="Times" w:hAnsi="Times"/>
        </w:rPr>
        <w:t>(</w:t>
      </w:r>
      <w:proofErr w:type="spellStart"/>
      <w:r w:rsidR="00301E50">
        <w:rPr>
          <w:rFonts w:ascii="Times" w:hAnsi="Times"/>
        </w:rPr>
        <w:t>Franzoni</w:t>
      </w:r>
      <w:proofErr w:type="spellEnd"/>
      <w:r w:rsidR="00301E50">
        <w:rPr>
          <w:rFonts w:ascii="Times" w:hAnsi="Times"/>
        </w:rPr>
        <w:t xml:space="preserve">, 2021) (à </w:t>
      </w:r>
      <w:proofErr w:type="spellStart"/>
      <w:r w:rsidR="00301E50">
        <w:rPr>
          <w:rFonts w:ascii="Times" w:hAnsi="Times"/>
        </w:rPr>
        <w:t>controler</w:t>
      </w:r>
      <w:proofErr w:type="spellEnd"/>
      <w:r w:rsidR="00301E50">
        <w:rPr>
          <w:rFonts w:ascii="Times" w:hAnsi="Times"/>
        </w:rPr>
        <w:t>)</w:t>
      </w:r>
    </w:p>
    <w:p w14:paraId="3B33E182" w14:textId="77777777" w:rsidR="00B225C2" w:rsidRDefault="00B225C2" w:rsidP="00B225C2">
      <w:pPr>
        <w:pStyle w:val="Standard"/>
        <w:spacing w:line="360" w:lineRule="auto"/>
        <w:jc w:val="both"/>
        <w:rPr>
          <w:ins w:id="27" w:author="Élise Marsollier" w:date="2022-12-22T08:12:00Z"/>
        </w:rPr>
      </w:pPr>
    </w:p>
    <w:p w14:paraId="25A28B3E" w14:textId="320BF676" w:rsidR="00B225C2" w:rsidRDefault="009747AB" w:rsidP="00B225C2">
      <w:pPr>
        <w:pStyle w:val="Standard"/>
        <w:spacing w:line="360" w:lineRule="auto"/>
        <w:jc w:val="both"/>
        <w:rPr>
          <w:rFonts w:ascii="Times" w:hAnsi="Times"/>
        </w:rPr>
      </w:pPr>
      <w:r>
        <w:rPr>
          <w:rFonts w:ascii="Times" w:hAnsi="Times"/>
        </w:rPr>
        <w:t>Deuxièmement, l</w:t>
      </w:r>
      <w:r w:rsidR="00B225C2">
        <w:rPr>
          <w:rFonts w:ascii="Times" w:hAnsi="Times"/>
        </w:rPr>
        <w:t xml:space="preserve">a maltraitance psychologique est la forme de maltraitance la plus difficile à définir </w:t>
      </w:r>
      <w:r w:rsidR="00301E50">
        <w:rPr>
          <w:rFonts w:ascii="Times" w:hAnsi="Times"/>
        </w:rPr>
        <w:t>en raison de la</w:t>
      </w:r>
      <w:r w:rsidR="00B225C2">
        <w:rPr>
          <w:rFonts w:ascii="Times" w:hAnsi="Times"/>
        </w:rPr>
        <w:t xml:space="preserve"> complexité de sa forme et de l’impact croissant et progressif qui s’empare de la victime. Elle interagit directement sur le psychisme et le mental de la victime, compromettant ainsi un développement productif et sécure (Fortier et al., 2020</w:t>
      </w:r>
      <w:r w:rsidR="00B225C2" w:rsidRPr="004E0F28">
        <w:rPr>
          <w:rFonts w:ascii="Times" w:hAnsi="Times"/>
        </w:rPr>
        <w:t>).</w:t>
      </w:r>
      <w:r w:rsidR="00B225C2">
        <w:rPr>
          <w:rFonts w:ascii="Times" w:hAnsi="Times"/>
        </w:rPr>
        <w:t xml:space="preserve"> La violence psychologique semble être omniprésente dans toutes les formes de maltraitance. En effet, les autres formes de maltraitance sont très rarement présentes sans une domination psychologique comme base autoritaire </w:t>
      </w:r>
      <w:r w:rsidR="00301E50">
        <w:rPr>
          <w:rFonts w:ascii="Times" w:hAnsi="Times"/>
        </w:rPr>
        <w:fldChar w:fldCharType="begin"/>
      </w:r>
      <w:r w:rsidR="00301E50">
        <w:rPr>
          <w:rFonts w:ascii="Times" w:hAnsi="Times"/>
        </w:rPr>
        <w:instrText xml:space="preserve"> ADDIN ZOTERO_ITEM CSL_CITATION {"citationID":"Q0qNh8gh","properties":{"formattedCitation":"(Alexander et al., 2011)","plainCitation":"(Alexander et al., 2011)","noteIndex":0},"citationItems":[{"id":47,"uris":["http://zotero.org/users/9928041/items/ZTKCZZVF"],"itemData":{"id":47,"type":"article-journal","language":"en","page":"205","source":"Zotero","title":"The experiences of children participating in organised sport in the UK","author":[{"family":"Alexander","given":"Kate"},{"family":"Stafford","given":"Anne"},{"family":"Lewis","given":"Ruth"}],"issued":{"date-parts":[["2011"]]}}}],"schema":"https://github.com/citation-style-language/schema/raw/master/csl-citation.json"} </w:instrText>
      </w:r>
      <w:r w:rsidR="00301E50">
        <w:rPr>
          <w:rFonts w:ascii="Times" w:hAnsi="Times"/>
        </w:rPr>
        <w:fldChar w:fldCharType="separate"/>
      </w:r>
      <w:r w:rsidR="00301E50">
        <w:rPr>
          <w:rFonts w:ascii="Times" w:hAnsi="Times"/>
          <w:noProof/>
        </w:rPr>
        <w:t>(Alexander et al., 2011)</w:t>
      </w:r>
      <w:r w:rsidR="00301E50">
        <w:rPr>
          <w:rFonts w:ascii="Times" w:hAnsi="Times"/>
        </w:rPr>
        <w:fldChar w:fldCharType="end"/>
      </w:r>
      <w:r w:rsidR="00B225C2">
        <w:rPr>
          <w:rFonts w:ascii="Times" w:hAnsi="Times"/>
        </w:rPr>
        <w:t xml:space="preserve">, comme il l’a été soulevé dans le paragraphe précédent. </w:t>
      </w:r>
      <w:r w:rsidR="00B225C2" w:rsidRPr="004E0F28">
        <w:rPr>
          <w:rFonts w:ascii="Times" w:hAnsi="Times"/>
        </w:rPr>
        <w:t xml:space="preserve"> </w:t>
      </w:r>
    </w:p>
    <w:p w14:paraId="0FFAD10E" w14:textId="77777777" w:rsidR="00301E50" w:rsidRDefault="00301E50" w:rsidP="00B225C2">
      <w:pPr>
        <w:pStyle w:val="Standard"/>
        <w:spacing w:line="360" w:lineRule="auto"/>
        <w:jc w:val="both"/>
      </w:pPr>
    </w:p>
    <w:p w14:paraId="67C49353" w14:textId="2432C4CE" w:rsidR="00B225C2" w:rsidRDefault="00B225C2" w:rsidP="00B225C2">
      <w:pPr>
        <w:pStyle w:val="Standard"/>
        <w:spacing w:line="360" w:lineRule="auto"/>
        <w:jc w:val="both"/>
        <w:rPr>
          <w:rFonts w:ascii="Times" w:hAnsi="Times"/>
        </w:rPr>
      </w:pPr>
      <w:r>
        <w:rPr>
          <w:rFonts w:ascii="Times" w:hAnsi="Times"/>
        </w:rPr>
        <w:t xml:space="preserve">Elle peut être définie comme étant les actes dégradeurs du comportement, du cognitif, de l’affectif et/ou des capacités physique d’un enfant (Brassard &amp; Donovan, 2006). De plus, cette forme de violence est la moins étudiée cliniquement en raison de l’acceptation communautaire et culturelle de celle-ci (Brassard &amp; Donovan, 2006). Cette forme de maltraitance engendre des </w:t>
      </w:r>
      <w:r>
        <w:rPr>
          <w:rFonts w:ascii="Times" w:hAnsi="Times"/>
        </w:rPr>
        <w:lastRenderedPageBreak/>
        <w:t xml:space="preserve">blessures invisibles et tacitement acceptées par les normes du sport en question. Ainsi, une acceptation de celle-ci est rapidement intériorisée par la communauté sportive.  </w:t>
      </w:r>
    </w:p>
    <w:p w14:paraId="4AB4C796" w14:textId="77777777" w:rsidR="00301E50" w:rsidRDefault="00301E50" w:rsidP="00B225C2">
      <w:pPr>
        <w:pStyle w:val="Standard"/>
        <w:spacing w:line="360" w:lineRule="auto"/>
        <w:jc w:val="both"/>
      </w:pPr>
    </w:p>
    <w:p w14:paraId="7B54D421" w14:textId="77777777" w:rsidR="00B225C2" w:rsidRDefault="00B225C2" w:rsidP="00B225C2">
      <w:pPr>
        <w:pStyle w:val="Standard"/>
        <w:spacing w:line="360" w:lineRule="auto"/>
        <w:jc w:val="both"/>
        <w:rPr>
          <w:rFonts w:ascii="Times" w:hAnsi="Times"/>
        </w:rPr>
      </w:pPr>
      <w:r>
        <w:rPr>
          <w:rFonts w:ascii="Times" w:hAnsi="Times"/>
        </w:rPr>
        <w:t xml:space="preserve">Plusieurs exemples peuvent s’apparenter à de la pression psychologique comme par exemple : des cris pour « motiver », des remarques sur le physique de la personne, de l’humiliation à répétition, des exclusions de l’entrainement, du racisme, des menaces. (Fortier et al., </w:t>
      </w:r>
      <w:proofErr w:type="gramStart"/>
      <w:r>
        <w:rPr>
          <w:rFonts w:ascii="Times" w:hAnsi="Times"/>
        </w:rPr>
        <w:t>2020;</w:t>
      </w:r>
      <w:proofErr w:type="gramEnd"/>
      <w:r>
        <w:rPr>
          <w:rFonts w:ascii="Times" w:hAnsi="Times"/>
        </w:rPr>
        <w:t xml:space="preserve"> </w:t>
      </w:r>
      <w:proofErr w:type="spellStart"/>
      <w:r>
        <w:rPr>
          <w:rFonts w:ascii="Times" w:hAnsi="Times"/>
        </w:rPr>
        <w:t>Iwaniec</w:t>
      </w:r>
      <w:proofErr w:type="spellEnd"/>
      <w:r>
        <w:rPr>
          <w:rFonts w:ascii="Times" w:hAnsi="Times"/>
        </w:rPr>
        <w:t xml:space="preserve"> et al., 2003).</w:t>
      </w:r>
    </w:p>
    <w:p w14:paraId="005AF54C" w14:textId="77777777" w:rsidR="00B225C2" w:rsidRDefault="00B225C2" w:rsidP="00B225C2">
      <w:pPr>
        <w:pStyle w:val="Standard"/>
        <w:spacing w:line="360" w:lineRule="auto"/>
        <w:jc w:val="both"/>
      </w:pPr>
      <w:r>
        <w:rPr>
          <w:rFonts w:ascii="Times" w:hAnsi="Times"/>
        </w:rPr>
        <w:t>Nous avons choisi la définition de Stirling et Kerr (2008) pour faire office de base de compréhension. Cette définition a cependant été reformulée et simplifiée. De ce fait, la définition retenue est :</w:t>
      </w:r>
    </w:p>
    <w:p w14:paraId="3C81091A" w14:textId="77777777" w:rsidR="00B225C2" w:rsidRDefault="00B225C2" w:rsidP="00B225C2">
      <w:pPr>
        <w:pStyle w:val="Standard"/>
        <w:spacing w:line="360" w:lineRule="auto"/>
        <w:jc w:val="both"/>
        <w:rPr>
          <w:rFonts w:ascii="Times" w:hAnsi="Times"/>
        </w:rPr>
      </w:pPr>
    </w:p>
    <w:p w14:paraId="3D46EF88" w14:textId="77777777" w:rsidR="00B225C2" w:rsidRDefault="00B225C2" w:rsidP="00B225C2">
      <w:pPr>
        <w:pStyle w:val="Paragraphedeliste"/>
        <w:numPr>
          <w:ilvl w:val="0"/>
          <w:numId w:val="7"/>
        </w:numPr>
        <w:spacing w:line="360" w:lineRule="auto"/>
        <w:jc w:val="both"/>
      </w:pPr>
      <w:r>
        <w:rPr>
          <w:rFonts w:ascii="Times" w:hAnsi="Times"/>
        </w:rPr>
        <w:t>« La maltraitance psychologique dans le contexte sportif a lieu lorsqu’une personne (exemple : le parent, l’entraîneur, un coéquipier, un adversaire) s’en prend intentionnellement à une personne sans qu’il y ait de contact physique ».</w:t>
      </w:r>
    </w:p>
    <w:p w14:paraId="65600866" w14:textId="77777777" w:rsidR="00B225C2" w:rsidDel="00125447" w:rsidRDefault="00B225C2" w:rsidP="00B225C2">
      <w:pPr>
        <w:pStyle w:val="Standard"/>
        <w:spacing w:line="360" w:lineRule="auto"/>
        <w:jc w:val="both"/>
        <w:rPr>
          <w:del w:id="28" w:author="Élise Marsollier" w:date="2022-12-22T08:12:00Z"/>
        </w:rPr>
      </w:pPr>
    </w:p>
    <w:p w14:paraId="302F22A6" w14:textId="77777777" w:rsidR="00B225C2" w:rsidDel="00125447" w:rsidRDefault="00B225C2" w:rsidP="00B225C2">
      <w:pPr>
        <w:pStyle w:val="Standard"/>
        <w:spacing w:line="360" w:lineRule="auto"/>
        <w:jc w:val="both"/>
        <w:rPr>
          <w:del w:id="29" w:author="Élise Marsollier" w:date="2022-12-22T08:12:00Z"/>
          <w:rFonts w:ascii="Times" w:hAnsi="Times"/>
        </w:rPr>
      </w:pPr>
    </w:p>
    <w:p w14:paraId="1B50FBDF" w14:textId="77777777" w:rsidR="00B225C2" w:rsidDel="00125447" w:rsidRDefault="00B225C2" w:rsidP="00B225C2">
      <w:pPr>
        <w:pStyle w:val="Titre4"/>
        <w:rPr>
          <w:del w:id="30" w:author="Élise Marsollier" w:date="2022-12-22T08:12:00Z"/>
        </w:rPr>
      </w:pPr>
      <w:del w:id="31" w:author="Élise Marsollier" w:date="2022-12-22T08:12:00Z">
        <w:r w:rsidDel="00125447">
          <w:delText>Définition maltraitance sexuelle</w:delText>
        </w:r>
      </w:del>
    </w:p>
    <w:p w14:paraId="0CDB4B05" w14:textId="77777777" w:rsidR="00B225C2" w:rsidRDefault="00B225C2" w:rsidP="00B225C2">
      <w:pPr>
        <w:pStyle w:val="Standard"/>
        <w:spacing w:line="360" w:lineRule="auto"/>
        <w:jc w:val="both"/>
        <w:rPr>
          <w:rFonts w:ascii="Times" w:hAnsi="Times"/>
        </w:rPr>
      </w:pPr>
    </w:p>
    <w:p w14:paraId="53D9AA59" w14:textId="36AA5C6C" w:rsidR="00B225C2" w:rsidRDefault="00B225C2" w:rsidP="00B225C2">
      <w:pPr>
        <w:pStyle w:val="Standard"/>
        <w:spacing w:line="360" w:lineRule="auto"/>
        <w:jc w:val="both"/>
        <w:rPr>
          <w:rFonts w:ascii="Times" w:hAnsi="Times" w:cs="Arial"/>
          <w:color w:val="000000"/>
          <w:spacing w:val="-4"/>
        </w:rPr>
      </w:pPr>
      <w:del w:id="32" w:author="Élise Marsollier" w:date="2022-12-22T08:12:00Z">
        <w:r w:rsidDel="00125447">
          <w:rPr>
            <w:rFonts w:ascii="Times" w:hAnsi="Times"/>
          </w:rPr>
          <w:delText xml:space="preserve">La </w:delText>
        </w:r>
      </w:del>
      <w:ins w:id="33" w:author="Élise Marsollier" w:date="2022-12-22T08:12:00Z">
        <w:r>
          <w:rPr>
            <w:rFonts w:ascii="Times" w:hAnsi="Times"/>
          </w:rPr>
          <w:t xml:space="preserve">Troisièmement, la </w:t>
        </w:r>
      </w:ins>
      <w:r>
        <w:rPr>
          <w:rFonts w:ascii="Times" w:hAnsi="Times"/>
        </w:rPr>
        <w:t>maltraitance sexuelle en milieu sportif peut être de deux ordres différents ; d’une part</w:t>
      </w:r>
      <w:r w:rsidR="00301E50">
        <w:rPr>
          <w:rFonts w:ascii="Times" w:hAnsi="Times"/>
        </w:rPr>
        <w:t>,</w:t>
      </w:r>
      <w:r>
        <w:rPr>
          <w:rFonts w:ascii="Times" w:hAnsi="Times"/>
        </w:rPr>
        <w:t xml:space="preserve"> il y a les agressions sexuelles avec contact (caresse, toucher, pénétration, inceste, viol, sodomie) et d’une autre part, il y a les gestes de nature sexuel sans contact comme l’exhibitionnisme</w:t>
      </w:r>
      <w:r w:rsidR="00301E50">
        <w:rPr>
          <w:rFonts w:ascii="Times" w:hAnsi="Times"/>
        </w:rPr>
        <w:t xml:space="preserve"> </w:t>
      </w:r>
      <w:r>
        <w:rPr>
          <w:rFonts w:ascii="Times" w:hAnsi="Times"/>
        </w:rPr>
        <w:t xml:space="preserve">ou une vidéo impliquant l’enfant dans des actes sexuels (Jolly &amp; </w:t>
      </w:r>
      <w:proofErr w:type="spellStart"/>
      <w:r>
        <w:rPr>
          <w:rFonts w:ascii="Times" w:hAnsi="Times"/>
        </w:rPr>
        <w:t>Décamps</w:t>
      </w:r>
      <w:proofErr w:type="spellEnd"/>
      <w:r>
        <w:rPr>
          <w:rFonts w:ascii="Times" w:hAnsi="Times"/>
        </w:rPr>
        <w:t>, 2006). Le Comité International Olympique complète cette définition </w:t>
      </w:r>
      <w:r w:rsidR="00301E50">
        <w:rPr>
          <w:rFonts w:ascii="Times" w:hAnsi="Times"/>
        </w:rPr>
        <w:t>en précisant que</w:t>
      </w:r>
      <w:r>
        <w:rPr>
          <w:rFonts w:ascii="Times" w:hAnsi="Times"/>
        </w:rPr>
        <w:t xml:space="preserve"> le harcèlement sexuel </w:t>
      </w:r>
      <w:r w:rsidR="00301E50">
        <w:rPr>
          <w:rFonts w:ascii="Times" w:hAnsi="Times"/>
        </w:rPr>
        <w:t>est entendu comm</w:t>
      </w:r>
      <w:r>
        <w:rPr>
          <w:rFonts w:ascii="Times" w:hAnsi="Times"/>
        </w:rPr>
        <w:t xml:space="preserve">e </w:t>
      </w:r>
      <w:r>
        <w:rPr>
          <w:rFonts w:ascii="Times" w:hAnsi="Times" w:cs="Arial"/>
          <w:color w:val="000000"/>
          <w:spacing w:val="-4"/>
        </w:rPr>
        <w:t>« un comportement verbal, non verbal ou physique sexualisé, envers un</w:t>
      </w:r>
      <w:r w:rsidR="00706AEF">
        <w:rPr>
          <w:rFonts w:ascii="Times" w:hAnsi="Times" w:cs="Arial"/>
          <w:color w:val="000000"/>
          <w:spacing w:val="-4"/>
        </w:rPr>
        <w:t>e</w:t>
      </w:r>
      <w:r>
        <w:rPr>
          <w:rFonts w:ascii="Times" w:hAnsi="Times" w:cs="Arial"/>
          <w:color w:val="000000"/>
          <w:spacing w:val="-4"/>
        </w:rPr>
        <w:t xml:space="preserve"> </w:t>
      </w:r>
      <w:r w:rsidR="00706AEF">
        <w:rPr>
          <w:rFonts w:ascii="Times" w:hAnsi="Times" w:cs="Arial"/>
          <w:color w:val="000000"/>
          <w:spacing w:val="-4"/>
        </w:rPr>
        <w:t xml:space="preserve">personne </w:t>
      </w:r>
      <w:r>
        <w:rPr>
          <w:rFonts w:ascii="Times" w:hAnsi="Times" w:cs="Arial"/>
          <w:color w:val="000000"/>
          <w:spacing w:val="-4"/>
        </w:rPr>
        <w:t>ou un groupe, qui peut être délibéré ou involontaire, légal ou illégal, et est basé sur une maltraitance de pouvoir et de confiance. La maltraitance sexuelle s’applique à toute activité sexuelle pour laquelle il n’y a pas ou il ne peut pas y avoir consentement. La maltraitance sexuelle implique souvent un processus de conditionnement » (CIO, 2021).</w:t>
      </w:r>
    </w:p>
    <w:p w14:paraId="40A865DD" w14:textId="77777777" w:rsidR="00301E50" w:rsidRDefault="00301E50" w:rsidP="00B225C2">
      <w:pPr>
        <w:pStyle w:val="Standard"/>
        <w:spacing w:line="360" w:lineRule="auto"/>
        <w:jc w:val="both"/>
        <w:rPr>
          <w:rFonts w:ascii="Times" w:hAnsi="Times" w:cs="Arial"/>
          <w:color w:val="000000"/>
          <w:spacing w:val="-4"/>
        </w:rPr>
      </w:pPr>
    </w:p>
    <w:p w14:paraId="606906A0" w14:textId="66E25CF5" w:rsidR="00B225C2" w:rsidRDefault="00B225C2" w:rsidP="00B225C2">
      <w:pPr>
        <w:pStyle w:val="Standard"/>
        <w:spacing w:line="360" w:lineRule="auto"/>
        <w:jc w:val="both"/>
      </w:pPr>
      <w:r>
        <w:rPr>
          <w:rFonts w:ascii="Times" w:hAnsi="Times"/>
        </w:rPr>
        <w:t>La maltraitance sexuelle</w:t>
      </w:r>
      <w:r w:rsidR="00301E50">
        <w:rPr>
          <w:rFonts w:ascii="Times" w:hAnsi="Times"/>
        </w:rPr>
        <w:t>, dans le présent travail, s’inspire de la</w:t>
      </w:r>
      <w:r>
        <w:rPr>
          <w:rFonts w:ascii="Times" w:hAnsi="Times"/>
        </w:rPr>
        <w:t xml:space="preserve"> définition du travail de Basile et collaborateurs (2014). Cette définition a été ajustée dans le </w:t>
      </w:r>
      <w:r>
        <w:rPr>
          <w:rFonts w:ascii="Times" w:hAnsi="Times"/>
        </w:rPr>
        <w:lastRenderedPageBreak/>
        <w:t>remplacement de « violence » par le terme de « maltraitance ». Celle-ci s’exprime donc comme cela :</w:t>
      </w:r>
    </w:p>
    <w:p w14:paraId="3830105A" w14:textId="77777777" w:rsidR="00B225C2" w:rsidRDefault="00B225C2" w:rsidP="00B225C2">
      <w:pPr>
        <w:pStyle w:val="Standard"/>
        <w:spacing w:line="360" w:lineRule="auto"/>
        <w:ind w:left="360"/>
        <w:jc w:val="both"/>
        <w:rPr>
          <w:rFonts w:ascii="Times" w:hAnsi="Times"/>
        </w:rPr>
      </w:pPr>
    </w:p>
    <w:p w14:paraId="26F01993" w14:textId="77777777" w:rsidR="00B225C2" w:rsidRPr="001B2A1F" w:rsidRDefault="00B225C2" w:rsidP="00B225C2">
      <w:pPr>
        <w:pStyle w:val="Paragraphedeliste"/>
        <w:numPr>
          <w:ilvl w:val="0"/>
          <w:numId w:val="7"/>
        </w:numPr>
        <w:spacing w:line="360" w:lineRule="auto"/>
        <w:jc w:val="both"/>
      </w:pPr>
      <w:r>
        <w:rPr>
          <w:rFonts w:ascii="Times" w:hAnsi="Times"/>
        </w:rPr>
        <w:t>« </w:t>
      </w:r>
      <w:r>
        <w:rPr>
          <w:rFonts w:ascii="TimesNewRomanPSMT" w:hAnsi="TimesNewRomanPSMT"/>
        </w:rPr>
        <w:t>La maltraitance sexuelle dans le contexte sportif est définie comme un comportement d’ordre sexuel qui est commis ou tenté par une autre personne (exemples : l’entraineur, le médecin du sport, un coéquipier) sans avoir reçu le consentement de l’athlète ou contre un athlète qui n’est pas en mesure de consentir ou refuser ».</w:t>
      </w:r>
    </w:p>
    <w:p w14:paraId="6411DDD0" w14:textId="77777777" w:rsidR="00B225C2" w:rsidRPr="001B2A1F" w:rsidDel="00125447" w:rsidRDefault="00B225C2" w:rsidP="00B225C2">
      <w:pPr>
        <w:pStyle w:val="Paragraphedeliste"/>
        <w:spacing w:line="360" w:lineRule="auto"/>
        <w:jc w:val="both"/>
        <w:rPr>
          <w:del w:id="34" w:author="Élise Marsollier" w:date="2022-12-22T08:12:00Z"/>
        </w:rPr>
      </w:pPr>
    </w:p>
    <w:p w14:paraId="1C77645C" w14:textId="77777777" w:rsidR="00B225C2" w:rsidDel="00125447" w:rsidRDefault="00B225C2" w:rsidP="00B225C2">
      <w:pPr>
        <w:pStyle w:val="Titre4"/>
        <w:rPr>
          <w:del w:id="35" w:author="Élise Marsollier" w:date="2022-12-22T08:12:00Z"/>
        </w:rPr>
      </w:pPr>
      <w:del w:id="36" w:author="Élise Marsollier" w:date="2022-12-22T08:12:00Z">
        <w:r w:rsidDel="00125447">
          <w:delText>Définition de la négligence</w:delText>
        </w:r>
      </w:del>
    </w:p>
    <w:p w14:paraId="2B51D133" w14:textId="77777777" w:rsidR="00B225C2" w:rsidRDefault="00B225C2" w:rsidP="00B225C2">
      <w:pPr>
        <w:pStyle w:val="Standard"/>
        <w:spacing w:line="360" w:lineRule="auto"/>
        <w:jc w:val="both"/>
        <w:rPr>
          <w:rFonts w:ascii="Times" w:hAnsi="Times" w:cs="Arial"/>
          <w:color w:val="000000"/>
          <w:spacing w:val="-4"/>
        </w:rPr>
      </w:pPr>
    </w:p>
    <w:p w14:paraId="7CD358B5" w14:textId="40AD3252" w:rsidR="00B225C2" w:rsidRDefault="00B225C2" w:rsidP="00B225C2">
      <w:pPr>
        <w:pStyle w:val="Standard"/>
        <w:spacing w:line="360" w:lineRule="auto"/>
        <w:jc w:val="both"/>
      </w:pPr>
      <w:r>
        <w:rPr>
          <w:rFonts w:ascii="Times" w:hAnsi="Times" w:cs="Arial"/>
          <w:color w:val="000000"/>
          <w:spacing w:val="-4"/>
        </w:rPr>
        <w:t xml:space="preserve">Enfin, </w:t>
      </w:r>
      <w:r w:rsidR="00301E50">
        <w:rPr>
          <w:rFonts w:ascii="Times" w:hAnsi="Times" w:cs="Arial"/>
          <w:color w:val="000000"/>
          <w:spacing w:val="-4"/>
        </w:rPr>
        <w:t xml:space="preserve">il nous parait essentiel de nous pencher sur la maltraitance issue de </w:t>
      </w:r>
      <w:r>
        <w:rPr>
          <w:rFonts w:ascii="Times" w:hAnsi="Times" w:cs="Arial"/>
          <w:color w:val="000000"/>
          <w:spacing w:val="-4"/>
        </w:rPr>
        <w:t>la négligence. Ce point peut se diviser en quatre secteurs pour mieux visualiser la complexité de cette forme de maltraitance. Premièrement, il y a la négligence éducationnelle qui implique d’encourager u</w:t>
      </w:r>
      <w:r w:rsidR="00706AEF">
        <w:rPr>
          <w:rFonts w:ascii="Times" w:hAnsi="Times" w:cs="Arial"/>
          <w:color w:val="000000"/>
          <w:spacing w:val="-4"/>
        </w:rPr>
        <w:t>n</w:t>
      </w:r>
      <w:r w:rsidR="00301E50">
        <w:rPr>
          <w:rFonts w:ascii="Times" w:hAnsi="Times" w:cs="Arial"/>
          <w:color w:val="000000"/>
          <w:spacing w:val="-4"/>
        </w:rPr>
        <w:sym w:font="Symbol" w:char="F0D7"/>
      </w:r>
      <w:r w:rsidR="00301E50">
        <w:rPr>
          <w:rFonts w:ascii="Times" w:hAnsi="Times" w:cs="Arial"/>
          <w:color w:val="000000"/>
          <w:spacing w:val="-4"/>
        </w:rPr>
        <w:t xml:space="preserve">e enfant </w:t>
      </w:r>
      <w:r>
        <w:rPr>
          <w:rFonts w:ascii="Times" w:hAnsi="Times" w:cs="Arial"/>
          <w:color w:val="000000"/>
          <w:spacing w:val="-4"/>
        </w:rPr>
        <w:t>à manquer ou quitter l’école pour pouvoir avoir plus de temps pour le sport en question. Deuxièmement, il y a une négligence qui touche à l’aspect social</w:t>
      </w:r>
      <w:r w:rsidR="00301E50">
        <w:rPr>
          <w:rFonts w:ascii="Times" w:hAnsi="Times" w:cs="Arial"/>
          <w:color w:val="000000"/>
          <w:spacing w:val="-4"/>
        </w:rPr>
        <w:t>. Celle-ci</w:t>
      </w:r>
      <w:r>
        <w:rPr>
          <w:rFonts w:ascii="Times" w:hAnsi="Times" w:cs="Arial"/>
          <w:color w:val="000000"/>
          <w:spacing w:val="-4"/>
        </w:rPr>
        <w:t xml:space="preserve"> s’illustre par le découragement </w:t>
      </w:r>
      <w:r w:rsidR="00301E50">
        <w:rPr>
          <w:rFonts w:ascii="Times" w:hAnsi="Times" w:cs="Arial"/>
          <w:color w:val="000000"/>
          <w:spacing w:val="-4"/>
        </w:rPr>
        <w:t>à</w:t>
      </w:r>
      <w:r>
        <w:rPr>
          <w:rFonts w:ascii="Times" w:hAnsi="Times" w:cs="Arial"/>
          <w:color w:val="000000"/>
          <w:spacing w:val="-4"/>
        </w:rPr>
        <w:t xml:space="preserve"> créer des liens affectifs sociaux et amoureux pour la mise en priorité de la pratique sportive. Troisièmement, la négligence physique qui s’observe lorsqu’une personne de l’entourage omet de diriger l’individu vers une personne du corps médical en cas de besoin. Ce type de négligence comprend également les comportements </w:t>
      </w:r>
      <w:r w:rsidR="00301E50">
        <w:rPr>
          <w:rFonts w:ascii="Times" w:hAnsi="Times" w:cs="Arial"/>
          <w:color w:val="000000"/>
          <w:spacing w:val="-4"/>
        </w:rPr>
        <w:t xml:space="preserve">qui </w:t>
      </w:r>
      <w:r>
        <w:rPr>
          <w:rFonts w:ascii="Times" w:hAnsi="Times" w:cs="Arial"/>
          <w:color w:val="000000"/>
          <w:spacing w:val="-4"/>
        </w:rPr>
        <w:t xml:space="preserve">n’assurent pas la protection de la personne en négligeant sa sécurité ou le matériel utilisé. Finalement une négligence liée à l’aspect émotionnel </w:t>
      </w:r>
      <w:r w:rsidR="00301E50">
        <w:rPr>
          <w:rFonts w:ascii="Times" w:hAnsi="Times" w:cs="Arial"/>
          <w:color w:val="000000"/>
          <w:spacing w:val="-4"/>
        </w:rPr>
        <w:t xml:space="preserve">qui </w:t>
      </w:r>
      <w:r>
        <w:rPr>
          <w:rFonts w:ascii="Times" w:hAnsi="Times" w:cs="Arial"/>
          <w:color w:val="000000"/>
          <w:spacing w:val="-4"/>
        </w:rPr>
        <w:t>intervient lorsqu’un soutien psychologique est nécessaire pour l’entraîné</w:t>
      </w:r>
      <w:r>
        <w:rPr>
          <w:rFonts w:ascii="Times" w:hAnsi="Times" w:cs="Arial"/>
          <w:color w:val="000000"/>
          <w:spacing w:val="-4"/>
        </w:rPr>
        <w:sym w:font="Symbol" w:char="F0D7"/>
      </w:r>
      <w:r>
        <w:rPr>
          <w:rFonts w:ascii="Times" w:hAnsi="Times" w:cs="Arial"/>
          <w:color w:val="000000"/>
          <w:spacing w:val="-4"/>
        </w:rPr>
        <w:t>e et qu’il n’intervient pas. (INSPQ, 2012)</w:t>
      </w:r>
    </w:p>
    <w:p w14:paraId="52FF0706" w14:textId="77777777" w:rsidR="00B225C2" w:rsidRDefault="00B225C2" w:rsidP="00B225C2">
      <w:pPr>
        <w:pStyle w:val="Standard"/>
        <w:spacing w:line="360" w:lineRule="auto"/>
        <w:jc w:val="both"/>
        <w:rPr>
          <w:rFonts w:ascii="Times" w:hAnsi="Times" w:cs="Arial"/>
          <w:color w:val="000000"/>
          <w:spacing w:val="-4"/>
        </w:rPr>
      </w:pPr>
    </w:p>
    <w:p w14:paraId="1CBD40FB" w14:textId="4D20D436" w:rsidR="00B225C2" w:rsidRDefault="00B225C2" w:rsidP="00B225C2">
      <w:pPr>
        <w:pStyle w:val="Standard"/>
        <w:spacing w:line="360" w:lineRule="auto"/>
        <w:jc w:val="both"/>
        <w:rPr>
          <w:rFonts w:ascii="Times" w:hAnsi="Times" w:cs="Arial"/>
          <w:color w:val="000000"/>
          <w:spacing w:val="-4"/>
        </w:rPr>
      </w:pPr>
      <w:r>
        <w:rPr>
          <w:rFonts w:ascii="Times" w:hAnsi="Times" w:cs="Arial"/>
          <w:color w:val="000000"/>
          <w:spacing w:val="-4"/>
        </w:rPr>
        <w:t>Dans notre étude, nous avons pu également mettre en avant une forme de négligence d’ordre moral. La négligence peut ainsi se manifester par l’exclusion morale (par une autorité supérieure) d’</w:t>
      </w:r>
      <w:proofErr w:type="spellStart"/>
      <w:r>
        <w:rPr>
          <w:rFonts w:ascii="Times" w:hAnsi="Times" w:cs="Arial"/>
          <w:color w:val="000000"/>
          <w:spacing w:val="-4"/>
        </w:rPr>
        <w:t>un</w:t>
      </w:r>
      <w:r>
        <w:rPr>
          <w:rFonts w:ascii="Symbol" w:hAnsi="Symbol" w:cs="Arial"/>
          <w:color w:val="000000"/>
          <w:spacing w:val="-4"/>
        </w:rPr>
        <w:t></w:t>
      </w:r>
      <w:r>
        <w:rPr>
          <w:rFonts w:ascii="Times" w:hAnsi="Times" w:cs="Arial"/>
          <w:color w:val="000000"/>
          <w:spacing w:val="-4"/>
        </w:rPr>
        <w:t>e</w:t>
      </w:r>
      <w:proofErr w:type="spellEnd"/>
      <w:r>
        <w:rPr>
          <w:rFonts w:ascii="Times" w:hAnsi="Times" w:cs="Arial"/>
          <w:color w:val="000000"/>
          <w:spacing w:val="-4"/>
        </w:rPr>
        <w:t xml:space="preserve"> </w:t>
      </w:r>
      <w:proofErr w:type="spellStart"/>
      <w:r>
        <w:rPr>
          <w:rFonts w:ascii="Times" w:hAnsi="Times" w:cs="Arial"/>
          <w:color w:val="000000"/>
          <w:spacing w:val="-4"/>
        </w:rPr>
        <w:t>sportif</w:t>
      </w:r>
      <w:r>
        <w:rPr>
          <w:rFonts w:ascii="Symbol" w:hAnsi="Symbol" w:cs="Arial"/>
          <w:color w:val="000000"/>
          <w:spacing w:val="-4"/>
        </w:rPr>
        <w:t></w:t>
      </w:r>
      <w:r>
        <w:rPr>
          <w:rFonts w:ascii="Times" w:hAnsi="Times" w:cs="Arial"/>
          <w:color w:val="000000"/>
          <w:spacing w:val="-4"/>
        </w:rPr>
        <w:t>ve</w:t>
      </w:r>
      <w:proofErr w:type="spellEnd"/>
      <w:r>
        <w:rPr>
          <w:rFonts w:ascii="Times" w:hAnsi="Times" w:cs="Arial"/>
          <w:color w:val="000000"/>
          <w:spacing w:val="-4"/>
        </w:rPr>
        <w:t xml:space="preserve"> suite à un événement déclencheur comme le manque d’un entrainement, une performance jugée pas assez bonne</w:t>
      </w:r>
      <w:r w:rsidR="00301E50">
        <w:rPr>
          <w:rFonts w:ascii="Times" w:hAnsi="Times" w:cs="Arial"/>
          <w:color w:val="000000"/>
          <w:spacing w:val="-4"/>
        </w:rPr>
        <w:t xml:space="preserve"> ou</w:t>
      </w:r>
      <w:r>
        <w:rPr>
          <w:rFonts w:ascii="Times" w:hAnsi="Times" w:cs="Arial"/>
          <w:color w:val="000000"/>
          <w:spacing w:val="-4"/>
        </w:rPr>
        <w:t xml:space="preserve"> une prise de poids</w:t>
      </w:r>
      <w:r w:rsidR="00301E50">
        <w:rPr>
          <w:rFonts w:ascii="Times" w:hAnsi="Times" w:cs="Arial"/>
          <w:color w:val="000000"/>
          <w:spacing w:val="-4"/>
        </w:rPr>
        <w:t xml:space="preserve"> par exemple</w:t>
      </w:r>
      <w:r>
        <w:rPr>
          <w:rFonts w:ascii="Times" w:hAnsi="Times" w:cs="Arial"/>
          <w:color w:val="000000"/>
          <w:spacing w:val="-4"/>
        </w:rPr>
        <w:t>. Ainsi, l’individu se voit être mis de côté physiquement et moralement parlant pour une raison ou une autre.</w:t>
      </w:r>
    </w:p>
    <w:p w14:paraId="2372A1D2" w14:textId="77777777" w:rsidR="00B225C2" w:rsidRDefault="00B225C2" w:rsidP="00B225C2">
      <w:pPr>
        <w:pStyle w:val="Standard"/>
        <w:spacing w:line="360" w:lineRule="auto"/>
        <w:jc w:val="both"/>
      </w:pPr>
      <w:r>
        <w:rPr>
          <w:rFonts w:ascii="TimesNewRomanPSMT" w:hAnsi="TimesNewRomanPSMT"/>
        </w:rPr>
        <w:t>Notre choix s’est tourné vers la définition fournie par l’OMS (1999</w:t>
      </w:r>
      <w:proofErr w:type="gramStart"/>
      <w:r>
        <w:rPr>
          <w:rFonts w:ascii="TimesNewRomanPSMT" w:hAnsi="TimesNewRomanPSMT"/>
        </w:rPr>
        <w:t>)  qui</w:t>
      </w:r>
      <w:proofErr w:type="gramEnd"/>
      <w:r>
        <w:rPr>
          <w:rFonts w:ascii="TimesNewRomanPSMT" w:hAnsi="TimesNewRomanPSMT"/>
        </w:rPr>
        <w:t xml:space="preserve"> a été ajustée au contexte sportif et fait office de base pour définir la négligence :</w:t>
      </w:r>
    </w:p>
    <w:p w14:paraId="7FB6B772" w14:textId="77777777" w:rsidR="00B225C2" w:rsidRDefault="00B225C2" w:rsidP="00B225C2">
      <w:pPr>
        <w:pStyle w:val="Standard"/>
        <w:spacing w:line="360" w:lineRule="auto"/>
        <w:ind w:left="360"/>
        <w:jc w:val="both"/>
        <w:rPr>
          <w:rFonts w:ascii="TimesNewRomanPSMT" w:hAnsi="TimesNewRomanPSMT"/>
        </w:rPr>
      </w:pPr>
    </w:p>
    <w:p w14:paraId="1FA89F88" w14:textId="4E796FF3" w:rsidR="00B225C2" w:rsidRDefault="00B225C2" w:rsidP="00B225C2">
      <w:pPr>
        <w:pStyle w:val="Paragraphedeliste"/>
        <w:numPr>
          <w:ilvl w:val="0"/>
          <w:numId w:val="7"/>
        </w:numPr>
        <w:spacing w:line="360" w:lineRule="auto"/>
        <w:jc w:val="both"/>
      </w:pPr>
      <w:r>
        <w:rPr>
          <w:rFonts w:ascii="TimesNewRomanPSMT" w:hAnsi="TimesNewRomanPSMT"/>
        </w:rPr>
        <w:t>« La négligence dans le contexte sportif a lieu lorsqu’un adulte (exemples : l’entraineur, le parent, le médecin du sport) qui s’occupe de l’athlète n’assure pas son développement dans tous les domaines – éducation, développement affectif, nutrition</w:t>
      </w:r>
      <w:r w:rsidR="00301E50">
        <w:rPr>
          <w:rFonts w:ascii="TimesNewRomanPSMT" w:hAnsi="TimesNewRomanPSMT"/>
        </w:rPr>
        <w:t xml:space="preserve"> - </w:t>
      </w:r>
      <w:r>
        <w:rPr>
          <w:rFonts w:ascii="TimesNewRomanPSMT" w:hAnsi="TimesNewRomanPSMT"/>
        </w:rPr>
        <w:t>alors qu’il dispose raisonnablement de ressources nécessaires. Il s’agit aussi du fait de ne pas assurer à l’athlète l’encadrement nécessaire et la protection contre les préjudices dans la mesure du possible ».</w:t>
      </w:r>
    </w:p>
    <w:p w14:paraId="22FCD57D" w14:textId="77777777" w:rsidR="00B225C2" w:rsidRDefault="00B225C2" w:rsidP="00B225C2">
      <w:pPr>
        <w:pStyle w:val="Standard"/>
        <w:spacing w:line="360" w:lineRule="auto"/>
        <w:jc w:val="both"/>
      </w:pPr>
    </w:p>
    <w:p w14:paraId="5896CEE9" w14:textId="77777777" w:rsidR="00B225C2" w:rsidRDefault="00B225C2" w:rsidP="00B225C2">
      <w:pPr>
        <w:pStyle w:val="Standard"/>
        <w:spacing w:line="360" w:lineRule="auto"/>
        <w:jc w:val="both"/>
        <w:rPr>
          <w:rFonts w:ascii="Times" w:hAnsi="Times"/>
        </w:rPr>
      </w:pPr>
    </w:p>
    <w:p w14:paraId="2C8CAAD2" w14:textId="77777777" w:rsidR="00B225C2" w:rsidRDefault="00B225C2" w:rsidP="00B225C2">
      <w:pPr>
        <w:pStyle w:val="Standard"/>
        <w:spacing w:line="360" w:lineRule="auto"/>
        <w:jc w:val="both"/>
        <w:rPr>
          <w:rFonts w:ascii="Times" w:hAnsi="Times"/>
        </w:rPr>
      </w:pPr>
      <w:r>
        <w:rPr>
          <w:rFonts w:ascii="Times" w:hAnsi="Times"/>
        </w:rPr>
        <w:t xml:space="preserve">Les termes précis et les définitions des différentes maltraitances (physiques, sexuelles, psychologique, de négligence) semblent se rejoindre selon les différents auteurs.  Cependant, quelques petites différences de connotation persistent. Il a été impératif de faire un choix dans la définition des différentes maltraitances comme susmentionné. Le travail de </w:t>
      </w:r>
      <w:proofErr w:type="spellStart"/>
      <w:r>
        <w:rPr>
          <w:rFonts w:ascii="Times" w:hAnsi="Times"/>
        </w:rPr>
        <w:t>Franzoni</w:t>
      </w:r>
      <w:proofErr w:type="spellEnd"/>
      <w:r>
        <w:rPr>
          <w:rFonts w:ascii="Times" w:hAnsi="Times"/>
        </w:rPr>
        <w:t xml:space="preserve"> (2021) dans l’élaboration d’une « </w:t>
      </w:r>
      <w:proofErr w:type="spellStart"/>
      <w:r>
        <w:rPr>
          <w:rFonts w:ascii="Times" w:hAnsi="Times"/>
        </w:rPr>
        <w:t>mind</w:t>
      </w:r>
      <w:proofErr w:type="spellEnd"/>
      <w:r>
        <w:rPr>
          <w:rFonts w:ascii="Times" w:hAnsi="Times"/>
        </w:rPr>
        <w:t xml:space="preserve"> </w:t>
      </w:r>
      <w:proofErr w:type="spellStart"/>
      <w:r>
        <w:rPr>
          <w:rFonts w:ascii="Times" w:hAnsi="Times"/>
        </w:rPr>
        <w:t>map</w:t>
      </w:r>
      <w:proofErr w:type="spellEnd"/>
      <w:r>
        <w:rPr>
          <w:rFonts w:ascii="Times" w:hAnsi="Times"/>
        </w:rPr>
        <w:t xml:space="preserve"> » des termes (Annexe 1) recensés dans la littérature permet d’avoir une vue globale des différentes appellations. L’absence de consensus établi ainsi que les lacunes présentes sur les définitions des maltraitances a permis l’élaboration de nouvelles définitions propres au questionnaire (QEMS) (Annexe 2). </w:t>
      </w:r>
    </w:p>
    <w:p w14:paraId="2B81FC87" w14:textId="77777777" w:rsidR="00B225C2" w:rsidRDefault="00B225C2" w:rsidP="00B225C2">
      <w:pPr>
        <w:pStyle w:val="Standard"/>
        <w:spacing w:line="360" w:lineRule="auto"/>
        <w:jc w:val="both"/>
        <w:rPr>
          <w:rFonts w:ascii="Times" w:hAnsi="Times"/>
        </w:rPr>
      </w:pPr>
    </w:p>
    <w:p w14:paraId="34C19066" w14:textId="38765B96" w:rsidR="00B225C2" w:rsidRDefault="00B225C2" w:rsidP="00B225C2">
      <w:pPr>
        <w:pStyle w:val="Standard"/>
        <w:spacing w:line="360" w:lineRule="auto"/>
        <w:jc w:val="both"/>
        <w:rPr>
          <w:rFonts w:ascii="Times" w:hAnsi="Times"/>
        </w:rPr>
      </w:pPr>
      <w:r>
        <w:rPr>
          <w:rFonts w:ascii="Times" w:hAnsi="Times"/>
        </w:rPr>
        <w:t>Dans un deuxième temps</w:t>
      </w:r>
      <w:r w:rsidR="00301E50">
        <w:rPr>
          <w:rFonts w:ascii="Times" w:hAnsi="Times"/>
        </w:rPr>
        <w:t>,</w:t>
      </w:r>
      <w:r>
        <w:rPr>
          <w:rFonts w:ascii="Times" w:hAnsi="Times"/>
        </w:rPr>
        <w:t xml:space="preserve"> nous expos</w:t>
      </w:r>
      <w:r w:rsidR="00301E50">
        <w:rPr>
          <w:rFonts w:ascii="Times" w:hAnsi="Times"/>
        </w:rPr>
        <w:t>ons</w:t>
      </w:r>
      <w:r>
        <w:rPr>
          <w:rFonts w:ascii="Times" w:hAnsi="Times"/>
        </w:rPr>
        <w:t xml:space="preserve"> la prévalence des maltraitances présentent dans le sport. En d’autres mots, ce paragraphe présente, selon les études déjà réalisées, le nombre </w:t>
      </w:r>
      <w:r w:rsidR="00706AEF">
        <w:rPr>
          <w:rFonts w:ascii="Times" w:hAnsi="Times"/>
        </w:rPr>
        <w:t>de personne</w:t>
      </w:r>
      <w:r>
        <w:rPr>
          <w:rFonts w:ascii="Times" w:hAnsi="Times"/>
        </w:rPr>
        <w:t xml:space="preserve"> plus ou moins conscients d’avoir été ou d’être victime d’une ou plusieurs maltraitances.</w:t>
      </w:r>
    </w:p>
    <w:p w14:paraId="570F7EB9" w14:textId="087D5441" w:rsidR="00B225C2" w:rsidRDefault="00B225C2" w:rsidP="00B225C2">
      <w:pPr>
        <w:pStyle w:val="Standard"/>
        <w:spacing w:line="360" w:lineRule="auto"/>
        <w:jc w:val="both"/>
        <w:rPr>
          <w:rFonts w:ascii="Times" w:hAnsi="Times"/>
        </w:rPr>
      </w:pPr>
    </w:p>
    <w:p w14:paraId="2556DA4C" w14:textId="77777777" w:rsidR="00B225C2" w:rsidRDefault="00B225C2" w:rsidP="00B225C2">
      <w:pPr>
        <w:pStyle w:val="Titre3"/>
      </w:pPr>
      <w:bookmarkStart w:id="37" w:name="_Toc133056888"/>
      <w:r>
        <w:t>La prévalence de la maltraitance en sport : état des lieux des connaissances actuelles</w:t>
      </w:r>
      <w:bookmarkEnd w:id="37"/>
    </w:p>
    <w:p w14:paraId="10014BDC" w14:textId="77777777" w:rsidR="00B225C2" w:rsidRDefault="00B225C2" w:rsidP="00B225C2"/>
    <w:p w14:paraId="1CC7FDE2" w14:textId="2ACBE4DF" w:rsidR="00B225C2" w:rsidRDefault="00B225C2" w:rsidP="00B225C2">
      <w:pPr>
        <w:spacing w:line="360" w:lineRule="auto"/>
        <w:jc w:val="both"/>
      </w:pPr>
      <w:r>
        <w:t>La prévalence des maltraitances dans le sport est le centre et la base de cette étude. En effet, si les athlètes ne sont pas victime</w:t>
      </w:r>
      <w:r w:rsidR="00301E50">
        <w:t>s</w:t>
      </w:r>
      <w:r>
        <w:t xml:space="preserve"> ou pas en mesure de l’exprimer, l’étude n’est pas envisageable. Cependant, les études déjà réalisées </w:t>
      </w:r>
      <w:r w:rsidR="00301E50">
        <w:t xml:space="preserve">ont mis en exergue la réalité que la maltraitance dans le contexte sportif existe. Dès lors, </w:t>
      </w:r>
      <w:r w:rsidR="00301E50" w:rsidRPr="00301E50">
        <w:lastRenderedPageBreak/>
        <w:t xml:space="preserve">il est possible d’entreprendre des études plus spécifiques </w:t>
      </w:r>
      <w:r w:rsidR="00301E50">
        <w:t xml:space="preserve">et précise pour creuser des problématiques encore inconnues. </w:t>
      </w:r>
    </w:p>
    <w:p w14:paraId="3F637B1A" w14:textId="77777777" w:rsidR="00B225C2" w:rsidRDefault="00B225C2" w:rsidP="00B225C2">
      <w:pPr>
        <w:pStyle w:val="Paragraphedeliste"/>
        <w:spacing w:line="360" w:lineRule="auto"/>
        <w:jc w:val="both"/>
      </w:pPr>
    </w:p>
    <w:p w14:paraId="66767088" w14:textId="25B0DDE0" w:rsidR="00B225C2" w:rsidRDefault="00B225C2" w:rsidP="00B225C2">
      <w:pPr>
        <w:pStyle w:val="Standard"/>
        <w:spacing w:line="360" w:lineRule="auto"/>
        <w:jc w:val="both"/>
        <w:rPr>
          <w:rFonts w:ascii="Times" w:hAnsi="Times"/>
        </w:rPr>
      </w:pPr>
      <w:r>
        <w:rPr>
          <w:rFonts w:ascii="Times" w:hAnsi="Times"/>
        </w:rPr>
        <w:t>La prévalence des maltraitances dans le sport varie d’une étude à l’autre. Effectivement les différences de définitions, de populations étudiées et d’interprétation des chiffres selon les auteurs</w:t>
      </w:r>
      <w:r w:rsidR="00301E50">
        <w:rPr>
          <w:rFonts w:ascii="Times" w:hAnsi="Times"/>
        </w:rPr>
        <w:sym w:font="Symbol" w:char="F0D7"/>
      </w:r>
      <w:proofErr w:type="spellStart"/>
      <w:r w:rsidR="00301E50">
        <w:rPr>
          <w:rFonts w:ascii="Times" w:hAnsi="Times"/>
        </w:rPr>
        <w:t>trices</w:t>
      </w:r>
      <w:proofErr w:type="spellEnd"/>
      <w:r>
        <w:rPr>
          <w:rFonts w:ascii="Times" w:hAnsi="Times"/>
        </w:rPr>
        <w:t xml:space="preserve"> semblent </w:t>
      </w:r>
      <w:r w:rsidR="00301E50">
        <w:rPr>
          <w:rFonts w:ascii="Times" w:hAnsi="Times"/>
        </w:rPr>
        <w:t>offrir une variété de</w:t>
      </w:r>
      <w:r>
        <w:rPr>
          <w:rFonts w:ascii="Times" w:hAnsi="Times"/>
        </w:rPr>
        <w:t xml:space="preserve"> </w:t>
      </w:r>
      <w:r w:rsidRPr="00B5261E">
        <w:rPr>
          <w:rFonts w:ascii="Times" w:hAnsi="Times"/>
        </w:rPr>
        <w:t>résultats</w:t>
      </w:r>
      <w:r>
        <w:rPr>
          <w:rFonts w:ascii="Times" w:hAnsi="Times"/>
        </w:rPr>
        <w:t xml:space="preserve">. </w:t>
      </w:r>
      <w:r w:rsidRPr="00B5261E">
        <w:rPr>
          <w:rFonts w:ascii="Times" w:hAnsi="Times"/>
        </w:rPr>
        <w:t>Les</w:t>
      </w:r>
      <w:r w:rsidRPr="00864271">
        <w:rPr>
          <w:rFonts w:ascii="Times" w:hAnsi="Times"/>
        </w:rPr>
        <w:t xml:space="preserve"> idées communément véhiculées laissent à penser que les maltraitances se manifesteraient</w:t>
      </w:r>
      <w:r>
        <w:rPr>
          <w:rFonts w:ascii="Times" w:hAnsi="Times"/>
        </w:rPr>
        <w:t xml:space="preserve"> plus dans les sports où l’individu est isolé des autres (comme dans les sports individuels), où les vêtements sont révélateurs de partie de corps, où les représentations féminines sont stéréotypées et où les structures organisationnelles sont dirigées par des hommes (</w:t>
      </w:r>
      <w:proofErr w:type="spellStart"/>
      <w:r>
        <w:rPr>
          <w:rFonts w:ascii="Times" w:hAnsi="Times"/>
        </w:rPr>
        <w:t>Fasting</w:t>
      </w:r>
      <w:proofErr w:type="spellEnd"/>
      <w:r>
        <w:rPr>
          <w:rFonts w:ascii="Times" w:hAnsi="Times"/>
        </w:rPr>
        <w:t xml:space="preserve"> et al., 2004). La réalité démontre que les maltraitances surviennent dans l’entièreté du panel sportif ainsi qu’au sein de tous les groupes sportifs. Cependant, ce phénomène véhiculé par une opinion générale influencée par </w:t>
      </w:r>
      <w:r w:rsidR="00301E50">
        <w:rPr>
          <w:rFonts w:ascii="Times" w:hAnsi="Times"/>
        </w:rPr>
        <w:t>l</w:t>
      </w:r>
      <w:r>
        <w:rPr>
          <w:rFonts w:ascii="Times" w:hAnsi="Times"/>
        </w:rPr>
        <w:t>es médias, créent de faux stéréotypes et incitent les politiques d’intervention à cibler au mauvais endroit (</w:t>
      </w:r>
      <w:proofErr w:type="spellStart"/>
      <w:r>
        <w:rPr>
          <w:rFonts w:ascii="Times" w:hAnsi="Times"/>
        </w:rPr>
        <w:t>Fasting</w:t>
      </w:r>
      <w:proofErr w:type="spellEnd"/>
      <w:r>
        <w:rPr>
          <w:rFonts w:ascii="Times" w:hAnsi="Times"/>
        </w:rPr>
        <w:t xml:space="preserve"> et al., 2004). </w:t>
      </w:r>
    </w:p>
    <w:p w14:paraId="3E8D09DE" w14:textId="43C06C2E" w:rsidR="00B07261" w:rsidRDefault="00B07261" w:rsidP="00B225C2">
      <w:pPr>
        <w:pStyle w:val="Standard"/>
        <w:spacing w:line="360" w:lineRule="auto"/>
        <w:jc w:val="both"/>
        <w:rPr>
          <w:rFonts w:ascii="Times" w:hAnsi="Times"/>
        </w:rPr>
      </w:pPr>
    </w:p>
    <w:p w14:paraId="2C9781C8" w14:textId="332B4953" w:rsidR="00B225C2" w:rsidRDefault="00B07261" w:rsidP="00B225C2">
      <w:pPr>
        <w:pStyle w:val="Standard"/>
        <w:spacing w:line="360" w:lineRule="auto"/>
        <w:jc w:val="both"/>
        <w:rPr>
          <w:rFonts w:ascii="Times" w:hAnsi="Times"/>
        </w:rPr>
      </w:pPr>
      <w:r>
        <w:rPr>
          <w:rFonts w:ascii="Times" w:hAnsi="Times"/>
        </w:rPr>
        <w:t xml:space="preserve">Les chiffres de la littérature de ces dernières années </w:t>
      </w:r>
      <w:r w:rsidR="00FB34A7">
        <w:rPr>
          <w:rFonts w:ascii="Times" w:hAnsi="Times"/>
        </w:rPr>
        <w:t xml:space="preserve">démontrent le partiel consensus de prévalence entre les formes de maltraitances étudiées. En effet, </w:t>
      </w:r>
      <w:proofErr w:type="spellStart"/>
      <w:r w:rsidR="00FB34A7">
        <w:rPr>
          <w:rFonts w:ascii="Times" w:hAnsi="Times"/>
        </w:rPr>
        <w:t>Marsollier</w:t>
      </w:r>
      <w:proofErr w:type="spellEnd"/>
      <w:r w:rsidR="00FB34A7">
        <w:rPr>
          <w:rFonts w:ascii="Times" w:hAnsi="Times"/>
        </w:rPr>
        <w:t xml:space="preserve"> et collaborateur en 2021 ainsi que Parent et collaborateurs en 2019 trouvent que la violence psychologique est la forme la plus expérimentée par les athlètes avec des pourcentages de 75% </w:t>
      </w:r>
      <w:r w:rsidR="00FB34A7">
        <w:rPr>
          <w:rFonts w:ascii="Times" w:hAnsi="Times"/>
        </w:rPr>
        <w:fldChar w:fldCharType="begin"/>
      </w:r>
      <w:r w:rsidR="00FB34A7">
        <w:rPr>
          <w:rFonts w:ascii="Times" w:hAnsi="Times"/>
        </w:rPr>
        <w:instrText xml:space="preserve"> ADDIN ZOTERO_ITEM CSL_CITATION {"citationID":"tSYEemMR","properties":{"formattedCitation":"(Marsollier et al., 2021)","plainCitation":"(Marsollier et al., 2021)","noteIndex":0},"citationItems":[{"id":128,"uris":["http://zotero.org/users/9928041/items/52ASD7VH"],"itemData":{"id":128,"type":"article-journal","abstract":"Facing the important methodological limitations of the instruments used for assessing the prevalence of interpersonal violence faced by young athletes, the aim of the present study was to propose and describe the use of a research instrument adapted to young and French-speaking athletes. In addition, by collecting preliminary data with a Swiss sample, we aimed to measure the different forms of interpersonal violence young athletes have experienced at least once during their sport practice. Our questionnaire was based on three existing questionnaires and adapted for a young audience. Regarding prevalence, results showed that among the 210 respondents, 75% declared psychological violence, 53% physical violence, 28% sexual violence and 21% reported no violence. The other results showed that this instrument appears to be well-structured to measure interpersonal violence and understandable for young athletes. Based on the strengths and limits of our instrument, the methodological need of standardization of research instruments is discussed in line with a need of more studies to fully understand the phenomenon.","container-title":"Frontiers in Psychology","DOI":"10.3389/fpsyg.2021.726635","ISSN":"1664-1078","journalAbbreviation":"Front Psychol","note":"PMID: 34987441\nPMCID: PMC8720741","page":"726635","source":"PubMed Central","title":"Understanding the Prevalence Rates of Interpersonal Violence Experienced by Young French-Speaking Swiss Athletes","volume":"12","author":[{"family":"Marsollier","given":"Élise"},{"family":"Hauw","given":"Denis"},{"family":"Crettaz von Roten","given":"Fabienne"}],"issued":{"date-parts":[["2021",12,20]]}}}],"schema":"https://github.com/citation-style-language/schema/raw/master/csl-citation.json"} </w:instrText>
      </w:r>
      <w:r w:rsidR="00FB34A7">
        <w:rPr>
          <w:rFonts w:ascii="Times" w:hAnsi="Times"/>
        </w:rPr>
        <w:fldChar w:fldCharType="separate"/>
      </w:r>
      <w:r w:rsidR="00301E50">
        <w:rPr>
          <w:rFonts w:ascii="Times" w:hAnsi="Times"/>
          <w:noProof/>
        </w:rPr>
        <w:t>(Alexander et al., 2011)</w:t>
      </w:r>
      <w:r w:rsidR="00FB34A7">
        <w:rPr>
          <w:rFonts w:ascii="Times" w:hAnsi="Times"/>
        </w:rPr>
        <w:fldChar w:fldCharType="end"/>
      </w:r>
      <w:r w:rsidR="00FB34A7">
        <w:rPr>
          <w:rFonts w:ascii="Times" w:hAnsi="Times"/>
        </w:rPr>
        <w:t xml:space="preserve"> et 79%</w:t>
      </w:r>
      <w:r w:rsidR="00FB34A7">
        <w:rPr>
          <w:rFonts w:ascii="Times" w:hAnsi="Times"/>
        </w:rPr>
        <w:fldChar w:fldCharType="begin"/>
      </w:r>
      <w:r w:rsidR="00FB34A7">
        <w:rPr>
          <w:rFonts w:ascii="Times" w:hAnsi="Times"/>
        </w:rPr>
        <w:instrText xml:space="preserve"> ADDIN ZOTERO_ITEM CSL_CITATION {"citationID":"8ar481DS","properties":{"formattedCitation":"(Parent et al., 2019)","plainCitation":"(Parent et al., 2019)","noteIndex":0},"citationItems":[{"id":92,"uris":["http://zotero.org/users/9928041/items/YNMN8E8Q"],"itemData":{"id":92,"type":"article-journal","abstract":"This study sought to develop and validate a questionnaire about violence experienced by children in sport. A convenience sample of 1055 French-Canadian athletes between 14 and 17 years old was recruited to participate in an online study assessing their experiences of interpersonal violence in sport. The Violence Toward Athletes Questionnaire (VTAQ) includes three subscales: athlete version (VTAQ-A), coach version (VTAQ-C), and parent version (VTAQ-P). Exploratory structural equation modeling (ESEM) was used to identify latent factors underlying versions of the VTAQ. The VTAQ-Athlete includes nine items with three factors: psychological (4 items), physical (2 items), and sexual (3 items). The VTAQ-Coach includes 36 items with three factors: psychological/neglect (16 items), physical (9 items), and sexual (11 items). The VTAQ-Parent includes 25 items with two factors: psychological/neglect (17 items) and physical (8 items). The VTAQ provides initial validation of the first measure by questioning children directly about their experiences of interpersonal violence in sport.","container-title":"Loisir et Société / Society and Leisure","DOI":"10.1080/07053436.2019.1682262","ISSN":"0705-3436","issue":"3","note":"publisher: Routledge\n_eprint: https://doi.org/10.1080/07053436.2019.1682262","page":"471-486","source":"Taylor and Francis+NEJM","title":"Development and initial factor validation of the Violence Toward Athletes Questionnaire (VTAQ) in a sample of young athletes","volume":"42","author":[{"family":"Parent","given":"Sylvie"},{"family":"Fortier","given":"Kristine"},{"family":"Vaillancourt-Morel","given":"Marie-Pier"},{"family":"Lessard","given":"Geneviève"},{"family":"Goulet","given":"Claude"},{"family":"Demers","given":"Guylaine"},{"family":"Paradis","given":"Hélène"},{"family":"Hartill","given":"Mike"}],"issued":{"date-parts":[["2019",9,2]]}}}],"schema":"https://github.com/citation-style-language/schema/raw/master/csl-citation.json"} </w:instrText>
      </w:r>
      <w:r w:rsidR="00FB34A7">
        <w:rPr>
          <w:rFonts w:ascii="Times" w:hAnsi="Times"/>
        </w:rPr>
        <w:fldChar w:fldCharType="separate"/>
      </w:r>
      <w:r w:rsidR="00FB34A7">
        <w:rPr>
          <w:rFonts w:ascii="Times" w:hAnsi="Times"/>
          <w:noProof/>
        </w:rPr>
        <w:t>(Parent et al., 2019)</w:t>
      </w:r>
      <w:r w:rsidR="00FB34A7">
        <w:rPr>
          <w:rFonts w:ascii="Times" w:hAnsi="Times"/>
        </w:rPr>
        <w:fldChar w:fldCharType="end"/>
      </w:r>
      <w:r w:rsidR="00FB34A7">
        <w:rPr>
          <w:rFonts w:ascii="Times" w:hAnsi="Times"/>
        </w:rPr>
        <w:t xml:space="preserve">. Cependant, l’outil utilisé par </w:t>
      </w:r>
      <w:proofErr w:type="spellStart"/>
      <w:r w:rsidR="00FB34A7">
        <w:rPr>
          <w:rFonts w:ascii="Times" w:hAnsi="Times"/>
        </w:rPr>
        <w:t>Marsollier</w:t>
      </w:r>
      <w:proofErr w:type="spellEnd"/>
      <w:r w:rsidR="00FB34A7">
        <w:rPr>
          <w:rFonts w:ascii="Times" w:hAnsi="Times"/>
        </w:rPr>
        <w:t xml:space="preserve"> et collaborateur (IVIS) ne prend pas en compte la négligence, contrairement </w:t>
      </w:r>
      <w:r w:rsidR="00371FF5">
        <w:rPr>
          <w:rFonts w:ascii="Times" w:hAnsi="Times"/>
        </w:rPr>
        <w:t>à l’outil utilisé pour l’étude de Parent et collaborateurs (VTAQ).</w:t>
      </w:r>
      <w:r w:rsidR="007F7F0D">
        <w:rPr>
          <w:rFonts w:ascii="Times" w:hAnsi="Times"/>
        </w:rPr>
        <w:t xml:space="preserve"> Dans cette dernière étude, les résultats de prévalence de la négligence s’élèvent à 35%. Les résultats de l</w:t>
      </w:r>
      <w:r w:rsidR="00371FF5">
        <w:rPr>
          <w:rFonts w:ascii="Times" w:hAnsi="Times"/>
        </w:rPr>
        <w:t xml:space="preserve">’étude menée par </w:t>
      </w:r>
      <w:proofErr w:type="spellStart"/>
      <w:r w:rsidR="00371FF5">
        <w:rPr>
          <w:rFonts w:ascii="Times" w:hAnsi="Times"/>
        </w:rPr>
        <w:t>Willson</w:t>
      </w:r>
      <w:proofErr w:type="spellEnd"/>
      <w:r w:rsidR="00371FF5">
        <w:rPr>
          <w:rFonts w:ascii="Times" w:hAnsi="Times"/>
        </w:rPr>
        <w:t xml:space="preserve"> et collaborateur en 202</w:t>
      </w:r>
      <w:r w:rsidR="00F03916">
        <w:rPr>
          <w:rFonts w:ascii="Times" w:hAnsi="Times"/>
        </w:rPr>
        <w:t>1</w:t>
      </w:r>
      <w:r w:rsidR="007F7F0D">
        <w:rPr>
          <w:rFonts w:ascii="Times" w:hAnsi="Times"/>
        </w:rPr>
        <w:t xml:space="preserve"> démontrent une prévalence de négligence (68.8%) plus importante que la maltraitance psychologique (60.2%). Ainsi nous percevons des différences au sein des différentes études. Les résultats des violences physiques évoquent eux aussi des contradictions. </w:t>
      </w:r>
      <w:proofErr w:type="spellStart"/>
      <w:r w:rsidR="007F7F0D">
        <w:rPr>
          <w:rFonts w:ascii="Times" w:hAnsi="Times"/>
        </w:rPr>
        <w:t>Marsollier</w:t>
      </w:r>
      <w:proofErr w:type="spellEnd"/>
      <w:r w:rsidR="007F7F0D">
        <w:rPr>
          <w:rFonts w:ascii="Times" w:hAnsi="Times"/>
        </w:rPr>
        <w:t xml:space="preserve"> et collaborateurs en 2021 trouvent que cette forme de maltraitance est la deuxième forme la plus expérimentée avec un pourcentage de 53%. L’étude de Parent en 2019 place aussi cette forme de maltraitance en deuxième position avec 39% des </w:t>
      </w:r>
      <w:r w:rsidR="007F7F0D">
        <w:rPr>
          <w:rFonts w:ascii="Times" w:hAnsi="Times"/>
        </w:rPr>
        <w:lastRenderedPageBreak/>
        <w:t>participants</w:t>
      </w:r>
      <w:r w:rsidR="007F7F0D">
        <w:rPr>
          <w:rFonts w:ascii="Times" w:hAnsi="Times"/>
        </w:rPr>
        <w:sym w:font="Symbol" w:char="F0D7"/>
      </w:r>
      <w:r w:rsidR="007F7F0D">
        <w:rPr>
          <w:rFonts w:ascii="Times" w:hAnsi="Times"/>
        </w:rPr>
        <w:t xml:space="preserve">es qui ont subis cette forme de maltraitance. Cependant, </w:t>
      </w:r>
      <w:proofErr w:type="spellStart"/>
      <w:r w:rsidR="007F7F0D">
        <w:rPr>
          <w:rFonts w:ascii="Times" w:hAnsi="Times"/>
        </w:rPr>
        <w:t>Willson</w:t>
      </w:r>
      <w:proofErr w:type="spellEnd"/>
      <w:r w:rsidR="007F7F0D">
        <w:rPr>
          <w:rFonts w:ascii="Times" w:hAnsi="Times"/>
        </w:rPr>
        <w:t xml:space="preserve"> et collaborateurs en 202</w:t>
      </w:r>
      <w:r w:rsidR="00FB461A">
        <w:rPr>
          <w:rFonts w:ascii="Times" w:hAnsi="Times"/>
        </w:rPr>
        <w:t>1</w:t>
      </w:r>
      <w:r w:rsidR="007F7F0D">
        <w:rPr>
          <w:rFonts w:ascii="Times" w:hAnsi="Times"/>
        </w:rPr>
        <w:t xml:space="preserve"> exposent un taux de 14.3%</w:t>
      </w:r>
      <w:r w:rsidR="00FD17EF">
        <w:rPr>
          <w:rFonts w:ascii="Times" w:hAnsi="Times"/>
        </w:rPr>
        <w:t>, plaçant ainsi la maltraitance physique en dernière position des maltraitances expérimentées</w:t>
      </w:r>
      <w:r w:rsidR="008A7E1F">
        <w:rPr>
          <w:rFonts w:ascii="Times" w:hAnsi="Times"/>
        </w:rPr>
        <w:t xml:space="preserve"> par les athlètes</w:t>
      </w:r>
      <w:r w:rsidR="00FD17EF">
        <w:rPr>
          <w:rFonts w:ascii="Times" w:hAnsi="Times"/>
        </w:rPr>
        <w:t>. L’outil de mesure étant méconnu</w:t>
      </w:r>
      <w:r w:rsidR="008A7E1F">
        <w:rPr>
          <w:rFonts w:ascii="Times" w:hAnsi="Times"/>
        </w:rPr>
        <w:t xml:space="preserve"> dans ses détails</w:t>
      </w:r>
      <w:r w:rsidR="00FD17EF">
        <w:rPr>
          <w:rFonts w:ascii="Times" w:hAnsi="Times"/>
        </w:rPr>
        <w:t>, il semble impossible de poser des hypothèses quant aux raisons de ces différences. Finalement,</w:t>
      </w:r>
      <w:r w:rsidR="00325778">
        <w:rPr>
          <w:rFonts w:ascii="Times" w:hAnsi="Times"/>
        </w:rPr>
        <w:t xml:space="preserve"> les résultats de</w:t>
      </w:r>
      <w:r w:rsidR="00FD17EF">
        <w:rPr>
          <w:rFonts w:ascii="Times" w:hAnsi="Times"/>
        </w:rPr>
        <w:t xml:space="preserve"> </w:t>
      </w:r>
      <w:r w:rsidR="00325778">
        <w:rPr>
          <w:rFonts w:ascii="Times" w:hAnsi="Times"/>
        </w:rPr>
        <w:t xml:space="preserve">la maltraitance sexuelle semblent trouver un meilleur consensus entre ces trois études. Celle-ci </w:t>
      </w:r>
      <w:r w:rsidR="00F40CD6">
        <w:rPr>
          <w:rFonts w:ascii="Times" w:hAnsi="Times"/>
        </w:rPr>
        <w:t>s’élève à 28% dans les</w:t>
      </w:r>
      <w:r w:rsidR="00325778">
        <w:rPr>
          <w:rFonts w:ascii="Times" w:hAnsi="Times"/>
        </w:rPr>
        <w:t xml:space="preserve"> études de </w:t>
      </w:r>
      <w:proofErr w:type="spellStart"/>
      <w:r w:rsidR="00325778">
        <w:rPr>
          <w:rFonts w:ascii="Times" w:hAnsi="Times"/>
        </w:rPr>
        <w:t>Marsolliers</w:t>
      </w:r>
      <w:proofErr w:type="spellEnd"/>
      <w:r w:rsidR="00325778">
        <w:rPr>
          <w:rFonts w:ascii="Times" w:hAnsi="Times"/>
        </w:rPr>
        <w:t xml:space="preserve"> et Parents, et 20.5% dans celle de </w:t>
      </w:r>
      <w:proofErr w:type="spellStart"/>
      <w:r w:rsidR="00325778">
        <w:rPr>
          <w:rFonts w:ascii="Times" w:hAnsi="Times"/>
        </w:rPr>
        <w:t>Willson</w:t>
      </w:r>
      <w:proofErr w:type="spellEnd"/>
      <w:r w:rsidR="00325778">
        <w:rPr>
          <w:rFonts w:ascii="Times" w:hAnsi="Times"/>
        </w:rPr>
        <w:t xml:space="preserve">. Les études susmentionnées semblent pouvoir être une bonne base quant à la compréhension du phénomène. </w:t>
      </w:r>
      <w:r w:rsidR="00301E50">
        <w:rPr>
          <w:rFonts w:ascii="Times" w:hAnsi="Times"/>
        </w:rPr>
        <w:t>Dans le paragraphe dédié à la prévalence des différentes formes de maltraitance, n</w:t>
      </w:r>
      <w:r w:rsidR="00325778">
        <w:rPr>
          <w:rFonts w:ascii="Times" w:hAnsi="Times"/>
        </w:rPr>
        <w:t xml:space="preserve">ous allons étudier plus en détail chaque forme de maltraitance en prenant en compte plus de paramètre et plus d’étude pour avoir une vision d’ensemble plus précise. </w:t>
      </w:r>
    </w:p>
    <w:p w14:paraId="062E96B8" w14:textId="77777777" w:rsidR="00325778" w:rsidRPr="00325778" w:rsidRDefault="00325778" w:rsidP="00B225C2">
      <w:pPr>
        <w:pStyle w:val="Standard"/>
        <w:spacing w:line="360" w:lineRule="auto"/>
        <w:jc w:val="both"/>
        <w:rPr>
          <w:rFonts w:ascii="Times" w:hAnsi="Times"/>
        </w:rPr>
      </w:pPr>
    </w:p>
    <w:p w14:paraId="4B5AA202" w14:textId="77777777" w:rsidR="00B225C2" w:rsidRDefault="00B225C2" w:rsidP="00B225C2">
      <w:pPr>
        <w:pStyle w:val="Titre3"/>
      </w:pPr>
      <w:bookmarkStart w:id="38" w:name="_Toc133056889"/>
      <w:r>
        <w:t>Prévalence de la maltraitance psychologique</w:t>
      </w:r>
      <w:bookmarkEnd w:id="38"/>
      <w:r>
        <w:t> </w:t>
      </w:r>
    </w:p>
    <w:p w14:paraId="6F060416" w14:textId="77777777" w:rsidR="00B225C2" w:rsidRDefault="00B225C2" w:rsidP="00B225C2">
      <w:pPr>
        <w:pStyle w:val="Standard"/>
        <w:spacing w:line="360" w:lineRule="auto"/>
        <w:jc w:val="both"/>
        <w:rPr>
          <w:rFonts w:ascii="Times" w:hAnsi="Times"/>
        </w:rPr>
      </w:pPr>
    </w:p>
    <w:p w14:paraId="54D7A645" w14:textId="77777777" w:rsidR="00B225C2" w:rsidRDefault="00B225C2" w:rsidP="00B225C2">
      <w:pPr>
        <w:pStyle w:val="Standard"/>
        <w:spacing w:line="360" w:lineRule="auto"/>
        <w:jc w:val="both"/>
      </w:pPr>
      <w:r>
        <w:rPr>
          <w:rFonts w:ascii="Times" w:hAnsi="Times"/>
        </w:rPr>
        <w:t xml:space="preserve">La maltraitance psychologique semble être la forme de maltraitance la plus répandue. En effet, 75% des sportifs et des sportives auraient subi, lors de leur carrière, des atteintes émotionnelles (Alexander et al., 2011). L’étude de Denis </w:t>
      </w:r>
      <w:proofErr w:type="spellStart"/>
      <w:r>
        <w:rPr>
          <w:rFonts w:ascii="Times" w:hAnsi="Times"/>
        </w:rPr>
        <w:t>Hauw</w:t>
      </w:r>
      <w:proofErr w:type="spellEnd"/>
      <w:r>
        <w:rPr>
          <w:rFonts w:ascii="Times" w:hAnsi="Times"/>
        </w:rPr>
        <w:t xml:space="preserve"> et collaborateurs en 2021 démontre, quant à eux, un taux légèrement supérieur de violence psychologique qui atteint les 88%. Cette différence peut certainement être expliquée selon les différences de population ou de méthodologie entreprises par les chercheurs. Malgré ces différences, il semble que cette forme de maltraitance se manifestent chez une grande majorité de sportifs</w:t>
      </w:r>
      <w:r>
        <w:rPr>
          <w:rFonts w:ascii="Times" w:hAnsi="Times"/>
        </w:rPr>
        <w:sym w:font="Symbol" w:char="F0D7"/>
      </w:r>
      <w:proofErr w:type="spellStart"/>
      <w:r>
        <w:rPr>
          <w:rFonts w:ascii="Times" w:hAnsi="Times"/>
        </w:rPr>
        <w:t>ves</w:t>
      </w:r>
      <w:proofErr w:type="spellEnd"/>
      <w:r>
        <w:rPr>
          <w:rFonts w:ascii="Times" w:hAnsi="Times"/>
        </w:rPr>
        <w:t xml:space="preserve">. Il est donc intéressant de pouvoir analyser quels sont les facteurs et les éléments initiateurs de cette forme de maltraitance. </w:t>
      </w:r>
    </w:p>
    <w:p w14:paraId="70127CA8" w14:textId="77777777" w:rsidR="00B225C2" w:rsidRDefault="00B225C2" w:rsidP="00B225C2">
      <w:pPr>
        <w:pStyle w:val="Standard"/>
        <w:spacing w:line="360" w:lineRule="auto"/>
        <w:jc w:val="both"/>
        <w:rPr>
          <w:rFonts w:ascii="Times" w:hAnsi="Times"/>
        </w:rPr>
      </w:pPr>
    </w:p>
    <w:p w14:paraId="46E3104F" w14:textId="77777777" w:rsidR="00B225C2" w:rsidRPr="00113C88" w:rsidRDefault="00B225C2" w:rsidP="00B225C2">
      <w:pPr>
        <w:pStyle w:val="Standard"/>
        <w:spacing w:line="360" w:lineRule="auto"/>
        <w:jc w:val="both"/>
      </w:pPr>
    </w:p>
    <w:p w14:paraId="0FF5900D" w14:textId="08CB6A4F" w:rsidR="00B225C2" w:rsidRDefault="00B225C2" w:rsidP="00B225C2">
      <w:pPr>
        <w:pStyle w:val="Standard"/>
        <w:spacing w:line="360" w:lineRule="auto"/>
        <w:jc w:val="both"/>
        <w:rPr>
          <w:rFonts w:ascii="Times" w:hAnsi="Times"/>
        </w:rPr>
      </w:pPr>
      <w:r>
        <w:rPr>
          <w:rFonts w:ascii="Times" w:hAnsi="Times"/>
        </w:rPr>
        <w:t>Si le regard se penche cette fois-ci sur le genre des victimes et sur les différences qu’il en ressort</w:t>
      </w:r>
      <w:r w:rsidR="00301E50">
        <w:rPr>
          <w:rFonts w:ascii="Times" w:hAnsi="Times"/>
        </w:rPr>
        <w:t>, l</w:t>
      </w:r>
      <w:r>
        <w:rPr>
          <w:rFonts w:ascii="Times" w:hAnsi="Times"/>
        </w:rPr>
        <w:t xml:space="preserve">’étude de Parent &amp; Vaillancourt-Morel (2021) démontre qu’il y a plus de filles victimes de maltraitance physiologique que les garçons. Contrairement à cela, l’étude de </w:t>
      </w:r>
      <w:proofErr w:type="spellStart"/>
      <w:r>
        <w:rPr>
          <w:rFonts w:ascii="Times" w:hAnsi="Times"/>
        </w:rPr>
        <w:t>Marsollier</w:t>
      </w:r>
      <w:proofErr w:type="spellEnd"/>
      <w:r>
        <w:rPr>
          <w:rFonts w:ascii="Times" w:hAnsi="Times"/>
        </w:rPr>
        <w:t xml:space="preserve"> et collaborateur (2021) démontre ne pas y avoir de différence significative de genre quant au nombre de victimes de maltraitance psychologique. Cette absence de consensus au niveau des résultats </w:t>
      </w:r>
      <w:r>
        <w:rPr>
          <w:rFonts w:ascii="Times" w:hAnsi="Times"/>
        </w:rPr>
        <w:lastRenderedPageBreak/>
        <w:t xml:space="preserve">peut, ici aussi, être en raison des différences culturelles et/ou de la méthodologie de chaque étude respective. Il ne s’agit pas de donner raison à l’une ou à l’autre, mais bien de prendre en compte que les deux sexes semblent être des victimes potentielles. </w:t>
      </w:r>
    </w:p>
    <w:p w14:paraId="06D76846" w14:textId="217A7548" w:rsidR="00B225C2" w:rsidRDefault="00B225C2" w:rsidP="00B225C2">
      <w:pPr>
        <w:pStyle w:val="Standard"/>
        <w:spacing w:line="360" w:lineRule="auto"/>
        <w:jc w:val="both"/>
        <w:rPr>
          <w:rFonts w:ascii="Times" w:hAnsi="Times"/>
        </w:rPr>
      </w:pPr>
      <w:r>
        <w:rPr>
          <w:rFonts w:ascii="Times" w:hAnsi="Times"/>
        </w:rPr>
        <w:t xml:space="preserve"> </w:t>
      </w:r>
    </w:p>
    <w:p w14:paraId="2DDE1B06" w14:textId="4FB741EF" w:rsidR="008923F1" w:rsidRDefault="00B225C2" w:rsidP="00B225C2">
      <w:pPr>
        <w:pStyle w:val="Standard"/>
        <w:spacing w:line="360" w:lineRule="auto"/>
        <w:jc w:val="both"/>
        <w:rPr>
          <w:rFonts w:ascii="Times" w:hAnsi="Times"/>
        </w:rPr>
      </w:pPr>
      <w:r>
        <w:rPr>
          <w:rFonts w:ascii="Times" w:hAnsi="Times"/>
        </w:rPr>
        <w:t>Il est intéressant de garder à l’esprit qu’une part d’acceptation et d’intériorisation des maltraitances chez les sportifs</w:t>
      </w:r>
      <w:r>
        <w:rPr>
          <w:rFonts w:ascii="Times" w:hAnsi="Times"/>
        </w:rPr>
        <w:sym w:font="Symbol" w:char="F0D7"/>
      </w:r>
      <w:proofErr w:type="spellStart"/>
      <w:r>
        <w:rPr>
          <w:rFonts w:ascii="Times" w:hAnsi="Times"/>
        </w:rPr>
        <w:t>ves</w:t>
      </w:r>
      <w:proofErr w:type="spellEnd"/>
      <w:r>
        <w:rPr>
          <w:rFonts w:ascii="Times" w:hAnsi="Times"/>
        </w:rPr>
        <w:t xml:space="preserve"> n</w:t>
      </w:r>
      <w:r w:rsidR="00301E50">
        <w:rPr>
          <w:rFonts w:ascii="Times" w:hAnsi="Times"/>
        </w:rPr>
        <w:t>e sont</w:t>
      </w:r>
      <w:r>
        <w:rPr>
          <w:rFonts w:ascii="Times" w:hAnsi="Times"/>
        </w:rPr>
        <w:t xml:space="preserve"> en aucun cas négligeable. En effet, les comportements et attitudes des pairs et des </w:t>
      </w:r>
      <w:proofErr w:type="spellStart"/>
      <w:r>
        <w:rPr>
          <w:rFonts w:ascii="Times" w:hAnsi="Times"/>
        </w:rPr>
        <w:t>entraineur</w:t>
      </w:r>
      <w:r>
        <w:rPr>
          <w:rFonts w:ascii="Symbol" w:hAnsi="Symbol"/>
        </w:rPr>
        <w:t></w:t>
      </w:r>
      <w:r>
        <w:rPr>
          <w:rFonts w:ascii="Times" w:hAnsi="Times"/>
        </w:rPr>
        <w:t>euses</w:t>
      </w:r>
      <w:proofErr w:type="spellEnd"/>
      <w:r>
        <w:rPr>
          <w:rFonts w:ascii="Times" w:hAnsi="Times"/>
        </w:rPr>
        <w:t xml:space="preserve"> peuvent avoir été « attendus » de la part des victimes en s’engageant dans le sport. Dès lors, certaines formes de maltraitances ne sont pas perçues directement comme tel. </w:t>
      </w:r>
      <w:r>
        <w:t xml:space="preserve">Il semble donc que des comportements de "maltraitance" soient attendus avant même de s'engager </w:t>
      </w:r>
      <w:r>
        <w:rPr>
          <w:rFonts w:ascii="Times" w:hAnsi="Times"/>
        </w:rPr>
        <w:t>dans le sport laissant place à une intériorisation et une acceptation des comportements déviants des autorités supérieures (Alexander et al., 2011).</w:t>
      </w:r>
      <w:r w:rsidR="008923F1">
        <w:rPr>
          <w:rFonts w:ascii="Times" w:hAnsi="Times"/>
        </w:rPr>
        <w:t xml:space="preserve"> De l’autre côté, certain</w:t>
      </w:r>
      <w:r w:rsidR="008923F1">
        <w:rPr>
          <w:rFonts w:ascii="Times" w:hAnsi="Times"/>
        </w:rPr>
        <w:sym w:font="Symbol" w:char="F0D7"/>
      </w:r>
      <w:r w:rsidR="008923F1">
        <w:rPr>
          <w:rFonts w:ascii="Times" w:hAnsi="Times"/>
        </w:rPr>
        <w:t>e entraineur</w:t>
      </w:r>
      <w:r w:rsidR="00301E50">
        <w:rPr>
          <w:rFonts w:ascii="Times" w:hAnsi="Times"/>
        </w:rPr>
        <w:sym w:font="Symbol" w:char="F0D7"/>
      </w:r>
      <w:proofErr w:type="spellStart"/>
      <w:r w:rsidR="00301E50">
        <w:rPr>
          <w:rFonts w:ascii="Times" w:hAnsi="Times"/>
        </w:rPr>
        <w:t>euse</w:t>
      </w:r>
      <w:proofErr w:type="spellEnd"/>
      <w:r w:rsidR="008923F1">
        <w:rPr>
          <w:rFonts w:ascii="Times" w:hAnsi="Times"/>
        </w:rPr>
        <w:t xml:space="preserve"> et athlète voient les maltraitances comme nécessaire</w:t>
      </w:r>
      <w:r w:rsidR="00301E50">
        <w:rPr>
          <w:rFonts w:ascii="Times" w:hAnsi="Times"/>
        </w:rPr>
        <w:t>s</w:t>
      </w:r>
      <w:r w:rsidR="008923F1">
        <w:rPr>
          <w:rFonts w:ascii="Times" w:hAnsi="Times"/>
        </w:rPr>
        <w:t xml:space="preserve"> à </w:t>
      </w:r>
      <w:r w:rsidR="00301E50">
        <w:rPr>
          <w:rFonts w:ascii="Times" w:hAnsi="Times"/>
        </w:rPr>
        <w:t xml:space="preserve">la </w:t>
      </w:r>
      <w:r w:rsidR="008923F1">
        <w:rPr>
          <w:rFonts w:ascii="Times" w:hAnsi="Times"/>
        </w:rPr>
        <w:t xml:space="preserve">performance, sans pour autant nominaliser les maltraitances comme tel. Ce processus observé s’appelle l’intériorisation des maltraitances </w:t>
      </w:r>
      <w:r w:rsidR="008923F1">
        <w:rPr>
          <w:rFonts w:ascii="Times" w:hAnsi="Times"/>
        </w:rPr>
        <w:fldChar w:fldCharType="begin"/>
      </w:r>
      <w:r w:rsidR="008923F1">
        <w:rPr>
          <w:rFonts w:ascii="Times" w:hAnsi="Times"/>
        </w:rPr>
        <w:instrText xml:space="preserve"> ADDIN ZOTERO_ITEM CSL_CITATION {"citationID":"NhnLCapK","properties":{"formattedCitation":"(Jacobs et al., 2017)","plainCitation":"(Jacobs et al., 2017)","noteIndex":0},"citationItems":[{"id":210,"uris":["http://zotero.org/users/9928041/items/L3Y4YVT6"],"itemData":{"id":210,"type":"article-journal","abstract":"Various discourses construct youth sport as a site for pleasure and participation, for positive development, for performance and for protection/safeguarding. Elite youth sport however continues to be a site for emotionally abusive coaching behaviour. Little attention has been paid to how the institutional context may enable or sustain this behaviour. Specifically, how do coaches and directors involved in high-performance women’s gymnastics position themselves in relationship to these discourses to legitimize the ways they organize and coach it? We drew on a Foucauldian framework to analyse the technologies and rationalities used by directors and coaches of elite women’s gymnastics clubs to legitimize and challenge current coaching behaviours. The results of the 10 semi-structured interviews showed how coaches and directors legitimized coaching behaviour using discourses of pleasure, protection, performance and of coaching expertise and assigning responsibility for current coaching behaviour to athletes, parents, (other) coaches and global and national policies.","container-title":"Sport in Society","DOI":"10.1080/17430437.2015.1124567","ISSN":"1743-0437","issue":"1","note":"publisher: Routledge\n_eprint: https://doi.org/10.1080/17430437.2015.1124567","page":"126-143","source":"Taylor and Francis+NEJM","title":"'You don’t realize what you see!': the institutional context of emotional abuse in elite youth sport","title-short":"'You don’t realize what you see!'","volume":"20","author":[{"family":"Jacobs","given":"Frank"},{"family":"Smits","given":"Froukje"},{"family":"Knoppers","given":"Annelies"}],"issued":{"date-parts":[["2017",1,2]]}}}],"schema":"https://github.com/citation-style-language/schema/raw/master/csl-citation.json"} </w:instrText>
      </w:r>
      <w:r w:rsidR="008923F1">
        <w:rPr>
          <w:rFonts w:ascii="Times" w:hAnsi="Times"/>
        </w:rPr>
        <w:fldChar w:fldCharType="separate"/>
      </w:r>
      <w:r w:rsidR="008923F1">
        <w:rPr>
          <w:rFonts w:ascii="Times" w:hAnsi="Times"/>
        </w:rPr>
        <w:t>(Jacobs et al., 2017)</w:t>
      </w:r>
      <w:r w:rsidR="008923F1">
        <w:rPr>
          <w:rFonts w:ascii="Times" w:hAnsi="Times"/>
        </w:rPr>
        <w:fldChar w:fldCharType="end"/>
      </w:r>
      <w:r w:rsidR="008923F1">
        <w:rPr>
          <w:rFonts w:ascii="Times" w:hAnsi="Times"/>
        </w:rPr>
        <w:t>.</w:t>
      </w:r>
    </w:p>
    <w:p w14:paraId="44694830" w14:textId="77777777" w:rsidR="00301E50" w:rsidRDefault="00301E50" w:rsidP="00B225C2">
      <w:pPr>
        <w:pStyle w:val="Standard"/>
        <w:spacing w:line="360" w:lineRule="auto"/>
        <w:jc w:val="both"/>
        <w:rPr>
          <w:rFonts w:ascii="Times" w:hAnsi="Times"/>
        </w:rPr>
      </w:pPr>
    </w:p>
    <w:p w14:paraId="209EAC80" w14:textId="370B8342" w:rsidR="00A362DC" w:rsidRPr="002A6D1B" w:rsidRDefault="00B225C2" w:rsidP="00B225C2">
      <w:pPr>
        <w:pStyle w:val="Standard"/>
        <w:spacing w:line="360" w:lineRule="auto"/>
        <w:jc w:val="both"/>
      </w:pPr>
      <w:r>
        <w:rPr>
          <w:rFonts w:ascii="Times" w:hAnsi="Times"/>
        </w:rPr>
        <w:t xml:space="preserve">Ce point laisse donc un doute et une interrogation sur les chiffres et résultats de chacune des études réalisées à ce jour. </w:t>
      </w:r>
      <w:r>
        <w:t xml:space="preserve">Le recul d'une </w:t>
      </w:r>
      <w:r w:rsidR="00706AEF">
        <w:t>personne</w:t>
      </w:r>
      <w:r>
        <w:t xml:space="preserve"> étant difficile à quantifier quant à sa situation, ses perceptions et l'intériorisation de son vécu, rend donc la véracité des résultats interprétables. Cette réflexion semble </w:t>
      </w:r>
      <w:r w:rsidR="00301E50">
        <w:t xml:space="preserve">ainsi </w:t>
      </w:r>
      <w:r>
        <w:t>expliquer les différences de résultats des différentes études. Cependant</w:t>
      </w:r>
      <w:r w:rsidR="00301E50">
        <w:t>,</w:t>
      </w:r>
      <w:r>
        <w:t xml:space="preserve"> elles nous donnent une base importante et nécessaire pour notre étude.</w:t>
      </w:r>
    </w:p>
    <w:p w14:paraId="60856665" w14:textId="77777777" w:rsidR="00B225C2" w:rsidRPr="00E5126C" w:rsidRDefault="00B225C2" w:rsidP="00B225C2">
      <w:pPr>
        <w:pStyle w:val="Standard"/>
        <w:spacing w:line="360" w:lineRule="auto"/>
        <w:jc w:val="both"/>
        <w:rPr>
          <w:rFonts w:ascii="Times" w:hAnsi="Times"/>
        </w:rPr>
      </w:pPr>
    </w:p>
    <w:p w14:paraId="78B615B1" w14:textId="10C53F90" w:rsidR="00B225C2" w:rsidRDefault="00B225C2" w:rsidP="00B225C2">
      <w:pPr>
        <w:pStyle w:val="Titre3"/>
      </w:pPr>
      <w:bookmarkStart w:id="39" w:name="_Toc133056890"/>
      <w:r>
        <w:t>Prévalence maltraitance sexuelle</w:t>
      </w:r>
      <w:bookmarkEnd w:id="39"/>
    </w:p>
    <w:p w14:paraId="7A242D2F" w14:textId="77777777" w:rsidR="00FB461A" w:rsidRPr="00FB461A" w:rsidRDefault="00FB461A" w:rsidP="00FB461A"/>
    <w:p w14:paraId="7C6B21CE" w14:textId="77777777" w:rsidR="00B225C2" w:rsidRPr="00593E74" w:rsidRDefault="00B225C2" w:rsidP="00B225C2"/>
    <w:p w14:paraId="637B3E6A" w14:textId="40E6B9E2" w:rsidR="00B225C2" w:rsidRDefault="00B225C2" w:rsidP="00B225C2">
      <w:pPr>
        <w:pStyle w:val="Standard"/>
        <w:spacing w:line="360" w:lineRule="auto"/>
        <w:jc w:val="both"/>
        <w:rPr>
          <w:rFonts w:ascii="Times" w:hAnsi="Times" w:cs="Arial"/>
          <w:color w:val="000000"/>
          <w:spacing w:val="-4"/>
        </w:rPr>
      </w:pPr>
      <w:r>
        <w:rPr>
          <w:rFonts w:ascii="Times" w:hAnsi="Times" w:cs="Arial"/>
          <w:color w:val="000000"/>
          <w:spacing w:val="-4"/>
        </w:rPr>
        <w:t xml:space="preserve">Les études réalisées jusqu’à aujourd’hui démontrent des différences considérables dans la prévalence de la maltraitance sexuelle dans le milieu sportif. Ce phénomène est compréhensible quant à la considération de la difficulté morale de dévoiler ce genre de violence. En effet, il est très difficile d’avoir un chiffre précis sur le nombre de victime </w:t>
      </w:r>
      <w:r w:rsidR="00301E50">
        <w:rPr>
          <w:rFonts w:ascii="Times" w:hAnsi="Times" w:cs="Arial"/>
          <w:color w:val="000000"/>
          <w:spacing w:val="-4"/>
        </w:rPr>
        <w:t>malgré</w:t>
      </w:r>
      <w:r>
        <w:rPr>
          <w:rFonts w:ascii="Times" w:hAnsi="Times" w:cs="Arial"/>
          <w:color w:val="000000"/>
          <w:spacing w:val="-4"/>
        </w:rPr>
        <w:t xml:space="preserve"> </w:t>
      </w:r>
      <w:r w:rsidR="00301E50">
        <w:rPr>
          <w:rFonts w:ascii="Times" w:hAnsi="Times" w:cs="Arial"/>
          <w:color w:val="000000"/>
          <w:spacing w:val="-4"/>
        </w:rPr>
        <w:t>l</w:t>
      </w:r>
      <w:r>
        <w:rPr>
          <w:rFonts w:ascii="Times" w:hAnsi="Times" w:cs="Arial"/>
          <w:color w:val="000000"/>
          <w:spacing w:val="-4"/>
        </w:rPr>
        <w:t xml:space="preserve">es études déjà réalisées sur le sujet. </w:t>
      </w:r>
    </w:p>
    <w:p w14:paraId="13274011" w14:textId="77777777" w:rsidR="00B225C2" w:rsidRDefault="00B225C2" w:rsidP="00B225C2">
      <w:pPr>
        <w:pStyle w:val="Standard"/>
        <w:spacing w:line="360" w:lineRule="auto"/>
        <w:jc w:val="both"/>
        <w:rPr>
          <w:rFonts w:ascii="Times" w:hAnsi="Times" w:cs="Arial"/>
          <w:color w:val="000000"/>
          <w:spacing w:val="-4"/>
        </w:rPr>
      </w:pPr>
    </w:p>
    <w:p w14:paraId="043EE6E6" w14:textId="6E75E6A5" w:rsidR="00B225C2" w:rsidRDefault="00B225C2" w:rsidP="00B225C2">
      <w:pPr>
        <w:pStyle w:val="Standard"/>
        <w:spacing w:line="360" w:lineRule="auto"/>
        <w:jc w:val="both"/>
        <w:rPr>
          <w:rFonts w:ascii="Times" w:hAnsi="Times"/>
        </w:rPr>
      </w:pPr>
      <w:r w:rsidRPr="00FB461A">
        <w:rPr>
          <w:rFonts w:ascii="Times" w:hAnsi="Times" w:cs="Arial"/>
          <w:color w:val="000000" w:themeColor="text1"/>
          <w:spacing w:val="-4"/>
        </w:rPr>
        <w:t xml:space="preserve">Dans </w:t>
      </w:r>
      <w:r w:rsidR="00FB461A" w:rsidRPr="00FB461A">
        <w:rPr>
          <w:rFonts w:ascii="Times" w:hAnsi="Times" w:cs="Arial"/>
          <w:color w:val="000000" w:themeColor="text1"/>
          <w:spacing w:val="-4"/>
        </w:rPr>
        <w:t xml:space="preserve">une première </w:t>
      </w:r>
      <w:r w:rsidRPr="00FB461A">
        <w:rPr>
          <w:rFonts w:ascii="Times" w:hAnsi="Times" w:cs="Arial"/>
          <w:color w:val="000000" w:themeColor="text1"/>
          <w:spacing w:val="-4"/>
        </w:rPr>
        <w:t xml:space="preserve">étude, </w:t>
      </w:r>
      <w:r>
        <w:rPr>
          <w:rFonts w:ascii="Times" w:hAnsi="Times"/>
        </w:rPr>
        <w:t xml:space="preserve">les maltraitances sexuelles s’élèvent à un taux de 33% chez les </w:t>
      </w:r>
      <w:proofErr w:type="spellStart"/>
      <w:r>
        <w:rPr>
          <w:rFonts w:ascii="Times" w:hAnsi="Times"/>
        </w:rPr>
        <w:t>répondants</w:t>
      </w:r>
      <w:r>
        <w:rPr>
          <w:rFonts w:ascii="Symbol" w:hAnsi="Symbol"/>
        </w:rPr>
        <w:t></w:t>
      </w:r>
      <w:r>
        <w:rPr>
          <w:rFonts w:ascii="Times" w:hAnsi="Times"/>
        </w:rPr>
        <w:t>es</w:t>
      </w:r>
      <w:proofErr w:type="spellEnd"/>
      <w:r>
        <w:rPr>
          <w:rFonts w:ascii="Times" w:hAnsi="Times"/>
        </w:rPr>
        <w:t xml:space="preserve">, les filles étant aussi les plus touchées par ce phénomène selon les études de </w:t>
      </w:r>
      <w:proofErr w:type="spellStart"/>
      <w:r>
        <w:rPr>
          <w:rFonts w:ascii="Times" w:hAnsi="Times"/>
        </w:rPr>
        <w:t>Marsollier</w:t>
      </w:r>
      <w:proofErr w:type="spellEnd"/>
      <w:r>
        <w:rPr>
          <w:rFonts w:ascii="Times" w:hAnsi="Times"/>
        </w:rPr>
        <w:t xml:space="preserve"> et al., 2021 ; Parent et al., 2016 ; </w:t>
      </w:r>
      <w:proofErr w:type="spellStart"/>
      <w:r>
        <w:rPr>
          <w:rFonts w:ascii="Times" w:hAnsi="Times"/>
        </w:rPr>
        <w:t>Vertommen</w:t>
      </w:r>
      <w:proofErr w:type="spellEnd"/>
      <w:r>
        <w:rPr>
          <w:rFonts w:ascii="Times" w:hAnsi="Times"/>
        </w:rPr>
        <w:t xml:space="preserve"> et al., 2016.</w:t>
      </w:r>
      <w:r w:rsidR="00FB461A">
        <w:rPr>
          <w:rFonts w:ascii="Times" w:hAnsi="Times"/>
        </w:rPr>
        <w:t xml:space="preserve"> </w:t>
      </w:r>
      <w:r>
        <w:rPr>
          <w:rFonts w:ascii="Times" w:hAnsi="Times"/>
        </w:rPr>
        <w:t xml:space="preserve">Cependant </w:t>
      </w:r>
      <w:r w:rsidR="00FB461A">
        <w:rPr>
          <w:rFonts w:ascii="Times" w:hAnsi="Times"/>
        </w:rPr>
        <w:t>une deuxième</w:t>
      </w:r>
      <w:r>
        <w:rPr>
          <w:rFonts w:ascii="Times" w:hAnsi="Times"/>
        </w:rPr>
        <w:t xml:space="preserve"> étude renseigne que les victimes de violence sexuelle s’élèvent à respectivement le même pourcentage chez les hommes et chez les femmes (Parent &amp; Vaillancourt-Morel, 2021).</w:t>
      </w:r>
    </w:p>
    <w:p w14:paraId="3C1E3616" w14:textId="77777777" w:rsidR="00301E50" w:rsidRDefault="00301E50" w:rsidP="00B225C2">
      <w:pPr>
        <w:pStyle w:val="Standard"/>
        <w:spacing w:line="360" w:lineRule="auto"/>
        <w:jc w:val="both"/>
        <w:rPr>
          <w:rFonts w:ascii="Times" w:hAnsi="Times"/>
        </w:rPr>
      </w:pPr>
    </w:p>
    <w:p w14:paraId="5C3B761D" w14:textId="5AA38012" w:rsidR="002A6D1B" w:rsidRDefault="002A6D1B" w:rsidP="00B225C2">
      <w:pPr>
        <w:pStyle w:val="Standard"/>
        <w:spacing w:line="360" w:lineRule="auto"/>
        <w:jc w:val="both"/>
        <w:rPr>
          <w:rFonts w:ascii="Times" w:hAnsi="Times"/>
        </w:rPr>
      </w:pPr>
      <w:r>
        <w:rPr>
          <w:rFonts w:ascii="Times" w:hAnsi="Times"/>
        </w:rPr>
        <w:t xml:space="preserve">Une troisième étude plus ancienne nous renseigne que 3% des athlètes ont subi des maltraitances sexuelles au sein de leur sport, mais que 29% ont eu l’expérience d’un comportement d’agression sexuelle </w:t>
      </w:r>
      <w:r>
        <w:rPr>
          <w:rFonts w:ascii="Times" w:hAnsi="Times"/>
        </w:rPr>
        <w:fldChar w:fldCharType="begin"/>
      </w:r>
      <w:r>
        <w:rPr>
          <w:rFonts w:ascii="Times" w:hAnsi="Times"/>
        </w:rPr>
        <w:instrText xml:space="preserve"> ADDIN ZOTERO_ITEM CSL_CITATION {"citationID":"WMv3WA0t","properties":{"formattedCitation":"(Alexander et al., 2011)","plainCitation":"(Alexander et al., 2011)","noteIndex":0},"citationItems":[{"id":47,"uris":["http://zotero.org/users/9928041/items/ZTKCZZVF"],"itemData":{"id":47,"type":"article-journal","language":"en","page":"205","source":"Zotero","title":"The experiences of children participating in organised sport in the UK","author":[{"family":"Alexander","given":"Kate"},{"family":"Stafford","given":"Anne"},{"family":"Lewis","given":"Ruth"}],"issued":{"date-parts":[["2011"]]}}}],"schema":"https://github.com/citation-style-language/schema/raw/master/csl-citation.json"} </w:instrText>
      </w:r>
      <w:r>
        <w:rPr>
          <w:rFonts w:ascii="Times" w:hAnsi="Times"/>
        </w:rPr>
        <w:fldChar w:fldCharType="separate"/>
      </w:r>
      <w:r>
        <w:rPr>
          <w:rFonts w:ascii="Times" w:hAnsi="Times"/>
          <w:noProof/>
        </w:rPr>
        <w:t>(Alexander et al., 2011)</w:t>
      </w:r>
      <w:r>
        <w:rPr>
          <w:rFonts w:ascii="Times" w:hAnsi="Times"/>
        </w:rPr>
        <w:fldChar w:fldCharType="end"/>
      </w:r>
      <w:r>
        <w:rPr>
          <w:rFonts w:ascii="Times" w:hAnsi="Times"/>
        </w:rPr>
        <w:t xml:space="preserve">. </w:t>
      </w:r>
    </w:p>
    <w:p w14:paraId="5861D4FE" w14:textId="77777777" w:rsidR="00B225C2" w:rsidRDefault="00B225C2" w:rsidP="00B225C2">
      <w:pPr>
        <w:pStyle w:val="Standard"/>
        <w:spacing w:line="360" w:lineRule="auto"/>
        <w:jc w:val="both"/>
        <w:rPr>
          <w:rFonts w:ascii="Times" w:hAnsi="Times"/>
        </w:rPr>
      </w:pPr>
    </w:p>
    <w:p w14:paraId="7A8197F7" w14:textId="3C67B820" w:rsidR="00A362DC" w:rsidRDefault="00B225C2" w:rsidP="00B225C2">
      <w:pPr>
        <w:pStyle w:val="Standard"/>
        <w:spacing w:line="360" w:lineRule="auto"/>
        <w:jc w:val="both"/>
        <w:rPr>
          <w:rFonts w:ascii="Times" w:hAnsi="Times"/>
        </w:rPr>
      </w:pPr>
      <w:r>
        <w:rPr>
          <w:rFonts w:ascii="Times" w:hAnsi="Times"/>
        </w:rPr>
        <w:t>Ces résultats et les différences genrées doivent être interprétés avec précaution</w:t>
      </w:r>
      <w:r w:rsidR="00301E50">
        <w:rPr>
          <w:rFonts w:ascii="Times" w:hAnsi="Times"/>
        </w:rPr>
        <w:t>.</w:t>
      </w:r>
      <w:r>
        <w:rPr>
          <w:rFonts w:ascii="Times" w:hAnsi="Times"/>
        </w:rPr>
        <w:t xml:space="preserve"> </w:t>
      </w:r>
      <w:r w:rsidR="00301E50">
        <w:rPr>
          <w:rFonts w:ascii="Times" w:hAnsi="Times"/>
        </w:rPr>
        <w:t>E</w:t>
      </w:r>
      <w:r>
        <w:rPr>
          <w:rFonts w:ascii="Times" w:hAnsi="Times"/>
        </w:rPr>
        <w:t>n effet, les jeunes hommes semblent plus facilement pouvoir dénoncer des actes sexuels et de se prononcer à l’encontre de ceux-ci (5% contre 2% pour les filles)</w:t>
      </w:r>
      <w:r w:rsidR="00F03916">
        <w:rPr>
          <w:rFonts w:ascii="Times" w:hAnsi="Times"/>
        </w:rPr>
        <w:t xml:space="preserve"> (source)</w:t>
      </w:r>
      <w:r>
        <w:rPr>
          <w:rFonts w:ascii="Times" w:hAnsi="Times"/>
        </w:rPr>
        <w:t>.</w:t>
      </w:r>
      <w:r>
        <w:rPr>
          <w:rFonts w:ascii="Times" w:hAnsi="Times" w:cs="Arial"/>
          <w:color w:val="000000"/>
          <w:spacing w:val="-4"/>
        </w:rPr>
        <w:t xml:space="preserve"> Les chiffres doivent donc être</w:t>
      </w:r>
      <w:r>
        <w:rPr>
          <w:rFonts w:ascii="Times" w:hAnsi="Times"/>
        </w:rPr>
        <w:t xml:space="preserve"> interprétés et discuté</w:t>
      </w:r>
      <w:r w:rsidR="00C72724">
        <w:rPr>
          <w:rFonts w:ascii="Times" w:hAnsi="Times"/>
        </w:rPr>
        <w:t>s</w:t>
      </w:r>
      <w:r>
        <w:rPr>
          <w:rFonts w:ascii="Times" w:hAnsi="Times"/>
        </w:rPr>
        <w:t xml:space="preserve"> de manière méthodique et avec un regard objectif en raison des influences sociétales et culturelles qui peuvent avoir un poids sur les comportements </w:t>
      </w:r>
      <w:proofErr w:type="spellStart"/>
      <w:r>
        <w:rPr>
          <w:rFonts w:ascii="Times" w:hAnsi="Times"/>
        </w:rPr>
        <w:t>genrés</w:t>
      </w:r>
      <w:proofErr w:type="spellEnd"/>
      <w:r>
        <w:rPr>
          <w:rFonts w:ascii="Times" w:hAnsi="Times"/>
        </w:rPr>
        <w:t xml:space="preserve"> spécifiques selon une situation donnée. De plus, ces études n’ont pas usé de la même méthodologie et l’interprétation des résultats peut se différencier selon le choix des définitions. </w:t>
      </w:r>
    </w:p>
    <w:p w14:paraId="5A066D83" w14:textId="77777777" w:rsidR="00B225C2" w:rsidRDefault="00B225C2" w:rsidP="00B225C2">
      <w:pPr>
        <w:pStyle w:val="Standard"/>
        <w:spacing w:line="360" w:lineRule="auto"/>
        <w:jc w:val="both"/>
      </w:pPr>
    </w:p>
    <w:p w14:paraId="43A40FC9" w14:textId="77777777" w:rsidR="00B225C2" w:rsidRDefault="00B225C2" w:rsidP="00B225C2">
      <w:pPr>
        <w:pStyle w:val="Titre3"/>
      </w:pPr>
      <w:bookmarkStart w:id="40" w:name="_Toc133056891"/>
      <w:r>
        <w:t>Prévalence des maltraitances physiques</w:t>
      </w:r>
      <w:bookmarkEnd w:id="40"/>
    </w:p>
    <w:p w14:paraId="07FE59A8" w14:textId="77777777" w:rsidR="00B225C2" w:rsidRDefault="00B225C2" w:rsidP="00B225C2">
      <w:pPr>
        <w:pStyle w:val="Standard"/>
        <w:spacing w:line="360" w:lineRule="auto"/>
        <w:jc w:val="both"/>
        <w:rPr>
          <w:rFonts w:ascii="Times" w:hAnsi="Times"/>
        </w:rPr>
      </w:pPr>
    </w:p>
    <w:p w14:paraId="43C22805" w14:textId="618533A0" w:rsidR="00B225C2" w:rsidRDefault="00B225C2" w:rsidP="00B225C2">
      <w:pPr>
        <w:pStyle w:val="Standard"/>
        <w:spacing w:line="360" w:lineRule="auto"/>
        <w:jc w:val="both"/>
        <w:rPr>
          <w:rFonts w:ascii="Times" w:hAnsi="Times"/>
        </w:rPr>
      </w:pPr>
      <w:r>
        <w:rPr>
          <w:rFonts w:ascii="Times" w:hAnsi="Times"/>
        </w:rPr>
        <w:t>Une fois encore le nombre d’individus touchés par cette forme de maltraitance diverge entre les différentes études</w:t>
      </w:r>
      <w:r w:rsidR="00301E50">
        <w:rPr>
          <w:rFonts w:ascii="Times" w:hAnsi="Times"/>
        </w:rPr>
        <w:t>. C</w:t>
      </w:r>
      <w:r>
        <w:rPr>
          <w:rFonts w:ascii="Times" w:hAnsi="Times"/>
        </w:rPr>
        <w:t>ependant</w:t>
      </w:r>
      <w:r w:rsidR="00301E50">
        <w:rPr>
          <w:rFonts w:ascii="Times" w:hAnsi="Times"/>
        </w:rPr>
        <w:t>,</w:t>
      </w:r>
      <w:r>
        <w:rPr>
          <w:rFonts w:ascii="Times" w:hAnsi="Times"/>
        </w:rPr>
        <w:t xml:space="preserve"> les chiffres qui suivent offre une idée globale de la prévalence au sein de la population sportive.</w:t>
      </w:r>
    </w:p>
    <w:p w14:paraId="0A86252E" w14:textId="77777777" w:rsidR="00B225C2" w:rsidRDefault="00B225C2" w:rsidP="00B225C2">
      <w:pPr>
        <w:pStyle w:val="Standard"/>
        <w:spacing w:line="360" w:lineRule="auto"/>
        <w:jc w:val="both"/>
        <w:rPr>
          <w:rFonts w:ascii="Times" w:hAnsi="Times"/>
        </w:rPr>
      </w:pPr>
    </w:p>
    <w:p w14:paraId="69714160" w14:textId="1128E91B" w:rsidR="00A362DC" w:rsidRPr="00C7299C" w:rsidRDefault="00B225C2" w:rsidP="00B225C2">
      <w:pPr>
        <w:pStyle w:val="Standard"/>
        <w:spacing w:line="360" w:lineRule="auto"/>
        <w:jc w:val="both"/>
        <w:rPr>
          <w:rFonts w:ascii="Times" w:hAnsi="Times"/>
        </w:rPr>
      </w:pPr>
      <w:r>
        <w:rPr>
          <w:rFonts w:ascii="Times" w:hAnsi="Times"/>
        </w:rPr>
        <w:t>Les maltraitances physiques sont</w:t>
      </w:r>
      <w:r w:rsidR="00C72724">
        <w:rPr>
          <w:rFonts w:ascii="Times" w:hAnsi="Times"/>
        </w:rPr>
        <w:t>, en général,</w:t>
      </w:r>
      <w:r>
        <w:rPr>
          <w:rFonts w:ascii="Times" w:hAnsi="Times"/>
        </w:rPr>
        <w:t xml:space="preserve"> la troisième forme de maltraitance la plus rapportée avec 24% des </w:t>
      </w:r>
      <w:proofErr w:type="spellStart"/>
      <w:r>
        <w:rPr>
          <w:rFonts w:ascii="Times" w:hAnsi="Times"/>
        </w:rPr>
        <w:t>répondant</w:t>
      </w:r>
      <w:r>
        <w:rPr>
          <w:rFonts w:ascii="Symbol" w:hAnsi="Symbol"/>
        </w:rPr>
        <w:t></w:t>
      </w:r>
      <w:r>
        <w:rPr>
          <w:rFonts w:ascii="Times" w:hAnsi="Times"/>
        </w:rPr>
        <w:t>es</w:t>
      </w:r>
      <w:proofErr w:type="spellEnd"/>
      <w:r>
        <w:rPr>
          <w:rFonts w:ascii="Times" w:hAnsi="Times"/>
        </w:rPr>
        <w:t xml:space="preserve"> ayant répondu qu’</w:t>
      </w:r>
      <w:proofErr w:type="spellStart"/>
      <w:r>
        <w:rPr>
          <w:rFonts w:ascii="Times" w:hAnsi="Times"/>
        </w:rPr>
        <w:t>ils</w:t>
      </w:r>
      <w:r>
        <w:rPr>
          <w:rFonts w:ascii="Symbol" w:hAnsi="Symbol"/>
        </w:rPr>
        <w:t></w:t>
      </w:r>
      <w:r>
        <w:rPr>
          <w:rFonts w:ascii="Times" w:hAnsi="Times"/>
        </w:rPr>
        <w:t>elles</w:t>
      </w:r>
      <w:proofErr w:type="spellEnd"/>
      <w:r>
        <w:rPr>
          <w:rFonts w:ascii="Times" w:hAnsi="Times"/>
        </w:rPr>
        <w:t xml:space="preserve"> en avaient été victimes (Alexander et al., 2011). Ce chiffre s’élève à 39.9% dans l’étude de Parent et Vaillancourt-Morel en 2020. Dans une autre étude le pourcentage de </w:t>
      </w:r>
      <w:proofErr w:type="spellStart"/>
      <w:r>
        <w:rPr>
          <w:rFonts w:ascii="Times" w:hAnsi="Times"/>
        </w:rPr>
        <w:t>répondant</w:t>
      </w:r>
      <w:r>
        <w:rPr>
          <w:rFonts w:ascii="Symbol" w:hAnsi="Symbol"/>
        </w:rPr>
        <w:t></w:t>
      </w:r>
      <w:r>
        <w:rPr>
          <w:rFonts w:ascii="Times" w:hAnsi="Times"/>
        </w:rPr>
        <w:t>es</w:t>
      </w:r>
      <w:proofErr w:type="spellEnd"/>
      <w:r>
        <w:rPr>
          <w:rFonts w:ascii="Times" w:hAnsi="Times"/>
        </w:rPr>
        <w:t xml:space="preserve"> ayant subi des violences physiques s’élève à 38%, </w:t>
      </w:r>
      <w:r>
        <w:rPr>
          <w:rFonts w:ascii="Times" w:hAnsi="Times"/>
        </w:rPr>
        <w:lastRenderedPageBreak/>
        <w:t>de plus les athlètes masculins semblent être majoritairement touchés par ces maltraitances avec un pourcentage de 38% (</w:t>
      </w:r>
      <w:proofErr w:type="spellStart"/>
      <w:r>
        <w:rPr>
          <w:rFonts w:ascii="Times" w:hAnsi="Times"/>
        </w:rPr>
        <w:t>Marsollier</w:t>
      </w:r>
      <w:proofErr w:type="spellEnd"/>
      <w:r>
        <w:rPr>
          <w:rFonts w:ascii="Times" w:hAnsi="Times"/>
        </w:rPr>
        <w:t xml:space="preserve"> et al., 2021 ; </w:t>
      </w:r>
      <w:proofErr w:type="spellStart"/>
      <w:r>
        <w:rPr>
          <w:rFonts w:ascii="Times" w:hAnsi="Times"/>
        </w:rPr>
        <w:t>Vertommen</w:t>
      </w:r>
      <w:proofErr w:type="spellEnd"/>
      <w:r>
        <w:rPr>
          <w:rFonts w:ascii="Times" w:hAnsi="Times"/>
        </w:rPr>
        <w:t xml:space="preserve"> et al., 2016).</w:t>
      </w:r>
    </w:p>
    <w:p w14:paraId="235C18EA" w14:textId="77777777" w:rsidR="00B225C2" w:rsidRPr="00E5126C" w:rsidRDefault="00B225C2" w:rsidP="00B225C2">
      <w:pPr>
        <w:pStyle w:val="Standard"/>
        <w:spacing w:line="360" w:lineRule="auto"/>
        <w:jc w:val="both"/>
        <w:rPr>
          <w:rFonts w:ascii="Times" w:hAnsi="Times"/>
        </w:rPr>
      </w:pPr>
    </w:p>
    <w:p w14:paraId="1F348793" w14:textId="77777777" w:rsidR="00B225C2" w:rsidRDefault="00B225C2" w:rsidP="00B225C2">
      <w:pPr>
        <w:pStyle w:val="Titre3"/>
      </w:pPr>
      <w:bookmarkStart w:id="41" w:name="_Toc133056892"/>
      <w:r>
        <w:t>La prévalence de la négligence</w:t>
      </w:r>
      <w:bookmarkEnd w:id="41"/>
    </w:p>
    <w:p w14:paraId="3D41DF94" w14:textId="42E1A283" w:rsidR="00B225C2" w:rsidRDefault="00B225C2" w:rsidP="00B225C2">
      <w:pPr>
        <w:pStyle w:val="Standard"/>
        <w:spacing w:line="360" w:lineRule="auto"/>
        <w:jc w:val="both"/>
        <w:rPr>
          <w:rFonts w:ascii="Times" w:hAnsi="Times"/>
        </w:rPr>
      </w:pPr>
    </w:p>
    <w:p w14:paraId="232B0E0E" w14:textId="69836CE6" w:rsidR="00B225C2" w:rsidRDefault="00B225C2" w:rsidP="00B225C2">
      <w:pPr>
        <w:pStyle w:val="Standard"/>
        <w:spacing w:line="360" w:lineRule="auto"/>
        <w:jc w:val="both"/>
        <w:rPr>
          <w:rFonts w:ascii="Times" w:hAnsi="Times"/>
        </w:rPr>
      </w:pPr>
      <w:r>
        <w:rPr>
          <w:rFonts w:ascii="Times" w:hAnsi="Times"/>
        </w:rPr>
        <w:t xml:space="preserve">La prévalence de la négligence est elle aussi difficile à identifier spécifiquement en raison de l’emprise psychologique qui se cache derrière cette maltraitance. En effet, cette forme joue en grande partie sur le chantage affectif et de l’exclusion dû à un désaccord ou une contre-performance. </w:t>
      </w:r>
    </w:p>
    <w:p w14:paraId="71F5A751" w14:textId="77777777" w:rsidR="00C7299C" w:rsidRDefault="00C7299C" w:rsidP="00B225C2">
      <w:pPr>
        <w:pStyle w:val="Standard"/>
        <w:spacing w:line="360" w:lineRule="auto"/>
        <w:jc w:val="both"/>
        <w:rPr>
          <w:rFonts w:ascii="Times" w:hAnsi="Times"/>
        </w:rPr>
      </w:pPr>
    </w:p>
    <w:p w14:paraId="4C7933FF" w14:textId="6EC7CA3D" w:rsidR="00117814" w:rsidRDefault="00732A25" w:rsidP="00B225C2">
      <w:pPr>
        <w:pStyle w:val="Standard"/>
        <w:spacing w:line="360" w:lineRule="auto"/>
        <w:jc w:val="both"/>
        <w:rPr>
          <w:rFonts w:ascii="Times" w:hAnsi="Times"/>
        </w:rPr>
      </w:pPr>
      <w:r>
        <w:rPr>
          <w:rFonts w:ascii="Times" w:hAnsi="Times"/>
        </w:rPr>
        <w:t>Parent et collaborateur en 2019 ont identifié l</w:t>
      </w:r>
      <w:r w:rsidR="00C72724">
        <w:rPr>
          <w:rFonts w:ascii="Times" w:hAnsi="Times"/>
        </w:rPr>
        <w:t>a négligence</w:t>
      </w:r>
      <w:r w:rsidR="00A362DC">
        <w:rPr>
          <w:rFonts w:ascii="Times" w:hAnsi="Times"/>
        </w:rPr>
        <w:t xml:space="preserve"> </w:t>
      </w:r>
      <w:r>
        <w:rPr>
          <w:rFonts w:ascii="Times" w:hAnsi="Times"/>
        </w:rPr>
        <w:t xml:space="preserve">comme étant la troisième forme de maltraitance la plus expérimentée dans une population d’athlète entre </w:t>
      </w:r>
      <w:r w:rsidR="00D0410F">
        <w:rPr>
          <w:rFonts w:ascii="Times" w:hAnsi="Times"/>
        </w:rPr>
        <w:t xml:space="preserve">14 et 17 ans au Canada. Contrairement à cela, </w:t>
      </w:r>
      <w:proofErr w:type="spellStart"/>
      <w:r w:rsidR="00D0410F">
        <w:rPr>
          <w:rFonts w:ascii="Times" w:hAnsi="Times"/>
        </w:rPr>
        <w:t>Willson</w:t>
      </w:r>
      <w:proofErr w:type="spellEnd"/>
      <w:r w:rsidR="00D0410F">
        <w:rPr>
          <w:rFonts w:ascii="Times" w:hAnsi="Times"/>
        </w:rPr>
        <w:t xml:space="preserve"> et collaborateurs en 2021 démontrent que la négligence est la forme de maltraitance la plus expérimentée par des athlètes de tout âge (retraités</w:t>
      </w:r>
      <w:r w:rsidR="00D0410F">
        <w:rPr>
          <w:rFonts w:ascii="Times" w:hAnsi="Times"/>
        </w:rPr>
        <w:sym w:font="Symbol" w:char="F0D7"/>
      </w:r>
      <w:r w:rsidR="00D0410F">
        <w:rPr>
          <w:rFonts w:ascii="Times" w:hAnsi="Times"/>
        </w:rPr>
        <w:t>es et pratiquants</w:t>
      </w:r>
      <w:r w:rsidR="00D0410F">
        <w:rPr>
          <w:rFonts w:ascii="Times" w:hAnsi="Times"/>
        </w:rPr>
        <w:sym w:font="Symbol" w:char="F0D7"/>
      </w:r>
      <w:r w:rsidR="00D0410F">
        <w:rPr>
          <w:rFonts w:ascii="Times" w:hAnsi="Times"/>
        </w:rPr>
        <w:t xml:space="preserve">es). </w:t>
      </w:r>
      <w:r w:rsidR="00117814">
        <w:rPr>
          <w:rFonts w:ascii="Times" w:hAnsi="Times"/>
        </w:rPr>
        <w:t xml:space="preserve">En 2022, </w:t>
      </w:r>
      <w:proofErr w:type="spellStart"/>
      <w:r w:rsidR="00117814">
        <w:rPr>
          <w:rFonts w:ascii="Times" w:hAnsi="Times"/>
        </w:rPr>
        <w:t>Vertommen</w:t>
      </w:r>
      <w:proofErr w:type="spellEnd"/>
      <w:r w:rsidR="00117814">
        <w:rPr>
          <w:rFonts w:ascii="Times" w:hAnsi="Times"/>
        </w:rPr>
        <w:t xml:space="preserve"> et collaborateurs exposent des résultats, eux aussi contradictoires avec ceux de Parent en 2019. </w:t>
      </w:r>
      <w:r w:rsidR="00301E50">
        <w:rPr>
          <w:rFonts w:ascii="Times" w:hAnsi="Times"/>
        </w:rPr>
        <w:t>En effet, malgré</w:t>
      </w:r>
      <w:r w:rsidR="00117814">
        <w:rPr>
          <w:rFonts w:ascii="Times" w:hAnsi="Times"/>
        </w:rPr>
        <w:t xml:space="preserve"> l’utilisation du même instrument que cette dernière (VTAQ), </w:t>
      </w:r>
      <w:proofErr w:type="spellStart"/>
      <w:r w:rsidR="00117814">
        <w:rPr>
          <w:rFonts w:ascii="Times" w:hAnsi="Times"/>
        </w:rPr>
        <w:t>Vertommen</w:t>
      </w:r>
      <w:proofErr w:type="spellEnd"/>
      <w:r w:rsidR="00117814">
        <w:rPr>
          <w:rFonts w:ascii="Times" w:hAnsi="Times"/>
        </w:rPr>
        <w:t xml:space="preserve"> observe un taux de négligence et maltraitance psychologique s’élevant à 79% pour des athlètes de 13 à 21 ans en Belgique. </w:t>
      </w:r>
    </w:p>
    <w:p w14:paraId="657C6EC1" w14:textId="77777777" w:rsidR="00301E50" w:rsidRDefault="00301E50" w:rsidP="00B225C2">
      <w:pPr>
        <w:pStyle w:val="Standard"/>
        <w:spacing w:line="360" w:lineRule="auto"/>
        <w:jc w:val="both"/>
        <w:rPr>
          <w:rFonts w:ascii="Times" w:hAnsi="Times"/>
        </w:rPr>
      </w:pPr>
    </w:p>
    <w:p w14:paraId="0C6E6B79" w14:textId="1262E5EC" w:rsidR="00C72724" w:rsidRDefault="00117814" w:rsidP="00B225C2">
      <w:pPr>
        <w:pStyle w:val="Standard"/>
        <w:spacing w:line="360" w:lineRule="auto"/>
        <w:jc w:val="both"/>
        <w:rPr>
          <w:rFonts w:ascii="Times" w:hAnsi="Times"/>
        </w:rPr>
      </w:pPr>
      <w:r>
        <w:rPr>
          <w:rFonts w:ascii="Times" w:hAnsi="Times"/>
        </w:rPr>
        <w:t xml:space="preserve">Par ces différents résultats nous observons que la négligence n’a été prise en compte que lors des dernières années et grâce à la mise en place de questionnaires qui </w:t>
      </w:r>
      <w:r w:rsidR="00D246ED">
        <w:rPr>
          <w:rFonts w:ascii="Times" w:hAnsi="Times"/>
        </w:rPr>
        <w:t xml:space="preserve">sont dans la capacité de le faire. De plus, nous identifions le fait que les résultats varient selon l’étude et sa géolocalisation. </w:t>
      </w:r>
      <w:r w:rsidR="00301E50">
        <w:rPr>
          <w:rFonts w:ascii="Times" w:hAnsi="Times"/>
        </w:rPr>
        <w:t xml:space="preserve">Effectivement, les résultats d’une étude à l’autre varient selon la région ou le pays où celle-ci </w:t>
      </w:r>
      <w:proofErr w:type="spellStart"/>
      <w:r w:rsidR="00301E50">
        <w:rPr>
          <w:rFonts w:ascii="Times" w:hAnsi="Times"/>
        </w:rPr>
        <w:t>à</w:t>
      </w:r>
      <w:proofErr w:type="spellEnd"/>
      <w:r w:rsidR="00301E50">
        <w:rPr>
          <w:rFonts w:ascii="Times" w:hAnsi="Times"/>
        </w:rPr>
        <w:t xml:space="preserve"> été mise en place (Annexe)</w:t>
      </w:r>
    </w:p>
    <w:p w14:paraId="3FC4F1F5" w14:textId="77777777" w:rsidR="00B225C2" w:rsidRDefault="00B225C2" w:rsidP="00B225C2">
      <w:pPr>
        <w:pStyle w:val="Standard"/>
        <w:spacing w:line="360" w:lineRule="auto"/>
        <w:jc w:val="both"/>
      </w:pPr>
    </w:p>
    <w:p w14:paraId="0183075E" w14:textId="254E619E" w:rsidR="00B225C2" w:rsidRDefault="00B225C2" w:rsidP="00B225C2">
      <w:pPr>
        <w:pStyle w:val="Standard"/>
        <w:spacing w:line="360" w:lineRule="auto"/>
        <w:jc w:val="both"/>
      </w:pPr>
      <w:r>
        <w:t xml:space="preserve">Grâce aux différentes études de prévalences réalisées, il est dès lors possible de partir du principe que </w:t>
      </w:r>
      <w:r w:rsidR="00D246ED">
        <w:t>les quatre formes de</w:t>
      </w:r>
      <w:r>
        <w:t xml:space="preserve"> maltraitances </w:t>
      </w:r>
      <w:r w:rsidR="00D246ED">
        <w:t>sont présentes</w:t>
      </w:r>
      <w:r>
        <w:t xml:space="preserve"> au sein de la société sportive. Dès lors, il est possible de s’intéresser plus en détail au vécu des sportifs</w:t>
      </w:r>
      <w:r>
        <w:sym w:font="Symbol" w:char="F0D7"/>
      </w:r>
      <w:proofErr w:type="spellStart"/>
      <w:r>
        <w:t>ves</w:t>
      </w:r>
      <w:proofErr w:type="spellEnd"/>
      <w:r>
        <w:t xml:space="preserve"> et à l’interprétation qu’ils</w:t>
      </w:r>
      <w:r>
        <w:sym w:font="Symbol" w:char="F0D7"/>
      </w:r>
      <w:r>
        <w:t xml:space="preserve">elles en font. </w:t>
      </w:r>
    </w:p>
    <w:p w14:paraId="4B15FB4F" w14:textId="28A79F7E" w:rsidR="00B225C2" w:rsidRDefault="00B225C2" w:rsidP="00B225C2">
      <w:pPr>
        <w:pStyle w:val="Standard"/>
        <w:spacing w:line="360" w:lineRule="auto"/>
        <w:jc w:val="both"/>
        <w:rPr>
          <w:rFonts w:ascii="Times" w:hAnsi="Times"/>
        </w:rPr>
      </w:pPr>
    </w:p>
    <w:p w14:paraId="419E6D7E" w14:textId="0D5FB9F8" w:rsidR="00B225C2" w:rsidRDefault="00B225C2" w:rsidP="00B225C2">
      <w:pPr>
        <w:pStyle w:val="Titre3"/>
      </w:pPr>
      <w:bookmarkStart w:id="42" w:name="_Toc133056893"/>
      <w:r w:rsidRPr="00E5126C">
        <w:t>Les auteurs</w:t>
      </w:r>
      <w:r w:rsidR="00301E50">
        <w:sym w:font="Symbol" w:char="F0D7"/>
      </w:r>
      <w:proofErr w:type="spellStart"/>
      <w:r w:rsidR="00301E50">
        <w:t>trices</w:t>
      </w:r>
      <w:proofErr w:type="spellEnd"/>
      <w:r w:rsidRPr="00E5126C">
        <w:t xml:space="preserve"> de la maltraitance</w:t>
      </w:r>
      <w:bookmarkEnd w:id="42"/>
      <w:r w:rsidRPr="00E5126C">
        <w:t xml:space="preserve"> </w:t>
      </w:r>
    </w:p>
    <w:p w14:paraId="6F122F69" w14:textId="27B1B0A1" w:rsidR="00513CD2" w:rsidRDefault="00513CD2" w:rsidP="00513CD2"/>
    <w:p w14:paraId="0D92B6DF" w14:textId="77777777" w:rsidR="002250ED" w:rsidRPr="00E5126C" w:rsidRDefault="002250ED" w:rsidP="002250ED"/>
    <w:p w14:paraId="15D763D6" w14:textId="384533E9" w:rsidR="006A673D" w:rsidRPr="0053169E" w:rsidRDefault="002A6D1B" w:rsidP="0053169E">
      <w:pPr>
        <w:pStyle w:val="Standard"/>
        <w:spacing w:line="360" w:lineRule="auto"/>
        <w:jc w:val="both"/>
        <w:rPr>
          <w:rFonts w:ascii="Times" w:hAnsi="Times"/>
        </w:rPr>
      </w:pPr>
      <w:r w:rsidRPr="002A6D1B">
        <w:t>Selon la littérature</w:t>
      </w:r>
      <w:r w:rsidR="00D246ED">
        <w:t>,</w:t>
      </w:r>
      <w:r w:rsidRPr="002A6D1B">
        <w:t xml:space="preserve"> les auteur</w:t>
      </w:r>
      <w:r>
        <w:t>s</w:t>
      </w:r>
      <w:r w:rsidR="00301E50">
        <w:sym w:font="Symbol" w:char="F0D7"/>
      </w:r>
      <w:proofErr w:type="spellStart"/>
      <w:r w:rsidR="00301E50">
        <w:t>trices</w:t>
      </w:r>
      <w:proofErr w:type="spellEnd"/>
      <w:r>
        <w:t xml:space="preserve"> de maltraitance diffèrent selon la forme de maltraitance expérimentée. Nous </w:t>
      </w:r>
      <w:r w:rsidR="00301E50">
        <w:t>exposons</w:t>
      </w:r>
      <w:r>
        <w:t xml:space="preserve"> ces différences au travers d</w:t>
      </w:r>
      <w:r w:rsidR="006A673D">
        <w:t xml:space="preserve">’études déjà réalisées sur le sujet. </w:t>
      </w:r>
      <w:r w:rsidR="0053169E">
        <w:t xml:space="preserve">Nous </w:t>
      </w:r>
      <w:r w:rsidR="00301E50">
        <w:t xml:space="preserve">explorons </w:t>
      </w:r>
      <w:r w:rsidR="0053169E">
        <w:t>les différents acteurs</w:t>
      </w:r>
      <w:r w:rsidR="00301E50">
        <w:sym w:font="Symbol" w:char="F0D7"/>
      </w:r>
      <w:proofErr w:type="spellStart"/>
      <w:r w:rsidR="00301E50">
        <w:t>trices</w:t>
      </w:r>
      <w:proofErr w:type="spellEnd"/>
      <w:r w:rsidR="0053169E">
        <w:t xml:space="preserve"> des maltraitances psychologiques, sexuelles, physiques et pour finir de négligence. </w:t>
      </w:r>
    </w:p>
    <w:p w14:paraId="4860AD0F" w14:textId="77777777" w:rsidR="0053169E" w:rsidRDefault="0053169E" w:rsidP="002A6D1B">
      <w:pPr>
        <w:pStyle w:val="Standard"/>
        <w:spacing w:line="360" w:lineRule="auto"/>
        <w:jc w:val="both"/>
        <w:rPr>
          <w:rFonts w:ascii="Times" w:hAnsi="Times"/>
        </w:rPr>
      </w:pPr>
    </w:p>
    <w:p w14:paraId="455FD747" w14:textId="6A8E7478" w:rsidR="00A362DC" w:rsidRPr="006A673D" w:rsidRDefault="006A673D" w:rsidP="006A673D">
      <w:pPr>
        <w:pStyle w:val="Standard"/>
        <w:spacing w:line="360" w:lineRule="auto"/>
        <w:jc w:val="both"/>
        <w:rPr>
          <w:rFonts w:ascii="Times" w:hAnsi="Times"/>
        </w:rPr>
      </w:pPr>
      <w:r>
        <w:rPr>
          <w:rFonts w:ascii="Times" w:hAnsi="Times"/>
        </w:rPr>
        <w:t>Dans l’état actuel de</w:t>
      </w:r>
      <w:r w:rsidR="00BD1406">
        <w:rPr>
          <w:rFonts w:ascii="Times" w:hAnsi="Times"/>
        </w:rPr>
        <w:t xml:space="preserve"> certaines</w:t>
      </w:r>
      <w:r>
        <w:rPr>
          <w:rFonts w:ascii="Times" w:hAnsi="Times"/>
        </w:rPr>
        <w:t xml:space="preserve"> </w:t>
      </w:r>
      <w:r w:rsidR="001B77BA">
        <w:rPr>
          <w:rFonts w:ascii="Times" w:hAnsi="Times"/>
        </w:rPr>
        <w:t>connaissances</w:t>
      </w:r>
      <w:r w:rsidR="00BD1406">
        <w:rPr>
          <w:rFonts w:ascii="Times" w:hAnsi="Times"/>
        </w:rPr>
        <w:t xml:space="preserve"> littéraires</w:t>
      </w:r>
      <w:r w:rsidR="002250ED">
        <w:rPr>
          <w:rFonts w:ascii="Times" w:hAnsi="Times"/>
        </w:rPr>
        <w:t>, il advient que, peu importe le niveau de pratique, les auteurs</w:t>
      </w:r>
      <w:r w:rsidR="002250ED">
        <w:rPr>
          <w:rFonts w:ascii="Times" w:hAnsi="Times"/>
        </w:rPr>
        <w:sym w:font="Symbol" w:char="F0D7"/>
      </w:r>
      <w:proofErr w:type="spellStart"/>
      <w:r w:rsidR="002250ED">
        <w:rPr>
          <w:rFonts w:ascii="Times" w:hAnsi="Times"/>
        </w:rPr>
        <w:t>trices</w:t>
      </w:r>
      <w:proofErr w:type="spellEnd"/>
      <w:r w:rsidR="002250ED">
        <w:rPr>
          <w:rFonts w:ascii="Times" w:hAnsi="Times"/>
        </w:rPr>
        <w:t xml:space="preserve"> de maltraitance psychologiques les plus fréquent</w:t>
      </w:r>
      <w:r w:rsidR="002250ED">
        <w:rPr>
          <w:rFonts w:ascii="Times" w:hAnsi="Times"/>
        </w:rPr>
        <w:sym w:font="Symbol" w:char="F0D7"/>
      </w:r>
      <w:r w:rsidR="002250ED">
        <w:rPr>
          <w:rFonts w:ascii="Times" w:hAnsi="Times"/>
        </w:rPr>
        <w:t xml:space="preserve">es sont les pairs et les </w:t>
      </w:r>
      <w:proofErr w:type="spellStart"/>
      <w:r w:rsidR="002250ED">
        <w:rPr>
          <w:rFonts w:ascii="Times" w:hAnsi="Times"/>
        </w:rPr>
        <w:t>coéquipier·ère·s</w:t>
      </w:r>
      <w:proofErr w:type="spellEnd"/>
      <w:r w:rsidR="002250ED">
        <w:rPr>
          <w:rFonts w:ascii="Times" w:hAnsi="Times"/>
        </w:rPr>
        <w:t xml:space="preserve"> (81%) (Alexander et al., </w:t>
      </w:r>
      <w:proofErr w:type="gramStart"/>
      <w:r w:rsidR="002250ED">
        <w:rPr>
          <w:rFonts w:ascii="Times" w:hAnsi="Times"/>
        </w:rPr>
        <w:t>2011;</w:t>
      </w:r>
      <w:proofErr w:type="gramEnd"/>
      <w:r w:rsidR="002250ED">
        <w:rPr>
          <w:rFonts w:ascii="Times" w:hAnsi="Times"/>
        </w:rPr>
        <w:t xml:space="preserve"> </w:t>
      </w:r>
      <w:proofErr w:type="spellStart"/>
      <w:r w:rsidR="002250ED">
        <w:rPr>
          <w:rFonts w:ascii="Times" w:hAnsi="Times"/>
        </w:rPr>
        <w:t>Marsollier</w:t>
      </w:r>
      <w:proofErr w:type="spellEnd"/>
      <w:r w:rsidR="002250ED">
        <w:rPr>
          <w:rFonts w:ascii="Times" w:hAnsi="Times"/>
        </w:rPr>
        <w:t xml:space="preserve"> et al., 2021). Une autre étude informe, contrairement à cela, que le préjudice psychologique serait, en premier lieu, administré par les entraîneur</w:t>
      </w:r>
      <w:r w:rsidR="002250ED">
        <w:rPr>
          <w:rFonts w:ascii="Times" w:hAnsi="Times"/>
        </w:rPr>
        <w:sym w:font="Symbol" w:char="F0D7"/>
      </w:r>
      <w:r w:rsidR="002250ED">
        <w:rPr>
          <w:rFonts w:ascii="Times" w:hAnsi="Times"/>
        </w:rPr>
        <w:t>es, puis par les pairs (Kerr et al., 2019). Un tiers des répondant</w:t>
      </w:r>
      <w:r w:rsidR="002250ED">
        <w:rPr>
          <w:rFonts w:ascii="Times" w:hAnsi="Times"/>
        </w:rPr>
        <w:sym w:font="Symbol" w:char="F0D7"/>
      </w:r>
      <w:r w:rsidR="002250ED">
        <w:rPr>
          <w:rFonts w:ascii="Times" w:hAnsi="Times"/>
        </w:rPr>
        <w:t>e</w:t>
      </w:r>
      <w:r w:rsidR="002250ED">
        <w:rPr>
          <w:rFonts w:ascii="Times" w:hAnsi="Times"/>
        </w:rPr>
        <w:sym w:font="Symbol" w:char="F0D7"/>
      </w:r>
      <w:r w:rsidR="002250ED">
        <w:rPr>
          <w:rFonts w:ascii="Times" w:hAnsi="Times"/>
        </w:rPr>
        <w:t>s dans l’étude de Alexander et collaborateurs (2011) stipule que ces maltraitances venaient de l’entraîneur</w:t>
      </w:r>
      <w:r w:rsidR="00301E50">
        <w:rPr>
          <w:rFonts w:ascii="Times" w:hAnsi="Times"/>
        </w:rPr>
        <w:sym w:font="Symbol" w:char="F0D7"/>
      </w:r>
      <w:proofErr w:type="spellStart"/>
      <w:r w:rsidR="00301E50">
        <w:rPr>
          <w:rFonts w:ascii="Times" w:hAnsi="Times"/>
        </w:rPr>
        <w:t>euse</w:t>
      </w:r>
      <w:proofErr w:type="spellEnd"/>
      <w:r w:rsidR="002250ED">
        <w:rPr>
          <w:rFonts w:ascii="Times" w:hAnsi="Times"/>
        </w:rPr>
        <w:t xml:space="preserve">. Les comportements les plus signalés dans cette étude sont les critiques de performance (79%), vient ensuite l’humiliation (77%) et finalement 51% ont déclaré avoir été « crié dessus » ou assermentés. </w:t>
      </w:r>
    </w:p>
    <w:p w14:paraId="0EEA457E" w14:textId="77777777" w:rsidR="00A362DC" w:rsidRPr="00E5126C" w:rsidRDefault="00A362DC" w:rsidP="002250ED">
      <w:pPr>
        <w:pStyle w:val="Standard"/>
        <w:spacing w:line="360" w:lineRule="auto"/>
        <w:jc w:val="both"/>
        <w:rPr>
          <w:rFonts w:ascii="Times" w:hAnsi="Times"/>
        </w:rPr>
      </w:pPr>
    </w:p>
    <w:p w14:paraId="238E2996" w14:textId="77777777" w:rsidR="002250ED" w:rsidRPr="00E5126C" w:rsidRDefault="002250ED" w:rsidP="00FB461A"/>
    <w:p w14:paraId="66298146" w14:textId="58E43B17" w:rsidR="00A362DC" w:rsidRPr="00763294" w:rsidRDefault="00BD1406" w:rsidP="00FB461A">
      <w:pPr>
        <w:pStyle w:val="Standard"/>
        <w:spacing w:line="360" w:lineRule="auto"/>
        <w:jc w:val="both"/>
        <w:rPr>
          <w:rFonts w:ascii="Times" w:hAnsi="Times"/>
        </w:rPr>
      </w:pPr>
      <w:r>
        <w:rPr>
          <w:rFonts w:ascii="Times" w:hAnsi="Times" w:cs="Arial"/>
          <w:color w:val="000000"/>
          <w:spacing w:val="-4"/>
        </w:rPr>
        <w:t>Pour ce qui est des maltraitances sexuelles</w:t>
      </w:r>
      <w:r w:rsidR="00301E50">
        <w:rPr>
          <w:rFonts w:ascii="Times" w:hAnsi="Times" w:cs="Arial"/>
          <w:color w:val="000000"/>
          <w:spacing w:val="-4"/>
        </w:rPr>
        <w:t>, s</w:t>
      </w:r>
      <w:r w:rsidR="00FB461A">
        <w:rPr>
          <w:rFonts w:ascii="Times" w:hAnsi="Times" w:cs="Arial"/>
          <w:color w:val="000000"/>
          <w:spacing w:val="-4"/>
        </w:rPr>
        <w:t xml:space="preserve">elon une première étude réalisée par l’institut national de santé publique de Québec, il y a entre 2% et 8% de </w:t>
      </w:r>
      <w:proofErr w:type="spellStart"/>
      <w:r w:rsidR="00FB461A">
        <w:rPr>
          <w:rFonts w:ascii="Times" w:hAnsi="Times" w:cs="Arial"/>
          <w:color w:val="000000"/>
          <w:spacing w:val="-4"/>
        </w:rPr>
        <w:t>sportif</w:t>
      </w:r>
      <w:r w:rsidR="00FB461A">
        <w:rPr>
          <w:rFonts w:ascii="Symbol" w:hAnsi="Symbol" w:cs="Arial"/>
          <w:color w:val="000000"/>
          <w:spacing w:val="-4"/>
        </w:rPr>
        <w:t></w:t>
      </w:r>
      <w:r w:rsidR="00FB461A">
        <w:rPr>
          <w:rFonts w:ascii="Times" w:hAnsi="Times" w:cs="Arial"/>
          <w:color w:val="000000"/>
          <w:spacing w:val="-4"/>
        </w:rPr>
        <w:t>ves</w:t>
      </w:r>
      <w:proofErr w:type="spellEnd"/>
      <w:r w:rsidR="00FB461A">
        <w:rPr>
          <w:rFonts w:ascii="Times" w:hAnsi="Times" w:cs="Arial"/>
          <w:color w:val="000000"/>
          <w:spacing w:val="-4"/>
        </w:rPr>
        <w:t xml:space="preserve"> </w:t>
      </w:r>
      <w:proofErr w:type="spellStart"/>
      <w:r w:rsidR="00FB461A">
        <w:rPr>
          <w:rFonts w:ascii="Times" w:hAnsi="Times" w:cs="Arial"/>
          <w:color w:val="000000"/>
          <w:spacing w:val="-4"/>
        </w:rPr>
        <w:t>mineur</w:t>
      </w:r>
      <w:r w:rsidR="00FB461A">
        <w:rPr>
          <w:rFonts w:ascii="Symbol" w:hAnsi="Symbol" w:cs="Arial"/>
          <w:color w:val="000000"/>
          <w:spacing w:val="-4"/>
        </w:rPr>
        <w:t></w:t>
      </w:r>
      <w:r w:rsidR="00FB461A">
        <w:rPr>
          <w:rFonts w:ascii="Times" w:hAnsi="Times" w:cs="Arial"/>
          <w:color w:val="000000"/>
          <w:spacing w:val="-4"/>
        </w:rPr>
        <w:t>es</w:t>
      </w:r>
      <w:proofErr w:type="spellEnd"/>
      <w:r w:rsidR="00FB461A">
        <w:rPr>
          <w:rFonts w:ascii="Times" w:hAnsi="Times" w:cs="Arial"/>
          <w:color w:val="000000"/>
          <w:spacing w:val="-4"/>
        </w:rPr>
        <w:t xml:space="preserve"> qui sont/ont été victimes d’agressions sexuelles dans un contexte sportif et 98% des agresseurs</w:t>
      </w:r>
      <w:r w:rsidR="00301E50">
        <w:rPr>
          <w:rFonts w:ascii="Times" w:hAnsi="Times" w:cs="Arial"/>
          <w:color w:val="000000"/>
          <w:spacing w:val="-4"/>
        </w:rPr>
        <w:sym w:font="Symbol" w:char="F0D7"/>
      </w:r>
      <w:r w:rsidR="00301E50">
        <w:rPr>
          <w:rFonts w:ascii="Times" w:hAnsi="Times" w:cs="Arial"/>
          <w:color w:val="000000"/>
          <w:spacing w:val="-4"/>
        </w:rPr>
        <w:t>es</w:t>
      </w:r>
      <w:r w:rsidR="00FB461A">
        <w:rPr>
          <w:rFonts w:ascii="Times" w:hAnsi="Times" w:cs="Arial"/>
          <w:color w:val="000000"/>
          <w:spacing w:val="-4"/>
        </w:rPr>
        <w:t xml:space="preserve"> sont des personnes dans l’entourage de l’enfant (</w:t>
      </w:r>
      <w:proofErr w:type="spellStart"/>
      <w:r w:rsidR="00FB461A">
        <w:rPr>
          <w:rFonts w:ascii="Times" w:hAnsi="Times" w:cs="Arial"/>
          <w:color w:val="000000"/>
          <w:spacing w:val="-4"/>
        </w:rPr>
        <w:t>enseignant</w:t>
      </w:r>
      <w:r w:rsidR="00FB461A">
        <w:rPr>
          <w:rFonts w:ascii="Symbol" w:hAnsi="Symbol" w:cs="Arial"/>
          <w:color w:val="000000"/>
          <w:spacing w:val="-4"/>
        </w:rPr>
        <w:t></w:t>
      </w:r>
      <w:r w:rsidR="00FB461A">
        <w:rPr>
          <w:rFonts w:ascii="Times" w:hAnsi="Times" w:cs="Arial"/>
          <w:color w:val="000000"/>
          <w:spacing w:val="-4"/>
        </w:rPr>
        <w:t>e</w:t>
      </w:r>
      <w:proofErr w:type="spellEnd"/>
      <w:r w:rsidR="00FB461A">
        <w:rPr>
          <w:rFonts w:ascii="Times" w:hAnsi="Times" w:cs="Arial"/>
          <w:color w:val="000000"/>
          <w:spacing w:val="-4"/>
        </w:rPr>
        <w:t xml:space="preserve">, </w:t>
      </w:r>
      <w:proofErr w:type="spellStart"/>
      <w:r w:rsidR="00FB461A">
        <w:rPr>
          <w:rFonts w:ascii="Times" w:hAnsi="Times" w:cs="Arial"/>
          <w:color w:val="000000"/>
          <w:spacing w:val="-4"/>
        </w:rPr>
        <w:t>entraîneur</w:t>
      </w:r>
      <w:r w:rsidR="00FB461A">
        <w:rPr>
          <w:rFonts w:ascii="Symbol" w:hAnsi="Symbol" w:cs="Arial"/>
          <w:color w:val="000000"/>
          <w:spacing w:val="-4"/>
        </w:rPr>
        <w:t></w:t>
      </w:r>
      <w:r w:rsidR="00FB461A">
        <w:rPr>
          <w:rFonts w:ascii="Times" w:hAnsi="Times" w:cs="Arial"/>
          <w:color w:val="000000"/>
          <w:spacing w:val="-4"/>
        </w:rPr>
        <w:t>se</w:t>
      </w:r>
      <w:proofErr w:type="spellEnd"/>
      <w:r w:rsidR="00FB461A">
        <w:rPr>
          <w:rFonts w:ascii="Times" w:hAnsi="Times" w:cs="Arial"/>
          <w:color w:val="000000"/>
          <w:spacing w:val="-4"/>
        </w:rPr>
        <w:t xml:space="preserve">, </w:t>
      </w:r>
      <w:proofErr w:type="spellStart"/>
      <w:r w:rsidR="00FB461A">
        <w:rPr>
          <w:rFonts w:ascii="Times" w:hAnsi="Times" w:cs="Arial"/>
          <w:color w:val="000000"/>
          <w:spacing w:val="-4"/>
        </w:rPr>
        <w:t>instructeur</w:t>
      </w:r>
      <w:r w:rsidR="00FB461A">
        <w:rPr>
          <w:rFonts w:ascii="Symbol" w:hAnsi="Symbol" w:cs="Arial"/>
          <w:color w:val="000000"/>
          <w:spacing w:val="-4"/>
        </w:rPr>
        <w:t></w:t>
      </w:r>
      <w:r w:rsidR="00FB461A">
        <w:rPr>
          <w:rFonts w:ascii="Times" w:hAnsi="Times" w:cs="Arial"/>
          <w:color w:val="000000"/>
          <w:spacing w:val="-4"/>
        </w:rPr>
        <w:t>rice</w:t>
      </w:r>
      <w:proofErr w:type="spellEnd"/>
      <w:r w:rsidR="00FB461A">
        <w:rPr>
          <w:rFonts w:ascii="Times" w:hAnsi="Times" w:cs="Arial"/>
          <w:color w:val="000000"/>
          <w:spacing w:val="-4"/>
        </w:rPr>
        <w:t>) (INSPQ, 2012). Nous remarquons des différences dans l’identification des auteurs</w:t>
      </w:r>
      <w:r w:rsidR="00FB461A">
        <w:rPr>
          <w:rFonts w:ascii="Times" w:hAnsi="Times" w:cs="Arial"/>
          <w:color w:val="000000"/>
          <w:spacing w:val="-4"/>
        </w:rPr>
        <w:sym w:font="Symbol" w:char="F0D7"/>
      </w:r>
      <w:proofErr w:type="spellStart"/>
      <w:r w:rsidR="00FB461A">
        <w:rPr>
          <w:rFonts w:ascii="Times" w:hAnsi="Times" w:cs="Arial"/>
          <w:color w:val="000000"/>
          <w:spacing w:val="-4"/>
        </w:rPr>
        <w:t>trices</w:t>
      </w:r>
      <w:proofErr w:type="spellEnd"/>
      <w:r w:rsidR="00FB461A">
        <w:rPr>
          <w:rFonts w:ascii="Times" w:hAnsi="Times" w:cs="Arial"/>
          <w:color w:val="000000"/>
          <w:spacing w:val="-4"/>
        </w:rPr>
        <w:t xml:space="preserve"> des maltraitances. Effectivement, s</w:t>
      </w:r>
      <w:r w:rsidR="00FB461A">
        <w:rPr>
          <w:rFonts w:ascii="Times" w:hAnsi="Times"/>
        </w:rPr>
        <w:t>elon l’étude de Alexander et collaborateurs (2011), 88% des auteurs</w:t>
      </w:r>
      <w:r w:rsidR="00FB461A">
        <w:rPr>
          <w:rFonts w:ascii="Times" w:hAnsi="Times"/>
        </w:rPr>
        <w:sym w:font="Symbol" w:char="F0D7"/>
      </w:r>
      <w:proofErr w:type="spellStart"/>
      <w:r w:rsidR="00FB461A">
        <w:rPr>
          <w:rFonts w:ascii="Times" w:hAnsi="Times"/>
        </w:rPr>
        <w:t>trices</w:t>
      </w:r>
      <w:proofErr w:type="spellEnd"/>
      <w:r w:rsidR="00FB461A">
        <w:rPr>
          <w:rFonts w:ascii="Times" w:hAnsi="Times"/>
        </w:rPr>
        <w:t xml:space="preserve"> de maltraitance sexuelle étaient des pairs. Selon une autre étude, les auteurs</w:t>
      </w:r>
      <w:r w:rsidR="00301E50">
        <w:rPr>
          <w:rFonts w:ascii="Times" w:hAnsi="Times"/>
        </w:rPr>
        <w:sym w:font="Symbol" w:char="F0D7"/>
      </w:r>
      <w:proofErr w:type="spellStart"/>
      <w:r w:rsidR="00301E50">
        <w:rPr>
          <w:rFonts w:ascii="Times" w:hAnsi="Times"/>
        </w:rPr>
        <w:t>trices</w:t>
      </w:r>
      <w:proofErr w:type="spellEnd"/>
      <w:r w:rsidR="00FB461A">
        <w:rPr>
          <w:rFonts w:ascii="Times" w:hAnsi="Times"/>
        </w:rPr>
        <w:t xml:space="preserve"> </w:t>
      </w:r>
      <w:proofErr w:type="gramStart"/>
      <w:r w:rsidR="00FB461A">
        <w:rPr>
          <w:rFonts w:ascii="Times" w:hAnsi="Times"/>
        </w:rPr>
        <w:t>des maltraitance sexuelles</w:t>
      </w:r>
      <w:proofErr w:type="gramEnd"/>
      <w:r w:rsidR="00FB461A">
        <w:rPr>
          <w:rFonts w:ascii="Times" w:hAnsi="Times"/>
        </w:rPr>
        <w:t xml:space="preserve"> sont majoritairement les pairs et les entraîneurs</w:t>
      </w:r>
      <w:r w:rsidR="00301E50">
        <w:rPr>
          <w:rFonts w:ascii="Times" w:hAnsi="Times"/>
        </w:rPr>
        <w:sym w:font="Symbol" w:char="F0D7"/>
      </w:r>
      <w:proofErr w:type="spellStart"/>
      <w:r w:rsidR="00301E50">
        <w:rPr>
          <w:rFonts w:ascii="Times" w:hAnsi="Times"/>
        </w:rPr>
        <w:t>euses</w:t>
      </w:r>
      <w:proofErr w:type="spellEnd"/>
      <w:r w:rsidR="00FB461A">
        <w:rPr>
          <w:rFonts w:ascii="Times" w:hAnsi="Times"/>
        </w:rPr>
        <w:t xml:space="preserve"> (Kerr et al., 2019)</w:t>
      </w:r>
      <w:r w:rsidR="006A673D">
        <w:rPr>
          <w:rFonts w:ascii="Times" w:hAnsi="Times"/>
        </w:rPr>
        <w:t xml:space="preserve">. Comme susmentionné, il est important d’avoir un recul sur ces chiffres au vu de la difficulté d’exprimer de tels actes. </w:t>
      </w:r>
      <w:r w:rsidR="006A673D" w:rsidRPr="006A673D">
        <w:rPr>
          <w:rFonts w:ascii="Times" w:hAnsi="Times"/>
        </w:rPr>
        <w:t>Selon Alexander et collaborateur en 2011, les jeunes garçons étaient plus susc</w:t>
      </w:r>
      <w:r w:rsidR="006A673D">
        <w:rPr>
          <w:rFonts w:ascii="Times" w:hAnsi="Times"/>
        </w:rPr>
        <w:t xml:space="preserve">eptibles que les jeunes </w:t>
      </w:r>
      <w:r w:rsidR="006A673D">
        <w:rPr>
          <w:rFonts w:ascii="Times" w:hAnsi="Times"/>
        </w:rPr>
        <w:lastRenderedPageBreak/>
        <w:t xml:space="preserve">filles de dévoiler l’implication </w:t>
      </w:r>
      <w:r w:rsidR="00763294">
        <w:rPr>
          <w:rFonts w:ascii="Times" w:hAnsi="Times"/>
        </w:rPr>
        <w:t xml:space="preserve">d’acte de maltraitance sexuelle perpétué par </w:t>
      </w:r>
      <w:proofErr w:type="spellStart"/>
      <w:r w:rsidR="00763294">
        <w:rPr>
          <w:rFonts w:ascii="Times" w:hAnsi="Times"/>
        </w:rPr>
        <w:t>un</w:t>
      </w:r>
      <w:r w:rsidR="00763294">
        <w:rPr>
          <w:rFonts w:ascii="Times" w:hAnsi="Times"/>
        </w:rPr>
        <w:sym w:font="Symbol" w:char="F0D7"/>
      </w:r>
      <w:r w:rsidR="00763294">
        <w:rPr>
          <w:rFonts w:ascii="Times" w:hAnsi="Times"/>
        </w:rPr>
        <w:t>e</w:t>
      </w:r>
      <w:proofErr w:type="spellEnd"/>
      <w:r w:rsidR="00763294">
        <w:rPr>
          <w:rFonts w:ascii="Times" w:hAnsi="Times"/>
        </w:rPr>
        <w:t xml:space="preserve"> paire (77% contre 23%). </w:t>
      </w:r>
      <w:r>
        <w:rPr>
          <w:rFonts w:ascii="Times" w:hAnsi="Times"/>
        </w:rPr>
        <w:t>Dès lors, il semble qu’une certaine part des victimes reste cloisonnée dans le silence</w:t>
      </w:r>
      <w:r w:rsidR="00D00CC3">
        <w:rPr>
          <w:rFonts w:ascii="Times" w:hAnsi="Times"/>
        </w:rPr>
        <w:t xml:space="preserve">. </w:t>
      </w:r>
    </w:p>
    <w:p w14:paraId="505B60C2" w14:textId="5C9BC472" w:rsidR="002250ED" w:rsidRPr="00763294" w:rsidRDefault="002250ED" w:rsidP="00FB461A">
      <w:pPr>
        <w:pStyle w:val="Standard"/>
        <w:spacing w:line="360" w:lineRule="auto"/>
        <w:jc w:val="both"/>
        <w:rPr>
          <w:rFonts w:ascii="Times" w:hAnsi="Times" w:cs="Arial"/>
          <w:color w:val="000000"/>
          <w:spacing w:val="-4"/>
        </w:rPr>
      </w:pPr>
    </w:p>
    <w:p w14:paraId="5C8D56F3" w14:textId="13AA2C4B" w:rsidR="002250ED" w:rsidRDefault="002250ED" w:rsidP="002250ED">
      <w:pPr>
        <w:pStyle w:val="Standard"/>
        <w:spacing w:line="360" w:lineRule="auto"/>
        <w:jc w:val="both"/>
        <w:rPr>
          <w:rFonts w:ascii="Times" w:hAnsi="Times"/>
        </w:rPr>
      </w:pPr>
      <w:r>
        <w:rPr>
          <w:rFonts w:ascii="Times" w:hAnsi="Times"/>
        </w:rPr>
        <w:t>Les auteurs</w:t>
      </w:r>
      <w:r>
        <w:rPr>
          <w:rFonts w:ascii="Times" w:hAnsi="Times"/>
        </w:rPr>
        <w:sym w:font="Symbol" w:char="F0D7"/>
      </w:r>
      <w:proofErr w:type="spellStart"/>
      <w:r>
        <w:rPr>
          <w:rFonts w:ascii="Times" w:hAnsi="Times"/>
        </w:rPr>
        <w:t>trices</w:t>
      </w:r>
      <w:proofErr w:type="spellEnd"/>
      <w:r>
        <w:rPr>
          <w:rFonts w:ascii="Times" w:hAnsi="Times"/>
        </w:rPr>
        <w:t xml:space="preserve"> des maltraitances physiques ont été recensé</w:t>
      </w:r>
      <w:r w:rsidR="00301E50">
        <w:rPr>
          <w:rFonts w:ascii="Times" w:hAnsi="Times"/>
        </w:rPr>
        <w:sym w:font="Symbol" w:char="F0D7"/>
      </w:r>
      <w:r w:rsidR="00301E50">
        <w:rPr>
          <w:rFonts w:ascii="Times" w:hAnsi="Times"/>
        </w:rPr>
        <w:t>e</w:t>
      </w:r>
      <w:r w:rsidR="00301E50">
        <w:rPr>
          <w:rFonts w:ascii="Times" w:hAnsi="Times"/>
        </w:rPr>
        <w:sym w:font="Symbol" w:char="F0D7"/>
      </w:r>
      <w:r>
        <w:rPr>
          <w:rFonts w:ascii="Times" w:hAnsi="Times"/>
        </w:rPr>
        <w:t>s à 62% commis par des pairs, et 37% par l’</w:t>
      </w:r>
      <w:proofErr w:type="spellStart"/>
      <w:r>
        <w:rPr>
          <w:rFonts w:ascii="Times" w:hAnsi="Times"/>
        </w:rPr>
        <w:t>entraîneur</w:t>
      </w:r>
      <w:r>
        <w:rPr>
          <w:rFonts w:ascii="Symbol" w:hAnsi="Symbol"/>
        </w:rPr>
        <w:t></w:t>
      </w:r>
      <w:r>
        <w:rPr>
          <w:rFonts w:ascii="Times" w:hAnsi="Times"/>
        </w:rPr>
        <w:t>euse</w:t>
      </w:r>
      <w:proofErr w:type="spellEnd"/>
      <w:r>
        <w:rPr>
          <w:rFonts w:ascii="Times" w:hAnsi="Times"/>
        </w:rPr>
        <w:t xml:space="preserve"> ou </w:t>
      </w:r>
      <w:proofErr w:type="spellStart"/>
      <w:r>
        <w:rPr>
          <w:rFonts w:ascii="Times" w:hAnsi="Times"/>
        </w:rPr>
        <w:t>un</w:t>
      </w:r>
      <w:r>
        <w:rPr>
          <w:rFonts w:ascii="Symbol" w:hAnsi="Symbol"/>
        </w:rPr>
        <w:t></w:t>
      </w:r>
      <w:r>
        <w:rPr>
          <w:rFonts w:ascii="Times" w:hAnsi="Times"/>
        </w:rPr>
        <w:t>e</w:t>
      </w:r>
      <w:proofErr w:type="spellEnd"/>
      <w:r>
        <w:rPr>
          <w:rFonts w:ascii="Times" w:hAnsi="Times"/>
        </w:rPr>
        <w:t xml:space="preserve"> soigneuse. Ce dernier point (maltraitances physique) augmente aussi avec le niveau de pratique dû aux « exigences et une implication nécessaire plus élevée » (Kerr et al., 2019). L’étude de Kerr et collaborateurs en 2019 évoque que la majorité des maltraitances physiques étaient commises par les </w:t>
      </w:r>
      <w:proofErr w:type="spellStart"/>
      <w:r>
        <w:rPr>
          <w:rFonts w:ascii="Times" w:hAnsi="Times"/>
        </w:rPr>
        <w:t>entraîneur</w:t>
      </w:r>
      <w:r>
        <w:rPr>
          <w:rFonts w:ascii="Symbol" w:hAnsi="Symbol"/>
        </w:rPr>
        <w:t></w:t>
      </w:r>
      <w:r>
        <w:rPr>
          <w:rFonts w:ascii="Times" w:hAnsi="Times"/>
        </w:rPr>
        <w:t>euses</w:t>
      </w:r>
      <w:proofErr w:type="spellEnd"/>
      <w:r>
        <w:rPr>
          <w:rFonts w:ascii="Times" w:hAnsi="Times"/>
        </w:rPr>
        <w:t>. Ces chiffres concordent avec l’idée de devoir faire plus de sacrifice de son corps lorsque le niveau de la pratique augmente. De plus, ces sacrifices sont en corrélation avec une emprise morale grandissante, ainsi l’athlète se trouve dans une situation où son corps et son esprit sont en proie à être victime</w:t>
      </w:r>
      <w:r w:rsidR="00301E50">
        <w:rPr>
          <w:rFonts w:ascii="Times" w:hAnsi="Times"/>
        </w:rPr>
        <w:t>s</w:t>
      </w:r>
      <w:r>
        <w:rPr>
          <w:rFonts w:ascii="Times" w:hAnsi="Times"/>
        </w:rPr>
        <w:t xml:space="preserve"> de maltraitance qu’ils</w:t>
      </w:r>
      <w:r>
        <w:rPr>
          <w:rFonts w:ascii="Times" w:hAnsi="Times"/>
        </w:rPr>
        <w:sym w:font="Symbol" w:char="F0D7"/>
      </w:r>
      <w:r>
        <w:rPr>
          <w:rFonts w:ascii="Times" w:hAnsi="Times"/>
        </w:rPr>
        <w:t>elles ne peuvent quelque fois même pas identifier tellement l’emprise est forte.</w:t>
      </w:r>
      <w:r w:rsidR="00763294">
        <w:rPr>
          <w:rFonts w:ascii="Times" w:hAnsi="Times"/>
        </w:rPr>
        <w:t xml:space="preserve"> Les résultats de Alexander et collaborateur en 2011 démontrent que plus d’un tiers des répondants</w:t>
      </w:r>
      <w:r w:rsidR="00763294">
        <w:rPr>
          <w:rFonts w:ascii="Times" w:hAnsi="Times"/>
        </w:rPr>
        <w:sym w:font="Symbol" w:char="F0D7"/>
      </w:r>
      <w:r w:rsidR="00763294">
        <w:rPr>
          <w:rFonts w:ascii="Times" w:hAnsi="Times"/>
        </w:rPr>
        <w:t xml:space="preserve">es (37%) était impliqué </w:t>
      </w:r>
      <w:r w:rsidR="00A329E3">
        <w:rPr>
          <w:rFonts w:ascii="Times" w:hAnsi="Times"/>
        </w:rPr>
        <w:t>face à</w:t>
      </w:r>
      <w:r w:rsidR="00763294">
        <w:rPr>
          <w:rFonts w:ascii="Times" w:hAnsi="Times"/>
        </w:rPr>
        <w:t xml:space="preserve"> </w:t>
      </w:r>
      <w:r w:rsidR="00A329E3">
        <w:rPr>
          <w:rFonts w:ascii="Times" w:hAnsi="Times"/>
        </w:rPr>
        <w:t>d</w:t>
      </w:r>
      <w:r w:rsidR="00763294">
        <w:rPr>
          <w:rFonts w:ascii="Times" w:hAnsi="Times"/>
        </w:rPr>
        <w:t>es maltraitances physiques</w:t>
      </w:r>
      <w:r w:rsidR="00B83480">
        <w:rPr>
          <w:rFonts w:ascii="Times" w:hAnsi="Times"/>
        </w:rPr>
        <w:t>.</w:t>
      </w:r>
      <w:r w:rsidR="00A329E3">
        <w:rPr>
          <w:rFonts w:ascii="Times" w:hAnsi="Times"/>
        </w:rPr>
        <w:t xml:space="preserve"> </w:t>
      </w:r>
      <w:proofErr w:type="spellStart"/>
      <w:r w:rsidR="00B83480">
        <w:rPr>
          <w:rFonts w:ascii="Times" w:hAnsi="Times"/>
        </w:rPr>
        <w:t>P</w:t>
      </w:r>
      <w:r w:rsidR="00A329E3">
        <w:rPr>
          <w:rFonts w:ascii="Times" w:hAnsi="Times"/>
        </w:rPr>
        <w:t>armis</w:t>
      </w:r>
      <w:proofErr w:type="spellEnd"/>
      <w:r w:rsidR="00A329E3">
        <w:rPr>
          <w:rFonts w:ascii="Times" w:hAnsi="Times"/>
        </w:rPr>
        <w:t xml:space="preserve"> ceux</w:t>
      </w:r>
      <w:r w:rsidR="00A329E3">
        <w:rPr>
          <w:rFonts w:ascii="Times" w:hAnsi="Times"/>
        </w:rPr>
        <w:sym w:font="Symbol" w:char="F0D7"/>
      </w:r>
      <w:r w:rsidR="00A329E3">
        <w:rPr>
          <w:rFonts w:ascii="Times" w:hAnsi="Times"/>
        </w:rPr>
        <w:t>celles-ci,</w:t>
      </w:r>
      <w:r w:rsidR="00763294">
        <w:rPr>
          <w:rFonts w:ascii="Times" w:hAnsi="Times"/>
        </w:rPr>
        <w:t xml:space="preserve"> 62% évoque</w:t>
      </w:r>
      <w:r w:rsidR="00A329E3">
        <w:rPr>
          <w:rFonts w:ascii="Times" w:hAnsi="Times"/>
        </w:rPr>
        <w:t>nt</w:t>
      </w:r>
      <w:r w:rsidR="00763294">
        <w:rPr>
          <w:rFonts w:ascii="Times" w:hAnsi="Times"/>
        </w:rPr>
        <w:t xml:space="preserve"> le fait que les pairs étaient responsable</w:t>
      </w:r>
      <w:r w:rsidR="00B83480">
        <w:rPr>
          <w:rFonts w:ascii="Times" w:hAnsi="Times"/>
        </w:rPr>
        <w:t>s</w:t>
      </w:r>
      <w:r w:rsidR="00763294">
        <w:rPr>
          <w:rFonts w:ascii="Times" w:hAnsi="Times"/>
        </w:rPr>
        <w:t xml:space="preserve"> des maltraitances physiques.</w:t>
      </w:r>
    </w:p>
    <w:p w14:paraId="57DC8128" w14:textId="77777777" w:rsidR="002A6D1B" w:rsidRPr="00763294" w:rsidRDefault="002A6D1B" w:rsidP="002250ED">
      <w:pPr>
        <w:pStyle w:val="Standard"/>
        <w:spacing w:line="360" w:lineRule="auto"/>
        <w:jc w:val="both"/>
        <w:rPr>
          <w:rFonts w:ascii="Times" w:hAnsi="Times"/>
        </w:rPr>
      </w:pPr>
    </w:p>
    <w:p w14:paraId="41C026D1" w14:textId="039DFC04" w:rsidR="002250ED" w:rsidRPr="00763294" w:rsidRDefault="002250ED" w:rsidP="002250ED">
      <w:pPr>
        <w:pStyle w:val="Standard"/>
        <w:spacing w:line="360" w:lineRule="auto"/>
        <w:jc w:val="both"/>
      </w:pPr>
    </w:p>
    <w:p w14:paraId="5ED9E1FE" w14:textId="271C6804" w:rsidR="002250ED" w:rsidRPr="00763294" w:rsidRDefault="002250ED" w:rsidP="002250ED">
      <w:pPr>
        <w:pStyle w:val="Standard"/>
        <w:spacing w:line="360" w:lineRule="auto"/>
        <w:jc w:val="both"/>
        <w:rPr>
          <w:rFonts w:ascii="Times" w:hAnsi="Times"/>
        </w:rPr>
      </w:pPr>
      <w:r>
        <w:rPr>
          <w:rFonts w:ascii="Times" w:hAnsi="Times"/>
        </w:rPr>
        <w:t xml:space="preserve">Les maltraitances de négligence sont en grande partie engendrées par les personnes d’autorité supérieure aux </w:t>
      </w:r>
      <w:proofErr w:type="spellStart"/>
      <w:r>
        <w:rPr>
          <w:rFonts w:ascii="Times" w:hAnsi="Times"/>
        </w:rPr>
        <w:t>sportif</w:t>
      </w:r>
      <w:r>
        <w:rPr>
          <w:rFonts w:ascii="Symbol" w:hAnsi="Symbol"/>
        </w:rPr>
        <w:t></w:t>
      </w:r>
      <w:r>
        <w:rPr>
          <w:rFonts w:ascii="Times" w:hAnsi="Times"/>
        </w:rPr>
        <w:t>ves</w:t>
      </w:r>
      <w:proofErr w:type="spellEnd"/>
      <w:r>
        <w:rPr>
          <w:rFonts w:ascii="Times" w:hAnsi="Times"/>
        </w:rPr>
        <w:t>. Effectivement les pairs n’apparaissent que très peu dans cette catégorie. Ce sont les entraîneur</w:t>
      </w:r>
      <w:r>
        <w:rPr>
          <w:rFonts w:ascii="Times" w:hAnsi="Times"/>
        </w:rPr>
        <w:sym w:font="Symbol" w:char="F0D7"/>
      </w:r>
      <w:proofErr w:type="spellStart"/>
      <w:r>
        <w:rPr>
          <w:rFonts w:ascii="Times" w:hAnsi="Times"/>
        </w:rPr>
        <w:t>euse</w:t>
      </w:r>
      <w:proofErr w:type="spellEnd"/>
      <w:r>
        <w:rPr>
          <w:rFonts w:ascii="Times" w:hAnsi="Times"/>
        </w:rPr>
        <w:sym w:font="Symbol" w:char="F0D7"/>
      </w:r>
      <w:r>
        <w:rPr>
          <w:rFonts w:ascii="Times" w:hAnsi="Times"/>
        </w:rPr>
        <w:t>s, les administrateur</w:t>
      </w:r>
      <w:r w:rsidR="00B83480">
        <w:rPr>
          <w:rFonts w:ascii="Times" w:hAnsi="Times"/>
        </w:rPr>
        <w:sym w:font="Symbol" w:char="F0D7"/>
      </w:r>
      <w:proofErr w:type="spellStart"/>
      <w:r w:rsidR="00B83480">
        <w:rPr>
          <w:rFonts w:ascii="Times" w:hAnsi="Times"/>
        </w:rPr>
        <w:t>euse</w:t>
      </w:r>
      <w:proofErr w:type="spellEnd"/>
      <w:r w:rsidR="00B83480">
        <w:rPr>
          <w:rFonts w:ascii="Times" w:hAnsi="Times"/>
        </w:rPr>
        <w:sym w:font="Symbol" w:char="F0D7"/>
      </w:r>
      <w:r w:rsidR="00B83480">
        <w:rPr>
          <w:rFonts w:ascii="Times" w:hAnsi="Times"/>
        </w:rPr>
        <w:t>s</w:t>
      </w:r>
      <w:r>
        <w:rPr>
          <w:rFonts w:ascii="Times" w:hAnsi="Times"/>
        </w:rPr>
        <w:t xml:space="preserve"> sportifs</w:t>
      </w:r>
      <w:r w:rsidR="00B83480">
        <w:rPr>
          <w:rFonts w:ascii="Times" w:hAnsi="Times"/>
        </w:rPr>
        <w:sym w:font="Symbol" w:char="F0D7"/>
      </w:r>
      <w:proofErr w:type="spellStart"/>
      <w:r w:rsidR="00B83480">
        <w:rPr>
          <w:rFonts w:ascii="Times" w:hAnsi="Times"/>
        </w:rPr>
        <w:t>ves</w:t>
      </w:r>
      <w:proofErr w:type="spellEnd"/>
      <w:r>
        <w:rPr>
          <w:rFonts w:ascii="Times" w:hAnsi="Times"/>
        </w:rPr>
        <w:t xml:space="preserve"> et les directeurs</w:t>
      </w:r>
      <w:r w:rsidR="00B83480">
        <w:rPr>
          <w:rFonts w:ascii="Times" w:hAnsi="Times"/>
        </w:rPr>
        <w:sym w:font="Symbol" w:char="F0D7"/>
      </w:r>
      <w:proofErr w:type="spellStart"/>
      <w:r w:rsidR="00B83480">
        <w:rPr>
          <w:rFonts w:ascii="Times" w:hAnsi="Times"/>
        </w:rPr>
        <w:t>trices</w:t>
      </w:r>
      <w:proofErr w:type="spellEnd"/>
      <w:r>
        <w:rPr>
          <w:rFonts w:ascii="Times" w:hAnsi="Times"/>
        </w:rPr>
        <w:t xml:space="preserve"> de haute performance qui sont acteurs</w:t>
      </w:r>
      <w:r w:rsidR="00B83480">
        <w:rPr>
          <w:rFonts w:ascii="Times" w:hAnsi="Times"/>
        </w:rPr>
        <w:sym w:font="Symbol" w:char="F0D7"/>
      </w:r>
      <w:proofErr w:type="spellStart"/>
      <w:r w:rsidR="00B83480">
        <w:rPr>
          <w:rFonts w:ascii="Times" w:hAnsi="Times"/>
        </w:rPr>
        <w:t>trices</w:t>
      </w:r>
      <w:proofErr w:type="spellEnd"/>
      <w:r>
        <w:rPr>
          <w:rFonts w:ascii="Times" w:hAnsi="Times"/>
        </w:rPr>
        <w:t xml:space="preserve"> de cette maltraitance</w:t>
      </w:r>
      <w:r w:rsidR="00763294">
        <w:rPr>
          <w:rFonts w:ascii="Times" w:hAnsi="Times"/>
        </w:rPr>
        <w:t xml:space="preserve"> </w:t>
      </w:r>
      <w:r>
        <w:rPr>
          <w:rFonts w:ascii="Times" w:hAnsi="Times"/>
        </w:rPr>
        <w:fldChar w:fldCharType="begin"/>
      </w:r>
      <w:r>
        <w:rPr>
          <w:rFonts w:ascii="Times" w:hAnsi="Times"/>
        </w:rPr>
        <w:instrText xml:space="preserve"> ADDIN ZOTERO_ITEM CSL_CITATION {"citationID":"b8AXMuOf","properties":{"formattedCitation":"(Willson et al., 2021)","plainCitation":"(Willson et al., 2021)","noteIndex":0},"citationItems":[{"id":204,"uris":["http://zotero.org/users/9928041/items/KGJQLM4D"],"itemData":{"id":204,"type":"article-journal","abstract":"This study assessed the prevalence of maltreatment experienced by Canadian\nNational Team athletes. In total, 995 athletes participated in this study,\nincluding current athletes and athletes who had retired in the past 10 years. An\nanonymous online survey was administered, consisting of questions about\nexperiences of psychological, physical, and sexual harm, and neglect, as well as\nquestions about identity characteristics, when the harm was experienced, and who\nperpetrated the harm. Neglect and psychological harm were most frequently\nreported, followed by sexual harm and physical harm. Female athletes reported\nsignificantly more experiences of all forms of harm. Retired athletes reported\nsignificantly more neglect and physical harm. Athletes reportedly experienced\nmore harmful behaviors during their time on the national team than before\njoining a national team. Coaches were the most common perpetrators of all harms\nexcept for sexual harm, which was most frequently perpetrated by peers. This\nstudy highlighted the prevalence with which Canadian National Team athletes\nreportedly experience harmful behaviors in sport, suggesting the need for\npreventative and intervention initiatives.","container-title":"Journal of Interpersonal Violence","DOI":"10.1177/08862605211045096","ISSN":"0886-2605","issue":"21-22","journalAbbreviation":"J Interpers Violence","note":"PMID: 34549664\nPMCID: PMC9554369","page":"NP19857-NP19879","source":"PubMed Central","title":"Prevalence of Maltreatment Among Canadian National Team Athletes","volume":"37","author":[{"family":"Willson","given":"Erin"},{"family":"Kerr","given":"Gretchen"},{"family":"Stirling","given":"Ashley"},{"family":"Buono","given":"Stephanie"}],"issued":{"date-parts":[["2021",9,22]]}}}],"schema":"https://github.com/citation-style-language/schema/raw/master/csl-citation.json"} </w:instrText>
      </w:r>
      <w:r>
        <w:rPr>
          <w:rFonts w:ascii="Times" w:hAnsi="Times"/>
        </w:rPr>
        <w:fldChar w:fldCharType="separate"/>
      </w:r>
      <w:r>
        <w:rPr>
          <w:rFonts w:ascii="Times" w:hAnsi="Times"/>
          <w:noProof/>
        </w:rPr>
        <w:t>(Willson et al., 2021)</w:t>
      </w:r>
      <w:r>
        <w:rPr>
          <w:rFonts w:ascii="Times" w:hAnsi="Times"/>
        </w:rPr>
        <w:fldChar w:fldCharType="end"/>
      </w:r>
      <w:r>
        <w:rPr>
          <w:rFonts w:ascii="Times" w:hAnsi="Times"/>
        </w:rPr>
        <w:t>. Les filles sont plus touchées que les garçons par ce phénomène (82,6% contre 77,7%</w:t>
      </w:r>
      <w:r w:rsidR="00B83480">
        <w:rPr>
          <w:rFonts w:ascii="Times" w:hAnsi="Times"/>
        </w:rPr>
        <w:t xml:space="preserve"> selon </w:t>
      </w:r>
      <w:r>
        <w:rPr>
          <w:rFonts w:ascii="Times" w:hAnsi="Times"/>
        </w:rPr>
        <w:t>Parent &amp; Vaillancourt-Morel, 2021). On remarque que ce sujet est moins pris en compte et étudié que les autres types de maltraitances. Ceci peut être dû à une acceptation sociale de la négligence comme n’étant pas une maltraitance en soi. Cependant elle existe, et ce travail cherche à exposer les risques que cette forme peut engendrer sur le psychisme d’</w:t>
      </w:r>
      <w:proofErr w:type="spellStart"/>
      <w:r>
        <w:rPr>
          <w:rFonts w:ascii="Times" w:hAnsi="Times"/>
        </w:rPr>
        <w:t>un</w:t>
      </w:r>
      <w:r>
        <w:rPr>
          <w:rFonts w:ascii="Times" w:hAnsi="Times"/>
        </w:rPr>
        <w:sym w:font="Symbol" w:char="F0D7"/>
      </w:r>
      <w:r>
        <w:rPr>
          <w:rFonts w:ascii="Times" w:hAnsi="Times"/>
        </w:rPr>
        <w:t>e</w:t>
      </w:r>
      <w:proofErr w:type="spellEnd"/>
      <w:r>
        <w:rPr>
          <w:rFonts w:ascii="Times" w:hAnsi="Times"/>
        </w:rPr>
        <w:t xml:space="preserve"> athlète. </w:t>
      </w:r>
      <w:r w:rsidR="00A329E3">
        <w:rPr>
          <w:rFonts w:ascii="Times" w:hAnsi="Times"/>
        </w:rPr>
        <w:t xml:space="preserve">On </w:t>
      </w:r>
      <w:r w:rsidR="00A329E3">
        <w:rPr>
          <w:rFonts w:ascii="Times" w:hAnsi="Times"/>
        </w:rPr>
        <w:lastRenderedPageBreak/>
        <w:t xml:space="preserve">remarque dès lors une prise en considération plus importante de cette forme de violence dans les dernières études et grâce au VTAQ qui prend en compte la négligence comme une maltraitance en soi et non une subdivision à la maltraitance psychologique </w:t>
      </w:r>
      <w:r w:rsidR="00A329E3">
        <w:rPr>
          <w:rFonts w:ascii="Times" w:hAnsi="Times"/>
        </w:rPr>
        <w:fldChar w:fldCharType="begin"/>
      </w:r>
      <w:r w:rsidR="00A329E3">
        <w:rPr>
          <w:rFonts w:ascii="Times" w:hAnsi="Times"/>
        </w:rPr>
        <w:instrText xml:space="preserve"> ADDIN ZOTERO_ITEM CSL_CITATION {"citationID":"I2gOb5Qd","properties":{"formattedCitation":"(Parent et al., 2019)","plainCitation":"(Parent et al., 2019)","noteIndex":0},"citationItems":[{"id":92,"uris":["http://zotero.org/users/9928041/items/YNMN8E8Q"],"itemData":{"id":92,"type":"article-journal","abstract":"This study sought to develop and validate a questionnaire about violence experienced by children in sport. A convenience sample of 1055 French-Canadian athletes between 14 and 17 years old was recruited to participate in an online study assessing their experiences of interpersonal violence in sport. The Violence Toward Athletes Questionnaire (VTAQ) includes three subscales: athlete version (VTAQ-A), coach version (VTAQ-C), and parent version (VTAQ-P). Exploratory structural equation modeling (ESEM) was used to identify latent factors underlying versions of the VTAQ. The VTAQ-Athlete includes nine items with three factors: psychological (4 items), physical (2 items), and sexual (3 items). The VTAQ-Coach includes 36 items with three factors: psychological/neglect (16 items), physical (9 items), and sexual (11 items). The VTAQ-Parent includes 25 items with two factors: psychological/neglect (17 items) and physical (8 items). The VTAQ provides initial validation of the first measure by questioning children directly about their experiences of interpersonal violence in sport.","container-title":"Loisir et Société / Society and Leisure","DOI":"10.1080/07053436.2019.1682262","ISSN":"0705-3436","issue":"3","note":"publisher: Routledge\n_eprint: https://doi.org/10.1080/07053436.2019.1682262","page":"471-486","source":"Taylor and Francis+NEJM","title":"Development and initial factor validation of the Violence Toward Athletes Questionnaire (VTAQ) in a sample of young athletes","volume":"42","author":[{"family":"Parent","given":"Sylvie"},{"family":"Fortier","given":"Kristine"},{"family":"Vaillancourt-Morel","given":"Marie-Pier"},{"family":"Lessard","given":"Geneviève"},{"family":"Goulet","given":"Claude"},{"family":"Demers","given":"Guylaine"},{"family":"Paradis","given":"Hélène"},{"family":"Hartill","given":"Mike"}],"issued":{"date-parts":[["2019",9,2]]}}}],"schema":"https://github.com/citation-style-language/schema/raw/master/csl-citation.json"} </w:instrText>
      </w:r>
      <w:r w:rsidR="00A329E3">
        <w:rPr>
          <w:rFonts w:ascii="Times" w:hAnsi="Times"/>
        </w:rPr>
        <w:fldChar w:fldCharType="separate"/>
      </w:r>
      <w:r w:rsidR="00A329E3">
        <w:rPr>
          <w:rFonts w:ascii="Times" w:hAnsi="Times"/>
          <w:noProof/>
        </w:rPr>
        <w:t>(Parent et al., 2019)</w:t>
      </w:r>
      <w:r w:rsidR="00A329E3">
        <w:rPr>
          <w:rFonts w:ascii="Times" w:hAnsi="Times"/>
        </w:rPr>
        <w:fldChar w:fldCharType="end"/>
      </w:r>
      <w:r w:rsidR="00A329E3">
        <w:rPr>
          <w:rFonts w:ascii="Times" w:hAnsi="Times"/>
        </w:rPr>
        <w:t xml:space="preserve">. </w:t>
      </w:r>
    </w:p>
    <w:p w14:paraId="5ECC3EAD" w14:textId="77777777" w:rsidR="002250ED" w:rsidRPr="003B01C7" w:rsidRDefault="002250ED" w:rsidP="00FB461A">
      <w:pPr>
        <w:pStyle w:val="Standard"/>
        <w:spacing w:line="360" w:lineRule="auto"/>
        <w:jc w:val="both"/>
        <w:rPr>
          <w:rFonts w:ascii="Times" w:hAnsi="Times" w:cs="Arial"/>
          <w:color w:val="000000"/>
          <w:spacing w:val="-4"/>
        </w:rPr>
      </w:pPr>
    </w:p>
    <w:p w14:paraId="6B9FDCD2" w14:textId="63BC504D" w:rsidR="00B225C2" w:rsidRDefault="00B225C2" w:rsidP="00B225C2">
      <w:pPr>
        <w:pStyle w:val="Titre3"/>
      </w:pPr>
      <w:bookmarkStart w:id="43" w:name="_Toc133056894"/>
      <w:r>
        <w:t>Facteur de risque d’expérimenter de la maltraitance</w:t>
      </w:r>
      <w:bookmarkEnd w:id="43"/>
    </w:p>
    <w:p w14:paraId="4A6192E8" w14:textId="09F5ED30" w:rsidR="00671CC6" w:rsidRDefault="00671CC6" w:rsidP="00671CC6"/>
    <w:p w14:paraId="3A990975" w14:textId="77777777" w:rsidR="00BF0330" w:rsidRDefault="00BF0330" w:rsidP="00671CC6"/>
    <w:p w14:paraId="1EBE1E61" w14:textId="77777777" w:rsidR="00B83480" w:rsidRDefault="00893CD1" w:rsidP="00671CC6">
      <w:pPr>
        <w:spacing w:line="360" w:lineRule="auto"/>
        <w:jc w:val="both"/>
      </w:pPr>
      <w:r>
        <w:t xml:space="preserve">Un premier facteur de risque </w:t>
      </w:r>
      <w:r w:rsidR="00BF0330">
        <w:t xml:space="preserve">semble se produire au sein même des normes de la </w:t>
      </w:r>
      <w:r>
        <w:t xml:space="preserve">culture sportive. En effet, celle-ci paraît faciliter l’émergence de maltraitances dû à certaines normes véhiculées au sein même de l’horizon sportif. Dès lors, une méthodologie et </w:t>
      </w:r>
      <w:r w:rsidR="00B83480">
        <w:t xml:space="preserve">la </w:t>
      </w:r>
      <w:r>
        <w:t>mentalité de la part des entraineurs</w:t>
      </w:r>
      <w:r>
        <w:sym w:font="Symbol" w:char="F0D7"/>
      </w:r>
      <w:proofErr w:type="spellStart"/>
      <w:r>
        <w:t>euse</w:t>
      </w:r>
      <w:proofErr w:type="spellEnd"/>
      <w:r>
        <w:t xml:space="preserve"> dirigées vers le </w:t>
      </w:r>
      <w:r w:rsidR="0043268A">
        <w:t>« </w:t>
      </w:r>
      <w:r>
        <w:t>gain de victoire à tout prix</w:t>
      </w:r>
      <w:r w:rsidR="0043268A">
        <w:t> »</w:t>
      </w:r>
      <w:r>
        <w:t xml:space="preserve"> peut mettre l’athlète dans une situation de vulnérabilité </w:t>
      </w:r>
      <w:r w:rsidR="00DF7ED0">
        <w:t xml:space="preserve">mettant en péril sa santé physique et mentale </w:t>
      </w:r>
      <w:r>
        <w:fldChar w:fldCharType="begin"/>
      </w:r>
      <w:r>
        <w:instrText xml:space="preserve"> ADDIN ZOTERO_ITEM CSL_CITATION {"citationID":"tASuMq6a","properties":{"formattedCitation":"(Gervis &amp; Dunn, 2004)","plainCitation":"(Gervis &amp; Dunn, 2004)","noteIndex":0},"citationItems":[{"id":119,"uris":["http://zotero.org/users/9928041/items/F672VBSU"],"itemData":{"id":119,"type":"article-journal","abstract":"This study investigates the prevalence of emotional abuse of elite child athletes by their coaches in the UK. Previous research has focused primarily on the parent–child relationship, with little attention given to date on the sports environment. Participants were 12 former elite child athletes who competed as internationals in their respective age groups. All participants had been identiﬁed as elite athletes between the ages of 8 and 16 years (M = 13.1 yr, SD = 2.4 yr) and had competitive careers of between 6 and 10 years. Participants were from the sports of diving (N = 2), football (N = 3), gymnastics (N = 4), hockey, netball and track and ﬁeld athletics (N = 1 each). The study was a retrospective analysis of their experiences as elite child athletes. (Age at interview: M = 22.9 yr, SD = 0.9 yr. male = 4, female = 8.) Thus, participants were reﬂecting on experiences from about 10 years previously, so their responses represented the residual impact of their experiences that had survived over this period. Data were collected using semi-structured interviews and response-coding techniques. Abusive behaviours were categorized under eight headings: belittling, humiliating, shouting, scapegoating, rejecting, isolating, threatening and ignoring. Results showed that all (N = 12) of the participants reported experiencing belittling and shouting by their coach, nine athletes reported frequent threatening behaviour, nine reported frequent humiliation, seven reported scapegoating, six reported rejection or being ignored and four reported being isolated when they were elite child athletes. All participants reported that the behaviour of their coaches changed and became more negative after they were identiﬁed as elite performers. Participants reported feeling stupid, worthless, upset, less conﬁdent, humiliated, depressed, fearful and angry as a result of the behaviour of their coaches. The results provide tentative evidence that the behaviour of some coaches is a threat to the psychological well-being of elite child athletes. Copyright © 2004 John Wiley &amp; Sons, Ltd.","container-title":"Child Abuse Review","DOI":"10.1002/car.843","ISSN":"1099-0852","issue":"3","language":"en","note":"_eprint: https://onlinelibrary.wiley.com/doi/pdf/10.1002/car.843","page":"215-223","source":"Wiley Online Library","title":"The emotional abuse of elite child athletes by their coaches","volume":"13","author":[{"family":"Gervis","given":"Misia"},{"family":"Dunn","given":"Nicola"}],"issued":{"date-parts":[["2004"]]}}}],"schema":"https://github.com/citation-style-language/schema/raw/master/csl-citation.json"} </w:instrText>
      </w:r>
      <w:r>
        <w:fldChar w:fldCharType="separate"/>
      </w:r>
      <w:r>
        <w:rPr>
          <w:noProof/>
        </w:rPr>
        <w:t>(Gervis &amp; Dunn, 2004)</w:t>
      </w:r>
      <w:r>
        <w:fldChar w:fldCharType="end"/>
      </w:r>
      <w:r>
        <w:t>.</w:t>
      </w:r>
      <w:r w:rsidR="005B4B58">
        <w:t xml:space="preserve"> </w:t>
      </w:r>
    </w:p>
    <w:p w14:paraId="634BF687" w14:textId="77777777" w:rsidR="00B83480" w:rsidRDefault="00B83480" w:rsidP="00671CC6">
      <w:pPr>
        <w:spacing w:line="360" w:lineRule="auto"/>
        <w:jc w:val="both"/>
      </w:pPr>
    </w:p>
    <w:p w14:paraId="6B2EB3CF" w14:textId="1C9483B7" w:rsidR="00671CC6" w:rsidRPr="00B83480" w:rsidRDefault="005B4B58" w:rsidP="00671CC6">
      <w:pPr>
        <w:spacing w:line="360" w:lineRule="auto"/>
        <w:jc w:val="both"/>
        <w:rPr>
          <w:rFonts w:ascii="Times" w:hAnsi="Times"/>
        </w:rPr>
      </w:pPr>
      <w:r>
        <w:t>D’autres éléments et facteurs de risque peuvent augmenter la vulnérabilité d’</w:t>
      </w:r>
      <w:proofErr w:type="spellStart"/>
      <w:r>
        <w:t>un</w:t>
      </w:r>
      <w:r>
        <w:sym w:font="Symbol" w:char="F0D7"/>
      </w:r>
      <w:r>
        <w:t>e</w:t>
      </w:r>
      <w:proofErr w:type="spellEnd"/>
      <w:r>
        <w:t xml:space="preserve"> athlète dans un sport donné</w:t>
      </w:r>
      <w:r w:rsidR="0043268A">
        <w:t xml:space="preserve"> ; </w:t>
      </w:r>
      <w:r>
        <w:t xml:space="preserve">le manque d’indépendance de l’athlète dans une relation avec son coach </w:t>
      </w:r>
      <w:r w:rsidR="0043268A">
        <w:t>peut influencer</w:t>
      </w:r>
      <w:r>
        <w:t xml:space="preserve"> </w:t>
      </w:r>
      <w:r w:rsidR="00B83480">
        <w:t xml:space="preserve">par exemple </w:t>
      </w:r>
      <w:r>
        <w:t>le contrôle et la dominance de l’entraineur</w:t>
      </w:r>
      <w:r>
        <w:sym w:font="Symbol" w:char="F0D7"/>
      </w:r>
      <w:proofErr w:type="spellStart"/>
      <w:r>
        <w:t>euse</w:t>
      </w:r>
      <w:proofErr w:type="spellEnd"/>
      <w:r>
        <w:t xml:space="preserve"> sur le</w:t>
      </w:r>
      <w:r>
        <w:sym w:font="Symbol" w:char="F0D7"/>
      </w:r>
      <w:r>
        <w:t>a sportif</w:t>
      </w:r>
      <w:r>
        <w:sym w:font="Symbol" w:char="F0D7"/>
      </w:r>
      <w:proofErr w:type="spellStart"/>
      <w:r>
        <w:t>ve</w:t>
      </w:r>
      <w:proofErr w:type="spellEnd"/>
      <w:r w:rsidR="0043268A">
        <w:t xml:space="preserve"> </w:t>
      </w:r>
      <w:r w:rsidR="0043268A">
        <w:fldChar w:fldCharType="begin"/>
      </w:r>
      <w:r w:rsidR="0043268A">
        <w:instrText xml:space="preserve"> ADDIN ZOTERO_ITEM CSL_CITATION {"citationID":"6bOMT2F0","properties":{"formattedCitation":"(Tomlinson &amp; Yorganci, 1997)","plainCitation":"(Tomlinson &amp; Yorganci, 1997)","noteIndex":0},"citationItems":[{"id":226,"uris":["http://zotero.org/users/9928041/items/XCCVW4PY"],"itemData":{"id":226,"type":"article-journal","abstract":"This article reports participation observation evidence, questionnaire survey, and in-depth interview data in an examination of the male coach / female athlete relationship in competitive sport. Focusing on athletics in the United Kingdom, the authors demonstrate the gendered nature of female athlete / male coach relationships, and the dynamics of power and control that contribute to the nature and perpetuation of those relationships. The vulnerability of the young female athlete in the coaching situation is identified, as that vulnerability is manifest in a variety of forms of sexist practice and sexual harassment. The article points to the complexity and normalcy of the organizational sexuality characteristic of the sports culture and the forms of domination and control that can be exerted by the coach. Sports professionals are urged to recognize the serious implications of the gender and power relations underpinning the male coach / female athlete dynamic in competitive sport.","container-title":"Journal of Sport and Social Issues","DOI":"10.1177/019372397021002003","ISSN":"0193-7235","issue":"2","language":"en","note":"publisher: SAGE Publications Inc","page":"134-155","source":"SAGE Journals","title":"MALE COACH/FEMALE ATHLETE RELATIONS: GENDER AND POWER RELATIONS IN COMPETITIVE SPORT","title-short":"MALE COACH/FEMALE ATHLETE RELATIONS","volume":"21","author":[{"family":"Tomlinson","given":"Alan"},{"family":"Yorganci","given":"Ilkay"}],"issued":{"date-parts":[["1997",5,1]]}}}],"schema":"https://github.com/citation-style-language/schema/raw/master/csl-citation.json"} </w:instrText>
      </w:r>
      <w:r w:rsidR="0043268A">
        <w:fldChar w:fldCharType="separate"/>
      </w:r>
      <w:r w:rsidR="0043268A">
        <w:rPr>
          <w:noProof/>
        </w:rPr>
        <w:t>(Tomlinson &amp; Yorganci, 1997)</w:t>
      </w:r>
      <w:r w:rsidR="0043268A">
        <w:fldChar w:fldCharType="end"/>
      </w:r>
      <w:r>
        <w:t xml:space="preserve">. </w:t>
      </w:r>
      <w:r w:rsidR="0043268A">
        <w:t xml:space="preserve">De plus, </w:t>
      </w:r>
      <w:r w:rsidR="0043268A">
        <w:rPr>
          <w:rFonts w:ascii="Times" w:hAnsi="Times"/>
        </w:rPr>
        <w:t>l’âge</w:t>
      </w:r>
      <w:r w:rsidR="00D77EE1">
        <w:rPr>
          <w:rFonts w:ascii="Times" w:hAnsi="Times"/>
        </w:rPr>
        <w:t xml:space="preserve"> (les garçons sont plus susceptibles d’expérimenter de la violence physique, pour ce qui est des filles, celles-ci sont plus exposées à expérimenter des violences sexuelles </w:t>
      </w:r>
      <w:r w:rsidR="00D77EE1">
        <w:rPr>
          <w:rFonts w:ascii="Times" w:hAnsi="Times"/>
        </w:rPr>
        <w:fldChar w:fldCharType="begin"/>
      </w:r>
      <w:r w:rsidR="00D77EE1">
        <w:rPr>
          <w:rFonts w:ascii="Times" w:hAnsi="Times"/>
        </w:rPr>
        <w:instrText xml:space="preserve"> ADDIN ZOTERO_ITEM CSL_CITATION {"citationID":"MznvUcqF","properties":{"formattedCitation":"(Vertommen et al., 2022)","plainCitation":"(Vertommen et al., 2022)","noteIndex":0},"citationItems":[{"id":232,"uris":["http://zotero.org/users/9928041/items/S3SZ3I2A"],"itemData":{"id":232,"type":"article-journal","abstract":"Initiatives to safeguard athletes from interpersonal violence (IV) are rapidly growing. In Belgium, knowledge on the magnitude of IV in sport is based on one retrospective prevalence study from 2016 (n = 2.043 adults), involving those who had participated in organized sport for up to 18 years. Data on victimization rates in current youth sport populations are lacking. This study aimed to investigate the magnitude of IV in a sample of 769 athletes (aged between 13 and 21), using the Violence Towards Athletes Questionnaire (VTAQ). All types of IV were prevalent in this sample, ranging from 27% (sexual violence) to 79% (psychological violence and neglect). Boys reported significantly more physical violence, while girls reported significantly more sexual violence. IV perpetrated by peer athletes was reported to the same degree as IV perpetrated by a coach (70%), while IV perpetrated by a parent in the context of sport was somewhat less common, but still prevalent (48%). These findings, including factors associated with elevated exposure rates, can serve as a baseline measurement to monitor and evaluate current and future safeguarding interventions in Belgian sport.","container-title":"International Journal of Environmental Research and Public Health","DOI":"10.3390/ijerph191811745","ISSN":"1660-4601","issue":"18","journalAbbreviation":"IJERPH","language":"en","page":"11745","source":"DOI.org (Crossref)","title":"Interpersonal Violence in Belgian Sport Today: Young Athletes Report","title-short":"Interpersonal Violence in Belgian Sport Today","volume":"19","author":[{"family":"Vertommen","given":"Tine"},{"family":"Decuyper","given":"Mieke"},{"family":"Parent","given":"Sylvie"},{"family":"Pankowiak","given":"Aurélie"},{"family":"Woessner","given":"Mary N."}],"issued":{"date-parts":[["2022",9,17]]}}}],"schema":"https://github.com/citation-style-language/schema/raw/master/csl-citation.json"} </w:instrText>
      </w:r>
      <w:r w:rsidR="00D77EE1">
        <w:rPr>
          <w:rFonts w:ascii="Times" w:hAnsi="Times"/>
        </w:rPr>
        <w:fldChar w:fldCharType="separate"/>
      </w:r>
      <w:r w:rsidR="00D77EE1">
        <w:rPr>
          <w:rFonts w:ascii="Times" w:hAnsi="Times"/>
          <w:noProof/>
        </w:rPr>
        <w:t>(Vertommen et al., 2022)</w:t>
      </w:r>
      <w:r w:rsidR="00D77EE1">
        <w:rPr>
          <w:rFonts w:ascii="Times" w:hAnsi="Times"/>
        </w:rPr>
        <w:fldChar w:fldCharType="end"/>
      </w:r>
      <w:r w:rsidR="00D77EE1">
        <w:rPr>
          <w:rFonts w:ascii="Times" w:hAnsi="Times"/>
        </w:rPr>
        <w:t>)</w:t>
      </w:r>
      <w:r w:rsidR="0043268A">
        <w:rPr>
          <w:rFonts w:ascii="Times" w:hAnsi="Times"/>
        </w:rPr>
        <w:t>, le sexe, la spécialisation précoce, le nombre d’heures hebdomadaires ont été perçu</w:t>
      </w:r>
      <w:r w:rsidR="00B83480">
        <w:rPr>
          <w:rFonts w:ascii="Times" w:hAnsi="Times"/>
        </w:rPr>
        <w:t>s</w:t>
      </w:r>
      <w:r w:rsidR="0043268A">
        <w:rPr>
          <w:rFonts w:ascii="Times" w:hAnsi="Times"/>
        </w:rPr>
        <w:t xml:space="preserve"> comme étant des facteurs influant positivement la vulnérabilité de la victime (Parent &amp; Vaillancourt-Morel, 2021).</w:t>
      </w:r>
      <w:r w:rsidR="00D77EE1">
        <w:rPr>
          <w:rFonts w:ascii="Times" w:hAnsi="Times"/>
        </w:rPr>
        <w:t xml:space="preserve"> </w:t>
      </w:r>
      <w:r w:rsidR="00B83480">
        <w:rPr>
          <w:rFonts w:ascii="Times" w:hAnsi="Times"/>
        </w:rPr>
        <w:t>Finalement</w:t>
      </w:r>
      <w:r w:rsidR="0043268A">
        <w:rPr>
          <w:rFonts w:ascii="Times" w:hAnsi="Times"/>
        </w:rPr>
        <w:t>, les sports d’équipe semblent être des terrains favorisant l’émergence de risque d’expérimenter des maltraitances physiques et psychologique (</w:t>
      </w:r>
      <w:proofErr w:type="spellStart"/>
      <w:r w:rsidR="0043268A">
        <w:rPr>
          <w:rFonts w:ascii="Times" w:hAnsi="Times"/>
        </w:rPr>
        <w:t>Marsollier</w:t>
      </w:r>
      <w:proofErr w:type="spellEnd"/>
      <w:r w:rsidR="0043268A">
        <w:rPr>
          <w:rFonts w:ascii="Times" w:hAnsi="Times"/>
        </w:rPr>
        <w:t xml:space="preserve"> et al., 2021)</w:t>
      </w:r>
      <w:r w:rsidR="00671CC6" w:rsidRPr="00671CC6">
        <w:t xml:space="preserve"> (</w:t>
      </w:r>
      <w:proofErr w:type="spellStart"/>
      <w:r w:rsidR="00671CC6" w:rsidRPr="00671CC6">
        <w:t>Vertommen</w:t>
      </w:r>
      <w:proofErr w:type="spellEnd"/>
      <w:r w:rsidR="00671CC6" w:rsidRPr="00671CC6">
        <w:t xml:space="preserve"> et al., 2016</w:t>
      </w:r>
      <w:r w:rsidR="0043268A">
        <w:t>)</w:t>
      </w:r>
      <w:r w:rsidR="00671CC6" w:rsidRPr="00671CC6">
        <w:t>.</w:t>
      </w:r>
    </w:p>
    <w:p w14:paraId="3EFD2153" w14:textId="0FF43204" w:rsidR="002250ED" w:rsidRDefault="002250ED" w:rsidP="002250ED"/>
    <w:p w14:paraId="0587FEEC" w14:textId="6B0C10C0" w:rsidR="002250ED" w:rsidRDefault="002250ED" w:rsidP="002250ED">
      <w:pPr>
        <w:pStyle w:val="Standard"/>
        <w:spacing w:line="360" w:lineRule="auto"/>
        <w:jc w:val="both"/>
        <w:rPr>
          <w:rFonts w:ascii="Times" w:hAnsi="Times"/>
        </w:rPr>
      </w:pPr>
      <w:r>
        <w:rPr>
          <w:rFonts w:ascii="Times" w:hAnsi="Times"/>
        </w:rPr>
        <w:t xml:space="preserve">Si la pression psychologique augmente avec </w:t>
      </w:r>
      <w:r w:rsidR="00B83480">
        <w:rPr>
          <w:rFonts w:ascii="Times" w:hAnsi="Times"/>
        </w:rPr>
        <w:t xml:space="preserve">le </w:t>
      </w:r>
      <w:r>
        <w:rPr>
          <w:rFonts w:ascii="Times" w:hAnsi="Times"/>
        </w:rPr>
        <w:t xml:space="preserve">niveau de la pratique, on </w:t>
      </w:r>
      <w:proofErr w:type="spellStart"/>
      <w:r>
        <w:rPr>
          <w:rFonts w:ascii="Times" w:hAnsi="Times"/>
        </w:rPr>
        <w:t>r</w:t>
      </w:r>
      <w:r w:rsidR="001B50A0">
        <w:rPr>
          <w:rFonts w:ascii="Times" w:hAnsi="Times"/>
        </w:rPr>
        <w:t>e</w:t>
      </w:r>
      <w:r>
        <w:rPr>
          <w:rFonts w:ascii="Times" w:hAnsi="Times"/>
        </w:rPr>
        <w:t>cence</w:t>
      </w:r>
      <w:proofErr w:type="spellEnd"/>
      <w:r>
        <w:rPr>
          <w:rFonts w:ascii="Times" w:hAnsi="Times"/>
        </w:rPr>
        <w:t xml:space="preserve"> que deux tiers des personnes pratiquant leur sport au niveau « récréatif » auraient eux aussi subi de la pression psychologique</w:t>
      </w:r>
      <w:r w:rsidR="001B50A0">
        <w:rPr>
          <w:rFonts w:ascii="Times" w:hAnsi="Times"/>
        </w:rPr>
        <w:fldChar w:fldCharType="begin"/>
      </w:r>
      <w:r w:rsidR="001B50A0">
        <w:rPr>
          <w:rFonts w:ascii="Times" w:hAnsi="Times"/>
        </w:rPr>
        <w:instrText xml:space="preserve"> ADDIN ZOTERO_ITEM CSL_CITATION {"citationID":"8MEokfoS","properties":{"formattedCitation":"(Alexander et al., 2011; Vertommen et al., 2016)","plainCitation":"(Alexander et al., 2011; Vertommen et al., 2016)","noteIndex":0},"citationItems":[{"id":47,"uris":["http://zotero.org/users/9928041/items/ZTKCZZVF"],"itemData":{"id":47,"type":"article-journal","language":"en","page":"205","source":"Zotero","title":"The experiences of children participating in organised sport in the UK","author":[{"family":"Alexander","given":"Kate"},{"family":"Stafford","given":"Anne"},{"family":"Lewis","given":"Ruth"}],"issued":{"date-parts":[["2011"]]}}},{"id":75,"uris":["http://zotero.org/users/9928041/items/UNHTSCPB"],"itemData":{"id":75,"type":"article-journal","container-title":"Child Abuse &amp; Neglect","DOI":"10.1016/j.chiabu.2015.10.006","ISSN":"01452134","journalAbbreviation":"Child Abuse &amp; Neglect","language":"en","page":"223-236","source":"DOI.org (Crossref)","title":"Interpersonal violence against children in sport in the Netherlands and Belgium","volume":"51","author":[{"family":"Vertommen","given":"Tine"},{"family":"Schipper-van Veldhoven","given":"Nicolette"},{"family":"Wouters","given":"Kristien"},{"family":"Kampen","given":"Jarl K."},{"family":"Brackenridge","given":"Celia H."},{"family":"Rhind","given":"Daniel J.A."},{"family":"Neels","given":"Karel"},{"family":"Van Den Eede","given":"Filip"}],"issued":{"date-parts":[["2016",1]]}}}],"schema":"https://github.com/citation-style-language/schema/raw/master/csl-citation.json"} </w:instrText>
      </w:r>
      <w:r w:rsidR="001B50A0">
        <w:rPr>
          <w:rFonts w:ascii="Times" w:hAnsi="Times"/>
        </w:rPr>
        <w:fldChar w:fldCharType="separate"/>
      </w:r>
      <w:r w:rsidR="001B50A0">
        <w:rPr>
          <w:rFonts w:ascii="Times" w:hAnsi="Times"/>
          <w:noProof/>
        </w:rPr>
        <w:t>(Alexander et al., 2011; Vertommen et al., 2016)</w:t>
      </w:r>
      <w:r w:rsidR="001B50A0">
        <w:rPr>
          <w:rFonts w:ascii="Times" w:hAnsi="Times"/>
        </w:rPr>
        <w:fldChar w:fldCharType="end"/>
      </w:r>
      <w:r w:rsidR="001B50A0">
        <w:rPr>
          <w:rFonts w:ascii="Times" w:hAnsi="Times"/>
        </w:rPr>
        <w:t xml:space="preserve">. </w:t>
      </w:r>
      <w:r>
        <w:rPr>
          <w:rFonts w:ascii="Times" w:hAnsi="Times"/>
        </w:rPr>
        <w:t xml:space="preserve">Le problème ne provient donc pas seulement du niveau de pratique mais du sport en général et de la manière dont il est </w:t>
      </w:r>
      <w:r w:rsidR="001B50A0">
        <w:rPr>
          <w:rFonts w:ascii="Times" w:hAnsi="Times"/>
        </w:rPr>
        <w:t>considéré</w:t>
      </w:r>
      <w:r>
        <w:rPr>
          <w:rFonts w:ascii="Times" w:hAnsi="Times"/>
        </w:rPr>
        <w:t xml:space="preserve">. </w:t>
      </w:r>
    </w:p>
    <w:p w14:paraId="3AA602CA" w14:textId="0DC5CC56" w:rsidR="002250ED" w:rsidRDefault="002250ED" w:rsidP="002250ED">
      <w:pPr>
        <w:pStyle w:val="Standard"/>
        <w:spacing w:line="360" w:lineRule="auto"/>
        <w:jc w:val="both"/>
        <w:rPr>
          <w:rFonts w:ascii="Times" w:hAnsi="Times"/>
        </w:rPr>
      </w:pPr>
    </w:p>
    <w:p w14:paraId="13FDE1B7" w14:textId="5C5A0CB9" w:rsidR="00B225C2" w:rsidRDefault="00B225C2" w:rsidP="006C3BC9"/>
    <w:p w14:paraId="720A9B8F" w14:textId="7587A20D" w:rsidR="00B225C2" w:rsidRDefault="00763294" w:rsidP="00B225C2">
      <w:pPr>
        <w:pStyle w:val="Titre2"/>
      </w:pPr>
      <w:bookmarkStart w:id="44" w:name="_Toc133056895"/>
      <w:r>
        <w:t>L’expérience</w:t>
      </w:r>
      <w:r w:rsidR="007F04CC">
        <w:t xml:space="preserve"> (interprétation et conséquences)</w:t>
      </w:r>
      <w:r w:rsidR="00B225C2">
        <w:t xml:space="preserve"> que les athlètes font des différentes maltraitances</w:t>
      </w:r>
      <w:bookmarkEnd w:id="44"/>
    </w:p>
    <w:p w14:paraId="1BFEC326" w14:textId="77777777" w:rsidR="00B225C2" w:rsidRDefault="00B225C2" w:rsidP="00B225C2">
      <w:pPr>
        <w:pStyle w:val="Paragraphedeliste"/>
        <w:spacing w:line="360" w:lineRule="auto"/>
        <w:jc w:val="both"/>
        <w:rPr>
          <w:rFonts w:ascii="Times" w:hAnsi="Times"/>
        </w:rPr>
      </w:pPr>
    </w:p>
    <w:p w14:paraId="17914892" w14:textId="089DB6D6" w:rsidR="00B225C2" w:rsidRDefault="00B225C2" w:rsidP="00B225C2">
      <w:pPr>
        <w:pStyle w:val="Standard"/>
        <w:spacing w:line="360" w:lineRule="auto"/>
        <w:jc w:val="both"/>
        <w:rPr>
          <w:rFonts w:ascii="Times" w:hAnsi="Times"/>
        </w:rPr>
      </w:pPr>
      <w:r>
        <w:rPr>
          <w:rFonts w:ascii="Times" w:hAnsi="Times"/>
        </w:rPr>
        <w:t>L’</w:t>
      </w:r>
      <w:r w:rsidR="00763294">
        <w:rPr>
          <w:rFonts w:ascii="Times" w:hAnsi="Times"/>
        </w:rPr>
        <w:t>expérience</w:t>
      </w:r>
      <w:r>
        <w:rPr>
          <w:rFonts w:ascii="Times" w:hAnsi="Times"/>
        </w:rPr>
        <w:t xml:space="preserve"> des maltraitances subi</w:t>
      </w:r>
      <w:r w:rsidR="001B50A0">
        <w:rPr>
          <w:rFonts w:ascii="Times" w:hAnsi="Times"/>
        </w:rPr>
        <w:t>e</w:t>
      </w:r>
      <w:r>
        <w:rPr>
          <w:rFonts w:ascii="Times" w:hAnsi="Times"/>
        </w:rPr>
        <w:t xml:space="preserve">s par les </w:t>
      </w:r>
      <w:proofErr w:type="spellStart"/>
      <w:r>
        <w:rPr>
          <w:rFonts w:ascii="Times" w:hAnsi="Times"/>
        </w:rPr>
        <w:t>sportifs</w:t>
      </w:r>
      <w:r>
        <w:rPr>
          <w:rFonts w:ascii="Symbol" w:hAnsi="Symbol"/>
        </w:rPr>
        <w:t></w:t>
      </w:r>
      <w:r>
        <w:rPr>
          <w:rFonts w:ascii="Times" w:hAnsi="Times"/>
        </w:rPr>
        <w:t>ves</w:t>
      </w:r>
      <w:proofErr w:type="spellEnd"/>
      <w:r>
        <w:rPr>
          <w:rFonts w:ascii="Times" w:hAnsi="Times"/>
        </w:rPr>
        <w:t xml:space="preserve"> va être mis en exergue selon la littérature déjà </w:t>
      </w:r>
      <w:r w:rsidRPr="00120339">
        <w:rPr>
          <w:rFonts w:ascii="Times" w:hAnsi="Times"/>
        </w:rPr>
        <w:t>existante.</w:t>
      </w:r>
      <w:r w:rsidR="00120339" w:rsidRPr="00120339">
        <w:rPr>
          <w:rFonts w:ascii="Times" w:hAnsi="Times"/>
        </w:rPr>
        <w:t xml:space="preserve"> L’expérience englobe l’interprétation et les conséquences de la maltraitance.</w:t>
      </w:r>
      <w:r>
        <w:rPr>
          <w:rFonts w:ascii="Times" w:hAnsi="Times"/>
        </w:rPr>
        <w:t xml:space="preserve"> Le QEMS est, à notre connaissance, l’unique instrument qui puisse mesurer, d’une part la prévalence des quatre formes de maltraitance, mais aussi l’interprétation et les conséquences qui en découle</w:t>
      </w:r>
      <w:r w:rsidR="001B50A0">
        <w:rPr>
          <w:rFonts w:ascii="Times" w:hAnsi="Times"/>
        </w:rPr>
        <w:t>nt</w:t>
      </w:r>
      <w:r>
        <w:rPr>
          <w:rFonts w:ascii="Times" w:hAnsi="Times"/>
        </w:rPr>
        <w:t xml:space="preserve">. Il demeure donc intéressant de pouvoir mettre ces deux éléments en exergue et de pouvoir analyser les corrélations qui s’en dégagent.  </w:t>
      </w:r>
    </w:p>
    <w:p w14:paraId="25DC76E8" w14:textId="15CA6472" w:rsidR="00B3460D" w:rsidRDefault="00B3460D" w:rsidP="00B3460D">
      <w:pPr>
        <w:pStyle w:val="Titre3"/>
      </w:pPr>
    </w:p>
    <w:p w14:paraId="107C2BCE" w14:textId="491B6450" w:rsidR="00B3460D" w:rsidRDefault="00B3460D" w:rsidP="00B3460D">
      <w:pPr>
        <w:pStyle w:val="Titre3"/>
      </w:pPr>
      <w:bookmarkStart w:id="45" w:name="_Toc133056896"/>
      <w:r>
        <w:t>L’interprétation des maltraitances</w:t>
      </w:r>
      <w:bookmarkEnd w:id="45"/>
    </w:p>
    <w:p w14:paraId="3AE41C84" w14:textId="5C26CA6B" w:rsidR="00132A34" w:rsidRDefault="00132A34" w:rsidP="00132A34"/>
    <w:p w14:paraId="57305C3D" w14:textId="0E733525" w:rsidR="00132A34" w:rsidRPr="00132A34" w:rsidRDefault="00132A34" w:rsidP="00132A34">
      <w:pPr>
        <w:spacing w:line="360" w:lineRule="auto"/>
        <w:jc w:val="both"/>
      </w:pPr>
      <w:r>
        <w:t>L’interprétation des maltraitances chez les différents</w:t>
      </w:r>
      <w:r>
        <w:sym w:font="Symbol" w:char="F0D7"/>
      </w:r>
      <w:r>
        <w:t xml:space="preserve">es athlètes peut se définir comme la manière dont les maltraitances sont perçues, interprétées, vécues, normalisée et intériorisées ou non. </w:t>
      </w:r>
      <w:r w:rsidR="00755B95">
        <w:t>Les athlètes ont tendance à normaliser les maltraitances dans le sport et même les interpréter comme positives car il</w:t>
      </w:r>
      <w:r w:rsidR="001B50A0">
        <w:t>s</w:t>
      </w:r>
      <w:r w:rsidR="001B50A0">
        <w:sym w:font="Symbol" w:char="F0D7"/>
      </w:r>
      <w:r w:rsidR="001B50A0">
        <w:t>elles</w:t>
      </w:r>
      <w:r w:rsidR="00755B95">
        <w:t xml:space="preserve"> perçoivent ce mal comme nécessaire à l’atteinte du haut niveau </w:t>
      </w:r>
      <w:r w:rsidR="00755B95">
        <w:fldChar w:fldCharType="begin"/>
      </w:r>
      <w:r w:rsidR="00755B95">
        <w:instrText xml:space="preserve"> ADDIN ZOTERO_ITEM CSL_CITATION {"citationID":"G9Z2kttd","properties":{"formattedCitation":"(Parent &amp; Vaillancourt-Morel, 2021; Stirling &amp; Kerr, 2008, 2014; Vertommen et al., 2018)","plainCitation":"(Parent &amp; Vaillancourt-Morel, 2021; Stirling &amp; Kerr, 2008, 2014; Vertommen et al., 2018)","noteIndex":0},"citationItems":[{"id":63,"uris":["http://zotero.org/users/9928041/items/EWSYRIPG"],"itemData":{"id":63,"type":"article-journal","abstract":"Recent studies demonstrate that interpersonal violence toward athletes (VTA) is a significant problem in some countries. However, in Canada, little scientific evidence on the prevalence of this issue exists. The objective of this study was to describe the magnitude of interpersonal violence toward young Canadian athletes in the context of sport and to explore associated risk factors. A total of 1,055 athletes, aged between 14 and 17 years, anonymously completed an online survey about their experiences of various types of interpersonal violence in sport. The sample consisted of 763 girls and 292 boys, with a mean age of 15.3 ± 1.1 years. Results showed that 79.2% of athletes reported at least one experience of psychological violence followed by 39.9% reporting physical violence, 35.7% reporting neglect, and 28.2% sexual violence. Being older, being a girl, having specialized in a sport early on, and a high number of hours of weekly practice were related to higher odds of reporting psychological violence or neglect. Being older, being a boy, reporting a nonheterosexual sexual preference, greater number of hours of weekly practice, being in an interregional or provincial sport level, and practicing only team sports were related to higher odds of reporting physical violence. Reporting a nonheterosexual sexual preference and being in an interregional or international sport level were associated with higher odds of reporting sexual violence. In conclusion, this study shows that VTA, particularly psychological violence and neglect, is a serious problem in youth sport in Canada. These results may help to influence public decision makers to intervene and develop and implement strategies to prevent VTA.","container-title":"Journal of Sport and Social Issues","DOI":"10.1177/0193723520973571","ISSN":"0193-7235, 1552-7638","issue":"6","journalAbbreviation":"Journal of Sport and Social Issues","language":"en","page":"528-544","source":"DOI.org (Crossref)","title":"Magnitude and Risk Factors for Interpersonal Violence Experienced by Canadian Teenagers in the Sport Context","volume":"45","author":[{"family":"Parent","given":"Sylvie"},{"family":"Vaillancourt-Morel","given":"Marie-Pier"}],"issued":{"date-parts":[["2021",12]]}}},{"id":34,"uris":["http://zotero.org/users/9928041/items/Q2BLJJMV"],"itemData":{"id":34,"type":"article-journal","abstract":"In this study, we used a qualitative research design to explore athletes’ experiences of emotional abuse in sport. Semistructured interviews were conducted with 14 retired, elite female swimmers, and data were analysed inductively using open, axial, and selective coding procedures. Findings revealed that emotionally abusive behaviours of the coach occurred in three ways: through physical behaviours, verbal behaviours, and the denial of attention and support. Based on our findings, a definition of emotional abuse in sport is proposed. This definition of emotional abuse is the first definition derived from the experiences of emotional abuse within an athletic environment. It encapsulates previous definitions of emotional abuse, types of emotionally abusive behaviours, and outcomes of these behaviours. The need for an athlete protection initiative in sport is discussed and recommendations are made for future research.","container-title":"European Journal of Sport Science","DOI":"10.1080/17461390802086281","ISSN":"1746-1391, 1536-7290","issue":"4","journalAbbreviation":"European Journal of Sport Science","language":"en","page":"173-181","source":"DOI.org (Crossref)","title":"Defining and categorizing emotional abuse in sport","volume":"8","author":[{"family":"Stirling","given":"Ashley E."},{"family":"Kerr","given":"Gretchen A."}],"issued":{"date-parts":[["2008",7]]}}},{"id":22,"uris":["http://zotero.org/users/9928041/items/LH8K7NJ6"],"itemData":{"id":22,"type":"article-journal","abstract":"The purpose of this study was to explore the process by which emotional abuse occurs and is often sustained in sport. Methods were established in congruence with the iterative nature of grounded theory. In total, 18 retired elite athletes participated in the study. In-depth semistructured interviews were conducted with each participant, and data were coded using open, axial, and selective coding techniques. Data were interpreted to suggest that the perpetration of emotional abuse in the coach–athlete relationship is closely tied to ambitions and philosophies of athlete development. Based on the ﬁndings, an ecological transactional model of vulnerability to emotional abuse in the coach–athlete relationship is proposed. Recommendations are made for future prevention and intervention initiatives.","container-title":"Journal of Aggression, Maltreatment &amp; Trauma","DOI":"10.1080/10926771.2014.872747","ISSN":"1092-6771, 1545-083X","issue":"2","journalAbbreviation":"Journal of Aggression, Maltreatment &amp; Trauma","language":"en","page":"116-135","source":"DOI.org (Crossref)","title":"Initiating and Sustaining Emotional Abuse in the Coach–Athlete Relationship: An Ecological Transactional Model of Vulnerability","title-short":"Initiating and Sustaining Emotional Abuse in the Coach–Athlete Relationship","volume":"23","author":[{"family":"Stirling","given":"Ashley E."},{"family":"Kerr","given":"Gretchen A."}],"issued":{"date-parts":[["2014",2,7]]}}},{"id":218,"uris":["http://zotero.org/users/9928041/items/QI9IRAMP"],"itemData":{"id":218,"type":"article-journal","container-title":"Child Abuse &amp; Neglect","DOI":"10.1016/j.chiabu.2017.12.013","ISSN":"01452134","journalAbbreviation":"Child Abuse &amp; Neglect","language":"en","page":"459-468","source":"DOI.org (Crossref)","title":"Severe interpersonal violence against children in sport: Associated mental health problems and quality of life in adulthood","title-short":"Severe interpersonal violence against children in sport","volume":"76","author":[{"family":"Vertommen","given":"Tine"},{"family":"Kampen","given":"Jarl"},{"family":"Schipper-van Veldhoven","given":"Nicolette"},{"family":"Uzieblo","given":"Kasia"},{"family":"Van Den Eede","given":"Filip"}],"issued":{"date-parts":[["2018",2]]}}}],"schema":"https://github.com/citation-style-language/schema/raw/master/csl-citation.json"} </w:instrText>
      </w:r>
      <w:r w:rsidR="00755B95">
        <w:fldChar w:fldCharType="separate"/>
      </w:r>
      <w:r w:rsidR="0081682F">
        <w:rPr>
          <w:noProof/>
        </w:rPr>
        <w:t>(Parent &amp; Vaillancourt-Morel, 2021; Stirling &amp; Kerr, 2008, 2014; Vertommen et al., 2018)</w:t>
      </w:r>
      <w:r w:rsidR="00755B95">
        <w:fldChar w:fldCharType="end"/>
      </w:r>
      <w:r w:rsidR="00755B95">
        <w:t>.</w:t>
      </w:r>
      <w:r w:rsidR="00A71BF4">
        <w:t xml:space="preserve"> </w:t>
      </w:r>
      <w:r>
        <w:t>Ces éléments vont être dépendants d’une multitude de facteurs personnels et environnementaux propre à chacun</w:t>
      </w:r>
      <w:r>
        <w:sym w:font="Symbol" w:char="F0D7"/>
      </w:r>
      <w:r>
        <w:t xml:space="preserve">e. </w:t>
      </w:r>
      <w:r w:rsidR="001B50A0" w:rsidRPr="001B50A0">
        <w:t xml:space="preserve">La littérature démontre que les maltraitances physiques et sexuelles sont normalisées au moment des faits, et donc vécues comme une expérience pas forcement négative </w:t>
      </w:r>
      <w:r w:rsidR="00A71BF4">
        <w:fldChar w:fldCharType="begin"/>
      </w:r>
      <w:r w:rsidR="00A71BF4">
        <w:instrText xml:space="preserve"> ADDIN ZOTERO_ITEM CSL_CITATION {"citationID":"CML7ZYZT","properties":{"formattedCitation":"(Senn et al., 2011; Vaillancourt-Morel et al., 2016)","plainCitation":"(Senn et al., 2011; Vaillancourt-Morel et al., 2016)","noteIndex":0},"citationItems":[{"id":221,"uris":["http://zotero.org/users/9928041/items/D8JHTNJE"],"itemData":{"id":221,"type":"article-journal","abstract":"Objective\nChildhood sexual abuse (CSA) is associated with increased sexual risk behavior in adulthood, and this association may be mediated by traumagenic dynamics constructs (i.e., traumatic sexualization, trust, guilt, and powerlessness). However, few studies have investigated whether such relationships hold for women who do not identify as having experienced CSA despite meeting objective criteria that CSA occurred. This study sought to determine whether individuals who met research criteria for CSA and who self-defined as sexually abused differed on traumagenic dynamics constructs and current sexual risk behavior from individuals who met research criteria for CSA and who did not self-define as sexually abused.\nMethods\nParticipants were 481 women recruited from a publicly funded STD clinic. Participants completed a computerized survey assessing childhood sexual experiences and adult sexual risk behavior.\nResults\nOf the total sample, 206 (43%) met research criteria for CSA. Of the women meeting research criteria for CSA, 142 (69%) self-defined as sexually abused. Women who met research criteria for CSA reported more traumatic sexualization, more trust of a partner, more powerlessness, less sexual guilt, more episodes of unprotected sex, more sex partners, and greater likelihood of sex trading, compared to women who did not meet research criteria for CSA. Among women meeting research criteria, those who self-defined as sexually abused did not differ from those who did not self-define on any of the traumagenic dynamics constructs or on current sexual risk behavior, controlling for CSA characteristics.\nConclusions\nIndividuals who were sexually abused as children by behavioral research criteria are at risk for engaging in sexual risk behavior as adults, regardless of whether or not they perceive the experience to be CSA. Future research is needed to understand how non-definers perceive these childhood sexual experiences.","container-title":"Child Abuse &amp; Neglect","DOI":"10.1016/j.chiabu.2011.01.013","ISSN":"0145-2134","issue":"5","journalAbbreviation":"Child Abuse &amp; Neglect","language":"en","page":"353-362","source":"ScienceDirect","title":"Self-defining as sexually abused and adult sexual risk behavior: Results from a cross-sectional survey of women attending an STD clinic","title-short":"Self-defining as sexually abused and adult sexual risk behavior","volume":"35","author":[{"family":"Senn","given":"Theresa E."},{"family":"Carey","given":"Michael P."},{"family":"Coury-Doniger","given":"Patricia"}],"issued":{"date-parts":[["2011",5,1]]}}},{"id":224,"uris":["http://zotero.org/users/9928041/items/AVDCXEZ9"],"itemData":{"id":224,"type":"article-journal","abstract":"Among individuals defined as having been sexually abused based on legal criteria, some will self-report having been abused and some will not. Yet, the empirical correlates of self-definition status are not well studied. Different definitions of abuse may lead to varying prevalence rates and contradictory findings regarding psychological outcomes. The present study examined whether, among legally defined sexual abuse survivors, identifying oneself as having experienced childhood sexual abuse (CSA) was associated with more severe abuse, negative emotional reactions toward the abuse, and current sexual reactions. A convenience sample of 1,021 French-speaking Canadians completed self-report questionnaires online. The prevalence of legally defined CSA was 21.3% in women and 19.6% in men, as compared to 7.1% in women and 3.8% in men for self-defined CSA. Among legally defined sexual abuse survivors, those who identified themselves as CSA survivors had been abused more frequently, were more likely to report a male aggressor, and more often described abuse by a parental figure than those who did not self-identify as abused. Further, self-defined CSA was associated with more negative postabuse reactions and sexual avoidance, whereas those not identifying as sexually abused were more likely to report sexual compulsion.","container-title":"Child Maltreatment","DOI":"10.1177/1077559516656069","ISSN":"1077-5595","issue":"3","journalAbbreviation":"Child Maltreat","note":"publisher: SAGE Publications Inc","page":"228-238","source":"SAGE Journals","title":"Emotional and Sexual Correlates of Child Sexual Abuse as a Function of Self-Definition Status","volume":"21","author":[{"family":"Vaillancourt-Morel","given":"Marie-Pier"},{"family":"Godbout","given":"Natacha"},{"family":"Bédard","given":"Maryline Germain"},{"family":"Charest","given":"Émilie"},{"family":"Briere","given":"John"},{"family":"Sabourin","given":"Stéphane"}],"issued":{"date-parts":[["2016",8,1]]}}}],"schema":"https://github.com/citation-style-language/schema/raw/master/csl-citation.json"} </w:instrText>
      </w:r>
      <w:r w:rsidR="00A71BF4">
        <w:fldChar w:fldCharType="separate"/>
      </w:r>
      <w:r w:rsidR="00A71BF4">
        <w:rPr>
          <w:noProof/>
        </w:rPr>
        <w:t>(Senn et al., 2011; Vaillancourt-Morel et al., 2016)</w:t>
      </w:r>
      <w:r w:rsidR="00A71BF4">
        <w:fldChar w:fldCharType="end"/>
      </w:r>
      <w:r w:rsidR="00A71BF4">
        <w:t xml:space="preserve">, </w:t>
      </w:r>
      <w:r w:rsidR="001B50A0">
        <w:t xml:space="preserve">mais pourtant avait tendance </w:t>
      </w:r>
      <w:r w:rsidR="00A71BF4">
        <w:t xml:space="preserve">à avoir des répercussions sur le long terme au moment de la prise en compte des actes </w:t>
      </w:r>
      <w:r w:rsidR="00A71BF4">
        <w:fldChar w:fldCharType="begin"/>
      </w:r>
      <w:r w:rsidR="00A71BF4">
        <w:instrText xml:space="preserve"> ADDIN ZOTERO_ITEM CSL_CITATION {"citationID":"6AqR4h4J","properties":{"formattedCitation":"(Parent &amp; Vaillancourt-Morel, 2021)","plainCitation":"(Parent &amp; Vaillancourt-Morel, 2021)","noteIndex":0},"citationItems":[{"id":63,"uris":["http://zotero.org/users/9928041/items/EWSYRIPG"],"itemData":{"id":63,"type":"article-journal","abstract":"Recent studies demonstrate that interpersonal violence toward athletes (VTA) is a significant problem in some countries. However, in Canada, little scientific evidence on the prevalence of this issue exists. The objective of this study was to describe the magnitude of interpersonal violence toward young Canadian athletes in the context of sport and to explore associated risk factors. A total of 1,055 athletes, aged between 14 and 17 years, anonymously completed an online survey about their experiences of various types of interpersonal violence in sport. The sample consisted of 763 girls and 292 boys, with a mean age of 15.3 ± 1.1 years. Results showed that 79.2% of athletes reported at least one experience of psychological violence followed by 39.9% reporting physical violence, 35.7% reporting neglect, and 28.2% sexual violence. Being older, being a girl, having specialized in a sport early on, and a high number of hours of weekly practice were related to higher odds of reporting psychological violence or neglect. Being older, being a boy, reporting a nonheterosexual sexual preference, greater number of hours of weekly practice, being in an interregional or provincial sport level, and practicing only team sports were related to higher odds of reporting physical violence. Reporting a nonheterosexual sexual preference and being in an interregional or international sport level were associated with higher odds of reporting sexual violence. In conclusion, this study shows that VTA, particularly psychological violence and neglect, is a serious problem in youth sport in Canada. These results may help to influence public decision makers to intervene and develop and implement strategies to prevent VTA.","container-title":"Journal of Sport and Social Issues","DOI":"10.1177/0193723520973571","ISSN":"0193-7235, 1552-7638","issue":"6","journalAbbreviation":"Journal of Sport and Social Issues","language":"en","page":"528-544","source":"DOI.org (Crossref)","title":"Magnitude and Risk Factors for Interpersonal Violence Experienced by Canadian Teenagers in the Sport Context","volume":"45","author":[{"family":"Parent","given":"Sylvie"},{"family":"Vaillancourt-Morel","given":"Marie-Pier"}],"issued":{"date-parts":[["2021",12]]}}}],"schema":"https://github.com/citation-style-language/schema/raw/master/csl-citation.json"} </w:instrText>
      </w:r>
      <w:r w:rsidR="00A71BF4">
        <w:fldChar w:fldCharType="separate"/>
      </w:r>
      <w:r w:rsidR="00A71BF4">
        <w:rPr>
          <w:noProof/>
        </w:rPr>
        <w:t>(Parent &amp; Vaillancourt-Morel, 2021)</w:t>
      </w:r>
      <w:r w:rsidR="00A71BF4">
        <w:fldChar w:fldCharType="end"/>
      </w:r>
      <w:r w:rsidR="00A71BF4">
        <w:t xml:space="preserve">. </w:t>
      </w:r>
    </w:p>
    <w:p w14:paraId="3B99D29F" w14:textId="77777777" w:rsidR="00B225C2" w:rsidRDefault="00B225C2" w:rsidP="00132A34">
      <w:pPr>
        <w:pStyle w:val="Standard"/>
        <w:spacing w:line="360" w:lineRule="auto"/>
        <w:jc w:val="both"/>
        <w:rPr>
          <w:rFonts w:ascii="Times" w:hAnsi="Times"/>
        </w:rPr>
      </w:pPr>
    </w:p>
    <w:p w14:paraId="793175FE" w14:textId="0A019F73" w:rsidR="00B225C2" w:rsidRDefault="001B50A0" w:rsidP="00B225C2">
      <w:pPr>
        <w:pStyle w:val="NormalWeb"/>
        <w:spacing w:line="360" w:lineRule="auto"/>
        <w:jc w:val="both"/>
        <w:rPr>
          <w:rFonts w:ascii="Times" w:hAnsi="Times"/>
          <w:lang w:val="fr-FR"/>
        </w:rPr>
      </w:pPr>
      <w:r>
        <w:rPr>
          <w:rFonts w:ascii="Times" w:hAnsi="Times"/>
        </w:rPr>
        <w:t>L</w:t>
      </w:r>
      <w:r w:rsidR="00132A34">
        <w:rPr>
          <w:rFonts w:ascii="Times" w:hAnsi="Times"/>
        </w:rPr>
        <w:t xml:space="preserve">’étude de </w:t>
      </w:r>
      <w:proofErr w:type="spellStart"/>
      <w:r w:rsidR="00B225C2">
        <w:rPr>
          <w:rFonts w:ascii="Times" w:hAnsi="Times"/>
        </w:rPr>
        <w:t>Kavanagh</w:t>
      </w:r>
      <w:proofErr w:type="spellEnd"/>
      <w:r w:rsidR="00B225C2">
        <w:rPr>
          <w:rFonts w:ascii="Times" w:hAnsi="Times"/>
        </w:rPr>
        <w:t xml:space="preserve"> et collaborateur (2017) </w:t>
      </w:r>
      <w:r w:rsidR="00132A34">
        <w:rPr>
          <w:rFonts w:ascii="Times" w:hAnsi="Times"/>
        </w:rPr>
        <w:t>exposent</w:t>
      </w:r>
      <w:r w:rsidR="00B225C2">
        <w:rPr>
          <w:rFonts w:ascii="Times" w:hAnsi="Times"/>
        </w:rPr>
        <w:t xml:space="preserve"> les manières</w:t>
      </w:r>
      <w:r w:rsidR="007F04CC">
        <w:rPr>
          <w:rFonts w:ascii="Times" w:hAnsi="Times"/>
        </w:rPr>
        <w:t xml:space="preserve"> et</w:t>
      </w:r>
      <w:r>
        <w:rPr>
          <w:rFonts w:ascii="Times" w:hAnsi="Times"/>
        </w:rPr>
        <w:t xml:space="preserve"> les</w:t>
      </w:r>
      <w:r w:rsidR="007F04CC">
        <w:rPr>
          <w:rFonts w:ascii="Times" w:hAnsi="Times"/>
        </w:rPr>
        <w:t xml:space="preserve"> stratégies</w:t>
      </w:r>
      <w:r w:rsidR="00B225C2">
        <w:rPr>
          <w:rFonts w:ascii="Times" w:hAnsi="Times"/>
        </w:rPr>
        <w:t xml:space="preserve"> des athlètes </w:t>
      </w:r>
      <w:r>
        <w:rPr>
          <w:rFonts w:ascii="Times" w:hAnsi="Times"/>
        </w:rPr>
        <w:t>à</w:t>
      </w:r>
      <w:r w:rsidR="00B225C2">
        <w:rPr>
          <w:rFonts w:ascii="Times" w:hAnsi="Times"/>
        </w:rPr>
        <w:t xml:space="preserve"> faire face au moment des maltraitances </w:t>
      </w:r>
      <w:r>
        <w:rPr>
          <w:rFonts w:ascii="Times" w:hAnsi="Times"/>
        </w:rPr>
        <w:t>ainsi que</w:t>
      </w:r>
      <w:r w:rsidR="00B225C2">
        <w:rPr>
          <w:rFonts w:ascii="Times" w:hAnsi="Times"/>
        </w:rPr>
        <w:t xml:space="preserve"> leur façon à gérer sur le long terme leur expérience de la pratique. Il leur a été demandé de s’exprimer sur leur vécu et sur la signification qu’ils</w:t>
      </w:r>
      <w:r w:rsidR="00B225C2">
        <w:rPr>
          <w:rFonts w:ascii="Times" w:hAnsi="Times"/>
        </w:rPr>
        <w:sym w:font="Symbol" w:char="F0D7"/>
      </w:r>
      <w:r w:rsidR="00B225C2">
        <w:rPr>
          <w:rFonts w:ascii="Times" w:hAnsi="Times"/>
        </w:rPr>
        <w:t xml:space="preserve">elles en donnent. Il en ressort que les </w:t>
      </w:r>
      <w:proofErr w:type="spellStart"/>
      <w:r w:rsidR="00B225C2">
        <w:rPr>
          <w:rFonts w:ascii="Times" w:hAnsi="Times"/>
        </w:rPr>
        <w:t>participant</w:t>
      </w:r>
      <w:r w:rsidR="00B225C2">
        <w:rPr>
          <w:rFonts w:ascii="Symbol" w:hAnsi="Symbol"/>
        </w:rPr>
        <w:t></w:t>
      </w:r>
      <w:r w:rsidR="00B225C2">
        <w:rPr>
          <w:rFonts w:ascii="Times" w:hAnsi="Times"/>
        </w:rPr>
        <w:t>es</w:t>
      </w:r>
      <w:proofErr w:type="spellEnd"/>
      <w:r w:rsidR="00B225C2">
        <w:rPr>
          <w:rFonts w:ascii="Times" w:hAnsi="Times"/>
        </w:rPr>
        <w:t xml:space="preserve"> ont eu recourt à des stratégies d'adaptation axées sur les émotions et l'évitement pour gérer les émotions </w:t>
      </w:r>
      <w:r w:rsidR="00B225C2">
        <w:rPr>
          <w:rFonts w:ascii="Times" w:hAnsi="Times"/>
        </w:rPr>
        <w:lastRenderedPageBreak/>
        <w:t xml:space="preserve">négatives. Ces adaptations émotionnelles sont aussi étudiées dans leur évolution, c’est-à-dire en prenant en compte le fait que de tels impacts sur le psychisme laisse recours à l’établissement de stratégie à court et long terme. Trois sous-groupes de stratégies ont pu être relevés : l'adaptation dans l'instant, l'adaptation dans le temps, et la création de sens par l'expérience. Pour l’adaptation dans l’instant, on retrouve des stratégies </w:t>
      </w:r>
      <w:r w:rsidR="00B225C2" w:rsidRPr="00443ED7">
        <w:rPr>
          <w:rFonts w:ascii="Times" w:hAnsi="Times"/>
          <w:lang w:val="fr-FR"/>
        </w:rPr>
        <w:t>comme la relaxation et la respiration, la redirection d’attention, la canalisation des émotions, l'augmentation de la charge d’effort, la dissociation, l'utilisation de l’humour. Il est intéressant de noter que certain</w:t>
      </w:r>
      <w:r w:rsidR="00B225C2">
        <w:rPr>
          <w:rFonts w:ascii="Times" w:hAnsi="Times"/>
          <w:lang w:val="fr-FR"/>
        </w:rPr>
        <w:sym w:font="Symbol" w:char="F0D7"/>
      </w:r>
      <w:r w:rsidR="00B225C2" w:rsidRPr="00443ED7">
        <w:rPr>
          <w:rFonts w:ascii="Times" w:hAnsi="Times"/>
          <w:lang w:val="fr-FR"/>
        </w:rPr>
        <w:t>es refusaient de se rendre compte qu’ils</w:t>
      </w:r>
      <w:r w:rsidR="00B225C2">
        <w:rPr>
          <w:rFonts w:ascii="Times" w:hAnsi="Times"/>
          <w:lang w:val="fr-FR"/>
        </w:rPr>
        <w:sym w:font="Symbol" w:char="F0D7"/>
      </w:r>
      <w:r w:rsidR="00B225C2" w:rsidRPr="00443ED7">
        <w:rPr>
          <w:rFonts w:ascii="Times" w:hAnsi="Times"/>
          <w:lang w:val="fr-FR"/>
        </w:rPr>
        <w:t>elles avaient été maltraité</w:t>
      </w:r>
      <w:r w:rsidR="00B225C2">
        <w:rPr>
          <w:rFonts w:ascii="Times" w:hAnsi="Times"/>
          <w:lang w:val="fr-FR"/>
        </w:rPr>
        <w:sym w:font="Symbol" w:char="F0D7"/>
      </w:r>
      <w:r w:rsidR="00B225C2" w:rsidRPr="00443ED7">
        <w:rPr>
          <w:rFonts w:ascii="Times" w:hAnsi="Times"/>
          <w:lang w:val="fr-FR"/>
        </w:rPr>
        <w:t>es.</w:t>
      </w:r>
      <w:r w:rsidR="00B225C2">
        <w:rPr>
          <w:rFonts w:ascii="Times" w:hAnsi="Times"/>
          <w:lang w:val="fr-FR"/>
        </w:rPr>
        <w:t xml:space="preserve"> Cet élément démontre l’intériorisation</w:t>
      </w:r>
      <w:r w:rsidR="00EF09B2">
        <w:rPr>
          <w:rFonts w:ascii="Times" w:hAnsi="Times"/>
          <w:lang w:val="fr-FR"/>
        </w:rPr>
        <w:t xml:space="preserve"> et la normalisation </w:t>
      </w:r>
      <w:r w:rsidR="00B225C2">
        <w:rPr>
          <w:rFonts w:ascii="Times" w:hAnsi="Times"/>
          <w:lang w:val="fr-FR"/>
        </w:rPr>
        <w:t xml:space="preserve">des maltraitances vécues au point de ne pas se rendre compte du mal occasionné. </w:t>
      </w:r>
    </w:p>
    <w:p w14:paraId="7B4EB4CC" w14:textId="77777777" w:rsidR="001B50A0" w:rsidRDefault="001B50A0" w:rsidP="00B225C2">
      <w:pPr>
        <w:pStyle w:val="NormalWeb"/>
        <w:spacing w:line="360" w:lineRule="auto"/>
        <w:jc w:val="both"/>
      </w:pPr>
    </w:p>
    <w:p w14:paraId="04B2648F" w14:textId="18BFCF4D" w:rsidR="00B225C2" w:rsidRDefault="00B225C2" w:rsidP="00EF09B2">
      <w:pPr>
        <w:pStyle w:val="NormalWeb"/>
        <w:spacing w:line="360" w:lineRule="auto"/>
        <w:jc w:val="both"/>
        <w:rPr>
          <w:rFonts w:ascii="Times" w:hAnsi="Times"/>
        </w:rPr>
      </w:pPr>
      <w:r>
        <w:rPr>
          <w:rFonts w:ascii="Times" w:hAnsi="Times"/>
        </w:rPr>
        <w:t xml:space="preserve">D’autres études comme celles de Merrill et al. (2001) ou </w:t>
      </w:r>
      <w:proofErr w:type="spellStart"/>
      <w:r>
        <w:rPr>
          <w:rFonts w:ascii="Times" w:hAnsi="Times"/>
        </w:rPr>
        <w:t>Phanichrat</w:t>
      </w:r>
      <w:proofErr w:type="spellEnd"/>
      <w:r>
        <w:rPr>
          <w:rFonts w:ascii="Times" w:hAnsi="Times"/>
        </w:rPr>
        <w:t xml:space="preserve"> &amp; Townshend (2010) rejoignent les éléments susmentionnés. Comme moyen facilitateur de potentielle guérison, les athlètes usent de stratégies comme la rationalisation des événements maltraitants vécus en essayant de leur donner un sens</w:t>
      </w:r>
      <w:r w:rsidR="00EF09B2">
        <w:rPr>
          <w:rFonts w:ascii="Times" w:hAnsi="Times"/>
        </w:rPr>
        <w:t xml:space="preserve"> ou une justification</w:t>
      </w:r>
      <w:r>
        <w:rPr>
          <w:rFonts w:ascii="Times" w:hAnsi="Times"/>
        </w:rPr>
        <w:t>.</w:t>
      </w:r>
      <w:r w:rsidR="007F04CC">
        <w:rPr>
          <w:rFonts w:ascii="Times" w:hAnsi="Times"/>
        </w:rPr>
        <w:t xml:space="preserve"> Ainsi les athlètes ont tendance à trouver des raisons de leur malheur sans pour autant accuser l’agresseur</w:t>
      </w:r>
      <w:r w:rsidR="007F04CC">
        <w:rPr>
          <w:rFonts w:ascii="Times" w:hAnsi="Times"/>
        </w:rPr>
        <w:sym w:font="Symbol" w:char="F0D7"/>
      </w:r>
      <w:proofErr w:type="spellStart"/>
      <w:r w:rsidR="007F04CC">
        <w:rPr>
          <w:rFonts w:ascii="Times" w:hAnsi="Times"/>
        </w:rPr>
        <w:t>euse</w:t>
      </w:r>
      <w:proofErr w:type="spellEnd"/>
      <w:r w:rsidR="007F04CC">
        <w:rPr>
          <w:rFonts w:ascii="Times" w:hAnsi="Times"/>
        </w:rPr>
        <w:t xml:space="preserve"> à la source du mal. </w:t>
      </w:r>
    </w:p>
    <w:p w14:paraId="118081D6" w14:textId="77777777" w:rsidR="001B50A0" w:rsidRPr="00EF09B2" w:rsidRDefault="001B50A0" w:rsidP="00EF09B2">
      <w:pPr>
        <w:pStyle w:val="NormalWeb"/>
        <w:spacing w:line="360" w:lineRule="auto"/>
        <w:jc w:val="both"/>
      </w:pPr>
    </w:p>
    <w:p w14:paraId="1565CBDB" w14:textId="1F4C3BCC" w:rsidR="00B225C2" w:rsidRDefault="00B225C2" w:rsidP="00B3460D">
      <w:pPr>
        <w:pStyle w:val="NormalWeb"/>
        <w:spacing w:line="360" w:lineRule="auto"/>
        <w:jc w:val="both"/>
        <w:rPr>
          <w:rFonts w:ascii="Times" w:hAnsi="Times"/>
        </w:rPr>
      </w:pPr>
      <w:r>
        <w:rPr>
          <w:rFonts w:ascii="Times" w:hAnsi="Times"/>
        </w:rPr>
        <w:t>Plusieurs stratégies différentes pour faire face ont été mise</w:t>
      </w:r>
      <w:r w:rsidR="00EF09B2">
        <w:rPr>
          <w:rFonts w:ascii="Times" w:hAnsi="Times"/>
        </w:rPr>
        <w:t>s</w:t>
      </w:r>
      <w:r>
        <w:rPr>
          <w:rFonts w:ascii="Times" w:hAnsi="Times"/>
        </w:rPr>
        <w:t xml:space="preserve"> en exergue par plusieurs </w:t>
      </w:r>
      <w:proofErr w:type="spellStart"/>
      <w:r>
        <w:rPr>
          <w:rFonts w:ascii="Times" w:hAnsi="Times"/>
        </w:rPr>
        <w:t>auteur</w:t>
      </w:r>
      <w:r>
        <w:rPr>
          <w:rFonts w:ascii="Symbol" w:hAnsi="Symbol"/>
        </w:rPr>
        <w:t></w:t>
      </w:r>
      <w:r>
        <w:rPr>
          <w:rFonts w:ascii="Times" w:hAnsi="Times"/>
        </w:rPr>
        <w:t>ices</w:t>
      </w:r>
      <w:proofErr w:type="spellEnd"/>
      <w:r>
        <w:rPr>
          <w:rFonts w:ascii="Times" w:hAnsi="Times"/>
        </w:rPr>
        <w:t xml:space="preserve"> indépendamment. </w:t>
      </w:r>
      <w:proofErr w:type="spellStart"/>
      <w:r>
        <w:rPr>
          <w:rFonts w:ascii="Times" w:hAnsi="Times"/>
        </w:rPr>
        <w:t>Certain</w:t>
      </w:r>
      <w:r>
        <w:rPr>
          <w:rFonts w:ascii="Symbol" w:hAnsi="Symbol"/>
        </w:rPr>
        <w:t></w:t>
      </w:r>
      <w:r>
        <w:rPr>
          <w:rFonts w:ascii="Times" w:hAnsi="Times"/>
        </w:rPr>
        <w:t>es</w:t>
      </w:r>
      <w:proofErr w:type="spellEnd"/>
      <w:r>
        <w:rPr>
          <w:rFonts w:ascii="Times" w:hAnsi="Times"/>
        </w:rPr>
        <w:t xml:space="preserve"> athlètes développent de la résistance face aux maltraitance sexuelles (</w:t>
      </w:r>
      <w:proofErr w:type="spellStart"/>
      <w:r>
        <w:rPr>
          <w:rFonts w:ascii="Times" w:hAnsi="Times"/>
        </w:rPr>
        <w:t>Cense</w:t>
      </w:r>
      <w:proofErr w:type="spellEnd"/>
      <w:r>
        <w:rPr>
          <w:rFonts w:ascii="Times" w:hAnsi="Times"/>
        </w:rPr>
        <w:t xml:space="preserve"> &amp; </w:t>
      </w:r>
      <w:proofErr w:type="spellStart"/>
      <w:r>
        <w:rPr>
          <w:rFonts w:ascii="Times" w:hAnsi="Times"/>
        </w:rPr>
        <w:t>Brackenridge</w:t>
      </w:r>
      <w:proofErr w:type="spellEnd"/>
      <w:r>
        <w:rPr>
          <w:rFonts w:ascii="Times" w:hAnsi="Times"/>
        </w:rPr>
        <w:t>, 2001), d’autres passent d’une acceptation à un jeune âge</w:t>
      </w:r>
      <w:r w:rsidR="007F04CC">
        <w:rPr>
          <w:rFonts w:ascii="Times" w:hAnsi="Times"/>
        </w:rPr>
        <w:t>,</w:t>
      </w:r>
      <w:r>
        <w:rPr>
          <w:rFonts w:ascii="Times" w:hAnsi="Times"/>
        </w:rPr>
        <w:t xml:space="preserve"> vers une rébellion en grandissant (Kerr et al., 2019). D’autres athlètes intériorisent, rationalisent et minimisent les faits pour se protéger, </w:t>
      </w:r>
      <w:r w:rsidR="001B50A0">
        <w:rPr>
          <w:rFonts w:ascii="Times" w:hAnsi="Times"/>
        </w:rPr>
        <w:t>afin de</w:t>
      </w:r>
      <w:r>
        <w:rPr>
          <w:rFonts w:ascii="Times" w:hAnsi="Times"/>
        </w:rPr>
        <w:t xml:space="preserve"> ne</w:t>
      </w:r>
      <w:r w:rsidR="001B50A0">
        <w:rPr>
          <w:rFonts w:ascii="Times" w:hAnsi="Times"/>
        </w:rPr>
        <w:t xml:space="preserve"> pas</w:t>
      </w:r>
      <w:r>
        <w:rPr>
          <w:rFonts w:ascii="Times" w:hAnsi="Times"/>
        </w:rPr>
        <w:t xml:space="preserve"> perçoivent le mal </w:t>
      </w:r>
      <w:r w:rsidR="007F04CC">
        <w:rPr>
          <w:rFonts w:ascii="Times" w:hAnsi="Times"/>
        </w:rPr>
        <w:t xml:space="preserve">occasionné </w:t>
      </w:r>
      <w:r w:rsidR="001B50A0">
        <w:rPr>
          <w:rFonts w:ascii="Times" w:hAnsi="Times"/>
        </w:rPr>
        <w:fldChar w:fldCharType="begin"/>
      </w:r>
      <w:r w:rsidR="001B50A0">
        <w:rPr>
          <w:rFonts w:ascii="Times" w:hAnsi="Times"/>
        </w:rPr>
        <w:instrText xml:space="preserve"> ADDIN ZOTERO_ITEM CSL_CITATION {"citationID":"eNxoWPVJ","properties":{"formattedCitation":"(Fasting et al., 2007; Papaefstathiou et al., 2013)","plainCitation":"(Fasting et al., 2007; Papaefstathiou et al., 2013)","noteIndex":0},"citationItems":[{"id":160,"uris":["http://zotero.org/users/9928041/items/KXHPAB84"],"itemData":{"id":160,"type":"article-journal","abstract":"The examination of sexual harassment in sport has become an active research field within the past two decades. It is especially important for sport psychology consultants to understand this issue because they have professional opportunities to influence both individual and organizational responses to it. This article uses interview data from an investigation of sexual harassment in sport to examine the personal responses of 25 elite female athletes to their experiences of sexual harassment. The athletes reacted with disgust, fear, irritation, and anger when the sexually harassing incidents occurred. They also demonstrated individual, internally-focused responses to the harassment rather than collective, externally-focused ones. This suggests that sport organizations have much work to do on both education and organizational change if sexual harassment is to be challenged and eradicated. The findings also indicate that sport psychology consultants have a role to play in equipping athletes with the necessary skills to avert or confront sexual harassment in sport.","container-title":"Journal of Applied Sport Psychology","DOI":"10.1080/10413200701599165","journalAbbreviation":"Journal of Applied Sport Psychology","source":"ResearchGate","title":"Women Athletes’ Personal Responses to Sexual Harassment in Sport","volume":"19","author":[{"family":"Fasting","given":"Kari"},{"family":"Brackenridge","given":"Celia"},{"family":"Walseth","given":"Kristin"}],"issued":{"date-parts":[["2007",10,18]]}}},{"id":157,"uris":["http://zotero.org/users/9928041/items/MCRNWIFZ"],"itemData":{"id":157,"type":"article-journal","abstract":"Over the past 15 years, there has been a growing concern regarding child protection (CP) in the sport context yet there remains a lack of research into how key stakeholders view related CP policies. The present exploratory case study of a UK ballet organisation focuses on the following research questions: (1) What are the key elements of good practice for CP in ballet? and (2) Which discourses are adopted by ballet stakeholders when discussing CP-related experiences? Semi-structured interviews and self-report semi-structured questionnaires were conducted with 13 stakeholders drawn from ballet teachers, students and administrators. Inductive analysis revealed five welfare discourses: positive, neutral, negative, contradictory and rationalising. A tendency to normalise negative experiences in ballet was also identified. The CP-related policy knowledge of teachers and administrators was generally satisfactory with some gaps being highlighted. Recommendations for implementation of CP policy in ballet are outlined. Copyright © 2012 John Wiley &amp; Sons, Ltd. ‘Semi-structured interviews and self-report semi-structured questionnaires were conducted with 13 stakeholders’ Key Practitioner Messages There is growing concern for CP in contexts which attract the participation of children. Aesthetic activities, such as ballet, have been identified as facing welfare issues. Ballet students' experiences can vary, thus indicating a need for CP policy implementation. Elements of good practice for CP indicate a safe environment. Recommendations for preventative and proactive CP policy implementation are outlined.","container-title":"Child Abuse Review","DOI":"10.1002/car.2228","ISSN":"1099-0852","issue":"2","language":"en","note":"_eprint: https://onlinelibrary.wiley.com/doi/pdf/10.1002/car.2228","page":"127-141","source":"Wiley Online Library","title":"Child Protection in Ballet: Experiences and Views of Teachers, Administrators and Ballet Students","title-short":"Child Protection in Ballet","volume":"22","author":[{"family":"Papaefstathiou","given":"Maria"},{"family":"Rhind","given":"Daniel"},{"family":"Brackenridge","given":"Celia"}],"issued":{"date-parts":[["2013"]]}}}],"schema":"https://github.com/citation-style-language/schema/raw/master/csl-citation.json"} </w:instrText>
      </w:r>
      <w:r w:rsidR="001B50A0">
        <w:rPr>
          <w:rFonts w:ascii="Times" w:hAnsi="Times"/>
        </w:rPr>
        <w:fldChar w:fldCharType="separate"/>
      </w:r>
      <w:r w:rsidR="001B50A0">
        <w:rPr>
          <w:rFonts w:ascii="Times" w:hAnsi="Times"/>
          <w:noProof/>
        </w:rPr>
        <w:t>(Fasting et al., 2007; Papaefstathiou et al., 2013)</w:t>
      </w:r>
      <w:r w:rsidR="001B50A0">
        <w:rPr>
          <w:rFonts w:ascii="Times" w:hAnsi="Times"/>
        </w:rPr>
        <w:fldChar w:fldCharType="end"/>
      </w:r>
      <w:r>
        <w:rPr>
          <w:rFonts w:ascii="Times" w:hAnsi="Times"/>
        </w:rPr>
        <w:t xml:space="preserve">.  </w:t>
      </w:r>
    </w:p>
    <w:p w14:paraId="29118F31" w14:textId="77777777" w:rsidR="001B50A0" w:rsidRDefault="001B50A0" w:rsidP="00B3460D">
      <w:pPr>
        <w:pStyle w:val="NormalWeb"/>
        <w:spacing w:line="360" w:lineRule="auto"/>
        <w:jc w:val="both"/>
      </w:pPr>
    </w:p>
    <w:p w14:paraId="7D4A5437" w14:textId="6B096DBC" w:rsidR="00B225C2" w:rsidRDefault="00B225C2" w:rsidP="00B3460D">
      <w:pPr>
        <w:pStyle w:val="NormalWeb"/>
        <w:spacing w:line="360" w:lineRule="auto"/>
        <w:jc w:val="both"/>
        <w:rPr>
          <w:rFonts w:ascii="Times" w:hAnsi="Times"/>
        </w:rPr>
      </w:pPr>
      <w:r>
        <w:rPr>
          <w:rFonts w:ascii="Times" w:hAnsi="Times"/>
        </w:rPr>
        <w:t>Les éléments susmentionnés sont des bases importantes pour notre étude,</w:t>
      </w:r>
      <w:r w:rsidR="001B50A0">
        <w:rPr>
          <w:rFonts w:ascii="Times" w:hAnsi="Times"/>
        </w:rPr>
        <w:t xml:space="preserve"> car</w:t>
      </w:r>
      <w:r>
        <w:rPr>
          <w:rFonts w:ascii="Times" w:hAnsi="Times"/>
        </w:rPr>
        <w:t xml:space="preserve"> ils nous donnent des indices quant aux manières d’interprétation des différentes maltraitances</w:t>
      </w:r>
      <w:r w:rsidR="00B3460D">
        <w:rPr>
          <w:rFonts w:ascii="Times" w:hAnsi="Times"/>
        </w:rPr>
        <w:t xml:space="preserve">. Nous allons dès à présent explorer les conséquences des maltraitances </w:t>
      </w:r>
      <w:r>
        <w:rPr>
          <w:rFonts w:ascii="Times" w:hAnsi="Times"/>
        </w:rPr>
        <w:t xml:space="preserve">sur le psychisme des victimes.  </w:t>
      </w:r>
    </w:p>
    <w:p w14:paraId="278DC302" w14:textId="77777777" w:rsidR="00B225C2" w:rsidRPr="00955BD4" w:rsidRDefault="00B225C2" w:rsidP="00B225C2">
      <w:pPr>
        <w:pStyle w:val="Textbody"/>
      </w:pPr>
    </w:p>
    <w:p w14:paraId="047EF57A" w14:textId="1A77B7C9" w:rsidR="00B225C2" w:rsidRDefault="00341A3B" w:rsidP="00341A3B">
      <w:pPr>
        <w:pStyle w:val="Titre3"/>
      </w:pPr>
      <w:bookmarkStart w:id="46" w:name="_Toc133056897"/>
      <w:r>
        <w:t>C</w:t>
      </w:r>
      <w:ins w:id="47" w:author="Élise Marsollier" w:date="2022-12-22T08:15:00Z">
        <w:r w:rsidR="00B225C2">
          <w:t>onséquences de la maltraitance</w:t>
        </w:r>
        <w:bookmarkEnd w:id="46"/>
        <w:r w:rsidR="00B225C2">
          <w:t> </w:t>
        </w:r>
      </w:ins>
    </w:p>
    <w:p w14:paraId="7DD25AAE" w14:textId="09EDBC0D" w:rsidR="006365EA" w:rsidRDefault="006365EA" w:rsidP="006365EA"/>
    <w:p w14:paraId="2FFDDA83" w14:textId="03A153EF" w:rsidR="006365EA" w:rsidRDefault="006365EA" w:rsidP="006365EA">
      <w:pPr>
        <w:pStyle w:val="Standard"/>
        <w:spacing w:line="360" w:lineRule="auto"/>
        <w:jc w:val="both"/>
      </w:pPr>
      <w:r>
        <w:t>Les relations qui se fondent au sein de l’environnement sportif d’</w:t>
      </w:r>
      <w:proofErr w:type="spellStart"/>
      <w:r>
        <w:t>un</w:t>
      </w:r>
      <w:r>
        <w:sym w:font="Symbol" w:char="F0D7"/>
      </w:r>
      <w:r>
        <w:t>e</w:t>
      </w:r>
      <w:proofErr w:type="spellEnd"/>
      <w:r>
        <w:t xml:space="preserve"> athlète sont multiples, cependant les figures de confiance peuvent être restreintes. L’athlète, les pairs et l’entraineur</w:t>
      </w:r>
      <w:r w:rsidR="001B50A0">
        <w:sym w:font="Symbol" w:char="F0D7"/>
      </w:r>
      <w:proofErr w:type="spellStart"/>
      <w:r w:rsidR="001B50A0">
        <w:t>euse</w:t>
      </w:r>
      <w:proofErr w:type="spellEnd"/>
      <w:r>
        <w:t xml:space="preserve"> passent beaucoup de temps ensemble ce qui peut déboucher sur une relation de confiance </w:t>
      </w:r>
      <w:r>
        <w:fldChar w:fldCharType="begin"/>
      </w:r>
      <w:r>
        <w:instrText xml:space="preserve"> ADDIN ZOTERO_ITEM CSL_CITATION {"citationID":"kPsnNOJY","properties":{"formattedCitation":"(Stirling &amp; Kerr, 2009)","plainCitation":"(Stirling &amp; Kerr, 2009)","noteIndex":0},"citationItems":[{"id":102,"uris":["http://zotero.org/users/9928041/items/IT8QLGL5"],"itemData":{"id":102,"type":"article-journal","container-title":"Sport in Society","DOI":"10.1080/17430430802591019","ISSN":"1743-0437, 1743-0445","issue":"2","journalAbbreviation":"Sport in Society","language":"en","page":"227-239","source":"DOI.org (Crossref)","title":"Abused athletes' perceptions of the coach-athlete relationship","volume":"12","author":[{"family":"Stirling","given":"Ashley E."},{"family":"Kerr","given":"Gretchen A."}],"issued":{"date-parts":[["2009",3]]}}}],"schema":"https://github.com/citation-style-language/schema/raw/master/csl-citation.json"} </w:instrText>
      </w:r>
      <w:r>
        <w:fldChar w:fldCharType="separate"/>
      </w:r>
      <w:r>
        <w:rPr>
          <w:noProof/>
        </w:rPr>
        <w:t>(Stirling &amp; Kerr, 2009)</w:t>
      </w:r>
      <w:r>
        <w:fldChar w:fldCharType="end"/>
      </w:r>
      <w:r>
        <w:t>. Cependant, le fait de subir des maltraitances de</w:t>
      </w:r>
      <w:r w:rsidR="00CE7A6C">
        <w:t>s individus de confiance de</w:t>
      </w:r>
      <w:r>
        <w:t xml:space="preserve"> son environnement peut </w:t>
      </w:r>
      <w:r w:rsidR="00CE7A6C">
        <w:t xml:space="preserve">avoir des répercussions mentales plus fortes dû à un sentiment de trahison et de la perte d’une base sécuritaire </w:t>
      </w:r>
      <w:r w:rsidR="00CE7A6C">
        <w:fldChar w:fldCharType="begin"/>
      </w:r>
      <w:r w:rsidR="00CE7A6C">
        <w:instrText xml:space="preserve"> ADDIN ZOTERO_ITEM CSL_CITATION {"citationID":"micoNLyV","properties":{"formattedCitation":"(Ullman, 2007)","plainCitation":"(Ullman, 2007)","noteIndex":0},"citationItems":[{"id":220,"uris":["http://zotero.org/users/9928041/items/VSLXQUWW"],"itemData":{"id":220,"type":"article-journal","abstract":"This research examined victim relationship to the perpetrator, disclosure characteristics, social reactions, and PTSD in adult survivors' of child sexual abuse (CSA) identified in a convenience sample of 733 college students. Results indicated that relationship to the perpetrator was related to CSA characteristics and outcomes. More negative reactions such as disbelief were observed for those victimized by relatives compared with acquaintance and stranger victims, especially for those disclosing in childhood. Victims of relatives had more PTSD symptoms if they delayed disclosure, received more negative reactions in childhood, and engaged in self-blame at the time of the abuse. Results are discussed in the context of Freyd's (1996) betrayal trauma theory, in order to better understand the traumatic impact of CSA.","container-title":"Journal of Child Sexual Abuse","DOI":"10.1300/J070v16n01_02","ISSN":"1053-8712","issue":"1","note":"publisher: Routledge\n_eprint: https://doi.org/10.1300/J070v16n01_02\nPMID: 17255075","page":"19-36","source":"Taylor and Francis+NEJM","title":"Relationship to Perpetrator, Disclosure, Social Reactions, and PTSD Symptoms in Child Sexual Abuse Survivors","volume":"16","author":[{"family":"Ullman","given":"Sarah E."}],"issued":{"date-parts":[["2007",1,15]]}}}],"schema":"https://github.com/citation-style-language/schema/raw/master/csl-citation.json"} </w:instrText>
      </w:r>
      <w:r w:rsidR="00CE7A6C">
        <w:fldChar w:fldCharType="separate"/>
      </w:r>
      <w:r w:rsidR="00CE7A6C">
        <w:rPr>
          <w:noProof/>
        </w:rPr>
        <w:t>(Ullman, 2007)</w:t>
      </w:r>
      <w:r w:rsidR="00CE7A6C">
        <w:fldChar w:fldCharType="end"/>
      </w:r>
      <w:r w:rsidR="00CE7A6C">
        <w:t>.</w:t>
      </w:r>
      <w:r w:rsidR="00687A90">
        <w:t xml:space="preserve"> </w:t>
      </w:r>
      <w:r w:rsidR="00856ECF">
        <w:t xml:space="preserve">Les maltraitances envers les athlètes ont le pouvoir de rejeter, terroriser, d’isoler, d’exploiter, corrompre, ou nier la réactivité émotionnelle </w:t>
      </w:r>
      <w:r w:rsidR="00856ECF" w:rsidRPr="00856ECF">
        <w:t>et peuvent nuire au bien-être affectif, comportemental, cognitif ou physique d'un individu</w:t>
      </w:r>
      <w:r w:rsidR="00856ECF">
        <w:t xml:space="preserve"> </w:t>
      </w:r>
      <w:r w:rsidR="00856ECF">
        <w:fldChar w:fldCharType="begin"/>
      </w:r>
      <w:r w:rsidR="00856ECF">
        <w:instrText xml:space="preserve"> ADDIN ZOTERO_ITEM CSL_CITATION {"citationID":"KqHI582o","properties":{"formattedCitation":"(Stirling &amp; Kerr, 2008)","plainCitation":"(Stirling &amp; Kerr, 2008)","noteIndex":0},"citationItems":[{"id":34,"uris":["http://zotero.org/users/9928041/items/Q2BLJJMV"],"itemData":{"id":34,"type":"article-journal","abstract":"In this study, we used a qualitative research design to explore athletes’ experiences of emotional abuse in sport. Semistructured interviews were conducted with 14 retired, elite female swimmers, and data were analysed inductively using open, axial, and selective coding procedures. Findings revealed that emotionally abusive behaviours of the coach occurred in three ways: through physical behaviours, verbal behaviours, and the denial of attention and support. Based on our findings, a definition of emotional abuse in sport is proposed. This definition of emotional abuse is the first definition derived from the experiences of emotional abuse within an athletic environment. It encapsulates previous definitions of emotional abuse, types of emotionally abusive behaviours, and outcomes of these behaviours. The need for an athlete protection initiative in sport is discussed and recommendations are made for future research.","container-title":"European Journal of Sport Science","DOI":"10.1080/17461390802086281","ISSN":"1746-1391, 1536-7290","issue":"4","journalAbbreviation":"European Journal of Sport Science","language":"en","page":"173-181","source":"DOI.org (Crossref)","title":"Defining and categorizing emotional abuse in sport","volume":"8","author":[{"family":"Stirling","given":"Ashley E."},{"family":"Kerr","given":"Gretchen A."}],"issued":{"date-parts":[["2008",7]]}}}],"schema":"https://github.com/citation-style-language/schema/raw/master/csl-citation.json"} </w:instrText>
      </w:r>
      <w:r w:rsidR="00856ECF">
        <w:fldChar w:fldCharType="separate"/>
      </w:r>
      <w:r w:rsidR="00856ECF">
        <w:rPr>
          <w:noProof/>
        </w:rPr>
        <w:t>(Stirling &amp; Kerr, 2008)</w:t>
      </w:r>
      <w:r w:rsidR="00856ECF">
        <w:fldChar w:fldCharType="end"/>
      </w:r>
      <w:r w:rsidR="00856ECF">
        <w:t>.</w:t>
      </w:r>
    </w:p>
    <w:p w14:paraId="7B08856F" w14:textId="1D591074" w:rsidR="00341A3B" w:rsidRDefault="00341A3B" w:rsidP="00341A3B"/>
    <w:p w14:paraId="21773909" w14:textId="7766F38A" w:rsidR="00EF09B2" w:rsidRDefault="00EF09B2" w:rsidP="00EF09B2">
      <w:pPr>
        <w:spacing w:line="360" w:lineRule="auto"/>
        <w:jc w:val="both"/>
        <w:rPr>
          <w:rFonts w:ascii="Times" w:hAnsi="Times" w:cs="Arial"/>
          <w:color w:val="000000" w:themeColor="text1"/>
          <w:shd w:val="clear" w:color="auto" w:fill="FFFFFF"/>
        </w:rPr>
      </w:pPr>
      <w:r w:rsidRPr="00233A16">
        <w:rPr>
          <w:rFonts w:ascii="Times" w:hAnsi="Times" w:cs="Arial"/>
          <w:color w:val="000000" w:themeColor="text1"/>
          <w:shd w:val="clear" w:color="auto" w:fill="FFFFFF"/>
        </w:rPr>
        <w:t xml:space="preserve">Dans le cadre général, les conséquences des maltraitances dans le sport sont diverses selon la forme de maltraitance occasionnées. En effet, les résultats démontrent que les maltraitances psychologiques, sexuelles et de négligence étaient toutes trois indépendamment </w:t>
      </w:r>
      <w:r w:rsidR="001B50A0">
        <w:rPr>
          <w:rFonts w:ascii="Times" w:hAnsi="Times" w:cs="Arial"/>
          <w:color w:val="000000" w:themeColor="text1"/>
          <w:shd w:val="clear" w:color="auto" w:fill="FFFFFF"/>
        </w:rPr>
        <w:t xml:space="preserve">de la </w:t>
      </w:r>
      <w:r w:rsidRPr="00233A16">
        <w:rPr>
          <w:rFonts w:ascii="Times" w:hAnsi="Times" w:cs="Arial"/>
          <w:color w:val="000000" w:themeColor="text1"/>
          <w:shd w:val="clear" w:color="auto" w:fill="FFFFFF"/>
        </w:rPr>
        <w:t>source d’une baisse de l’estime personnelle. Dans un deuxième temps, les quatre formes de maltraitances sont la conséquence d’une détresse psychologique et facilitent l’émergence de symptômes post</w:t>
      </w:r>
      <w:r>
        <w:rPr>
          <w:rFonts w:ascii="Times" w:hAnsi="Times" w:cs="Arial"/>
          <w:color w:val="000000" w:themeColor="text1"/>
          <w:shd w:val="clear" w:color="auto" w:fill="FFFFFF"/>
        </w:rPr>
        <w:t>-</w:t>
      </w:r>
      <w:r w:rsidRPr="00233A16">
        <w:rPr>
          <w:rFonts w:ascii="Times" w:hAnsi="Times" w:cs="Arial"/>
          <w:color w:val="000000" w:themeColor="text1"/>
          <w:shd w:val="clear" w:color="auto" w:fill="FFFFFF"/>
        </w:rPr>
        <w:t>traumatique</w:t>
      </w:r>
      <w:r>
        <w:rPr>
          <w:rFonts w:ascii="Times" w:hAnsi="Times" w:cs="Arial"/>
          <w:color w:val="000000" w:themeColor="text1"/>
          <w:shd w:val="clear" w:color="auto" w:fill="FFFFFF"/>
        </w:rPr>
        <w:t>s</w:t>
      </w:r>
      <w:r w:rsidRPr="00233A16">
        <w:rPr>
          <w:rFonts w:ascii="Times" w:hAnsi="Times" w:cs="Arial"/>
          <w:color w:val="000000" w:themeColor="text1"/>
          <w:shd w:val="clear" w:color="auto" w:fill="FFFFFF"/>
        </w:rPr>
        <w:t xml:space="preserve"> </w:t>
      </w:r>
      <w:r w:rsidRPr="00233A16">
        <w:rPr>
          <w:rFonts w:ascii="Times" w:hAnsi="Times" w:cs="Arial"/>
          <w:color w:val="000000" w:themeColor="text1"/>
          <w:shd w:val="clear" w:color="auto" w:fill="FFFFFF"/>
        </w:rPr>
        <w:fldChar w:fldCharType="begin"/>
      </w:r>
      <w:r w:rsidRPr="00233A16">
        <w:rPr>
          <w:rFonts w:ascii="Times" w:hAnsi="Times" w:cs="Arial"/>
          <w:color w:val="000000" w:themeColor="text1"/>
          <w:shd w:val="clear" w:color="auto" w:fill="FFFFFF"/>
        </w:rPr>
        <w:instrText xml:space="preserve"> ADDIN ZOTERO_ITEM CSL_CITATION {"citationID":"L7YVh4o0","properties":{"formattedCitation":"(Parent &amp; Vaillancourt-Morel, 2021)","plainCitation":"(Parent &amp; Vaillancourt-Morel, 2021)","noteIndex":0},"citationItems":[{"id":63,"uris":["http://zotero.org/users/9928041/items/EWSYRIPG"],"itemData":{"id":63,"type":"article-journal","abstract":"Recent studies demonstrate that interpersonal violence toward athletes (VTA) is a significant problem in some countries. However, in Canada, little scientific evidence on the prevalence of this issue exists. The objective of this study was to describe the magnitude of interpersonal violence toward young Canadian athletes in the context of sport and to explore associated risk factors. A total of 1,055 athletes, aged between 14 and 17 years, anonymously completed an online survey about their experiences of various types of interpersonal violence in sport. The sample consisted of 763 girls and 292 boys, with a mean age of 15.3 ± 1.1 years. Results showed that 79.2% of athletes reported at least one experience of psychological violence followed by 39.9% reporting physical violence, 35.7% reporting neglect, and 28.2% sexual violence. Being older, being a girl, having specialized in a sport early on, and a high number of hours of weekly practice were related to higher odds of reporting psychological violence or neglect. Being older, being a boy, reporting a nonheterosexual sexual preference, greater number of hours of weekly practice, being in an interregional or provincial sport level, and practicing only team sports were related to higher odds of reporting physical violence. Reporting a nonheterosexual sexual preference and being in an interregional or international sport level were associated with higher odds of reporting sexual violence. In conclusion, this study shows that VTA, particularly psychological violence and neglect, is a serious problem in youth sport in Canada. These results may help to influence public decision makers to intervene and develop and implement strategies to prevent VTA.","container-title":"Journal of Sport and Social Issues","DOI":"10.1177/0193723520973571","ISSN":"0193-7235, 1552-7638","issue":"6","journalAbbreviation":"Journal of Sport and Social Issues","language":"en","page":"528-544","source":"DOI.org (Crossref)","title":"Magnitude and Risk Factors for Interpersonal Violence Experienced by Canadian Teenagers in the Sport Context","volume":"45","author":[{"family":"Parent","given":"Sylvie"},{"family":"Vaillancourt-Morel","given":"Marie-Pier"}],"issued":{"date-parts":[["2021",12]]}}}],"schema":"https://github.com/citation-style-language/schema/raw/master/csl-citation.json"} </w:instrText>
      </w:r>
      <w:r w:rsidRPr="00233A16">
        <w:rPr>
          <w:rFonts w:ascii="Times" w:hAnsi="Times" w:cs="Arial"/>
          <w:color w:val="000000" w:themeColor="text1"/>
          <w:shd w:val="clear" w:color="auto" w:fill="FFFFFF"/>
        </w:rPr>
        <w:fldChar w:fldCharType="separate"/>
      </w:r>
      <w:r w:rsidR="0081682F">
        <w:rPr>
          <w:rFonts w:ascii="Times" w:hAnsi="Times" w:cs="Arial"/>
          <w:noProof/>
          <w:color w:val="000000" w:themeColor="text1"/>
          <w:shd w:val="clear" w:color="auto" w:fill="FFFFFF"/>
        </w:rPr>
        <w:t>(Parent &amp; Vaillancourt-Morel, 2021)</w:t>
      </w:r>
      <w:r w:rsidRPr="00233A16">
        <w:rPr>
          <w:rFonts w:ascii="Times" w:hAnsi="Times" w:cs="Arial"/>
          <w:color w:val="000000" w:themeColor="text1"/>
          <w:shd w:val="clear" w:color="auto" w:fill="FFFFFF"/>
        </w:rPr>
        <w:fldChar w:fldCharType="end"/>
      </w:r>
      <w:r>
        <w:rPr>
          <w:rFonts w:ascii="Times" w:hAnsi="Times" w:cs="Arial"/>
          <w:color w:val="000000" w:themeColor="text1"/>
          <w:shd w:val="clear" w:color="auto" w:fill="FFFFFF"/>
        </w:rPr>
        <w:t xml:space="preserve">. </w:t>
      </w:r>
      <w:r w:rsidR="001B50A0" w:rsidRPr="001B50A0">
        <w:rPr>
          <w:rFonts w:ascii="Times" w:hAnsi="Times" w:cs="Arial"/>
          <w:color w:val="000000" w:themeColor="text1"/>
          <w:shd w:val="clear" w:color="auto" w:fill="FFFFFF"/>
        </w:rPr>
        <w:t xml:space="preserve">Effectivement, les études d'ordre qualitatif menées jusqu’à aujourd’hui dans le contexte sportif démontrent plusieurs sortes de conséquences différentes des maltraitances. On récence ainsi comme conséquences : l’anxiété, la dépression, les envies suicidaire et une basse estime de soi </w:t>
      </w:r>
      <w:r>
        <w:rPr>
          <w:rFonts w:ascii="Times" w:hAnsi="Times" w:cs="Arial"/>
          <w:color w:val="000000" w:themeColor="text1"/>
          <w:shd w:val="clear" w:color="auto" w:fill="FFFFFF"/>
        </w:rPr>
        <w:fldChar w:fldCharType="begin"/>
      </w:r>
      <w:r>
        <w:rPr>
          <w:rFonts w:ascii="Times" w:hAnsi="Times" w:cs="Arial"/>
          <w:color w:val="000000" w:themeColor="text1"/>
          <w:shd w:val="clear" w:color="auto" w:fill="FFFFFF"/>
        </w:rPr>
        <w:instrText xml:space="preserve"> ADDIN ZOTERO_ITEM CSL_CITATION {"citationID":"GhfzohDx","properties":{"formattedCitation":"(Fasting et al., 2002, 2007; Kavanagh et al., 2017; Stirling &amp; Kerr, 2008)","plainCitation":"(Fasting et al., 2002, 2007; Kavanagh et al., 2017; Stirling &amp; Kerr, 2008)","noteIndex":0},"citationItems":[{"id":18,"uris":["http://zotero.org/users/9928041/items/JGD8DF6A"],"itemData":{"id":18,"type":"article-journal","abstract":"Sexual harassment research was first undertaken in the workplace and educational settings. Research on sexual harassment in sport is scarce but has grown steadily since the mid1980s.Even so, very little is known about the causes and/or characteristics and/or consequences of sexual harassment in sport settings. This article reports on thefindingsfrorn interviews with 25 elitefemale athletes in Norway who indicated in aprior survey [n =572)that they had experienced sexual harassmentfrom someone in sport. The consequences ofthe incidents of sexual harassment that were reported were mostly negative, but some also reported that their experiences of sexual harassment had had no consequences for them. ‘Thinking about the incidents’, a ‘destroyed relationship with the coach’, and ‘a more negative view of men in general’ were the most often negative consequences mentioned. In addition, a surprising number had chosen to move to a different sport o r to drop out of elite sport altogether because of the harassment.","container-title":"Journal of Sexual Aggression","DOI":"10.1080/13552600208413338","ISSN":"1355-2600, 1742-6545","issue":"2","journalAbbreviation":"Journal of Sexual Aggression","language":"en","page":"37-48","source":"DOI.org (Crossref)","title":"Consequences of sexual harassment in sport for female athletes","volume":"8","author":[{"family":"Fasting","given":"Kari"},{"family":"Brackenridge","given":"Celia"},{"family":"Walseth","given":"Kristin"}],"issued":{"date-parts":[["2002",7]]}}},{"id":160,"uris":["http://zotero.org/users/9928041/items/KXHPAB84"],"itemData":{"id":160,"type":"article-journal","abstract":"The examination of sexual harassment in sport has become an active research field within the past two decades. It is especially important for sport psychology consultants to understand this issue because they have professional opportunities to influence both individual and organizational responses to it. This article uses interview data from an investigation of sexual harassment in sport to examine the personal responses of 25 elite female athletes to their experiences of sexual harassment. The athletes reacted with disgust, fear, irritation, and anger when the sexually harassing incidents occurred. They also demonstrated individual, internally-focused responses to the harassment rather than collective, externally-focused ones. This suggests that sport organizations have much work to do on both education and organizational change if sexual harassment is to be challenged and eradicated. The findings also indicate that sport psychology consultants have a role to play in equipping athletes with the necessary skills to avert or confront sexual harassment in sport.","container-title":"Journal of Applied Sport Psychology","DOI":"10.1080/10413200701599165","journalAbbreviation":"Journal of Applied Sport Psychology","source":"ResearchGate","title":"Women Athletes’ Personal Responses to Sexual Harassment in Sport","volume":"19","author":[{"family":"Fasting","given":"Kari"},{"family":"Brackenridge","given":"Celia"},{"family":"Walseth","given":"Kristin"}],"issued":{"date-parts":[["2007",10,18]]}}},{"id":20,"uris":["http://zotero.org/users/9928041/items/WHEJTBAP"],"itemData":{"id":20,"type":"article-journal","container-title":"Journal of Applied Sport Psychology","DOI":"10.1080/10413200.2017.1298165","ISSN":"1041-3200, 1533-1571","issue":"4","journalAbbreviation":"Journal of Applied Sport Psychology","language":"en","page":"402-417","source":"DOI.org (Crossref)","title":"Elite Athletes' Experience of Coping With Emotional Abuse in the Coach–Athlete Relationship","volume":"29","author":[{"family":"Kavanagh","given":"Emma"},{"family":"Brown","given":"Lorraine"},{"family":"Jones","given":"Ian"}],"issued":{"date-parts":[["2017",10,2]]}}},{"id":34,"uris":["http://zotero.org/users/9928041/items/Q2BLJJMV"],"itemData":{"id":34,"type":"article-journal","abstract":"In this study, we used a qualitative research design to explore athletes’ experiences of emotional abuse in sport. Semistructured interviews were conducted with 14 retired, elite female swimmers, and data were analysed inductively using open, axial, and selective coding procedures. Findings revealed that emotionally abusive behaviours of the coach occurred in three ways: through physical behaviours, verbal behaviours, and the denial of attention and support. Based on our findings, a definition of emotional abuse in sport is proposed. This definition of emotional abuse is the first definition derived from the experiences of emotional abuse within an athletic environment. It encapsulates previous definitions of emotional abuse, types of emotionally abusive behaviours, and outcomes of these behaviours. The need for an athlete protection initiative in sport is discussed and recommendations are made for future research.","container-title":"European Journal of Sport Science","DOI":"10.1080/17461390802086281","ISSN":"1746-1391, 1536-7290","issue":"4","journalAbbreviation":"European Journal of Sport Science","language":"en","page":"173-181","source":"DOI.org (Crossref)","title":"Defining and categorizing emotional abuse in sport","volume":"8","author":[{"family":"Stirling","given":"Ashley E."},{"family":"Kerr","given":"Gretchen A."}],"issued":{"date-parts":[["2008",7]]}}}],"schema":"https://github.com/citation-style-language/schema/raw/master/csl-citation.json"} </w:instrText>
      </w:r>
      <w:r>
        <w:rPr>
          <w:rFonts w:ascii="Times" w:hAnsi="Times" w:cs="Arial"/>
          <w:color w:val="000000" w:themeColor="text1"/>
          <w:shd w:val="clear" w:color="auto" w:fill="FFFFFF"/>
        </w:rPr>
        <w:fldChar w:fldCharType="separate"/>
      </w:r>
      <w:r>
        <w:rPr>
          <w:rFonts w:ascii="Times" w:hAnsi="Times" w:cs="Arial"/>
          <w:noProof/>
          <w:color w:val="000000" w:themeColor="text1"/>
          <w:shd w:val="clear" w:color="auto" w:fill="FFFFFF"/>
        </w:rPr>
        <w:t>(Fasting et al., 2002, 2007; Kavanagh et al., 2017; Stirling &amp; Kerr, 2008)</w:t>
      </w:r>
      <w:r>
        <w:rPr>
          <w:rFonts w:ascii="Times" w:hAnsi="Times" w:cs="Arial"/>
          <w:color w:val="000000" w:themeColor="text1"/>
          <w:shd w:val="clear" w:color="auto" w:fill="FFFFFF"/>
        </w:rPr>
        <w:fldChar w:fldCharType="end"/>
      </w:r>
      <w:r>
        <w:rPr>
          <w:rFonts w:ascii="Times" w:hAnsi="Times" w:cs="Arial"/>
          <w:color w:val="000000" w:themeColor="text1"/>
          <w:shd w:val="clear" w:color="auto" w:fill="FFFFFF"/>
        </w:rPr>
        <w:t xml:space="preserve">. De plus, une étude quantitative démontre des conséquences décrites comme de la poly victimisation, </w:t>
      </w:r>
      <w:r w:rsidR="001B50A0">
        <w:rPr>
          <w:rFonts w:ascii="Times" w:hAnsi="Times" w:cs="Arial"/>
          <w:color w:val="000000" w:themeColor="text1"/>
          <w:shd w:val="clear" w:color="auto" w:fill="FFFFFF"/>
        </w:rPr>
        <w:t xml:space="preserve">à savoir </w:t>
      </w:r>
      <w:r>
        <w:rPr>
          <w:rFonts w:ascii="Times" w:hAnsi="Times" w:cs="Arial"/>
          <w:color w:val="000000" w:themeColor="text1"/>
          <w:shd w:val="clear" w:color="auto" w:fill="FFFFFF"/>
        </w:rPr>
        <w:t xml:space="preserve">une pauvre qualité de vie, et une baisse de la santé mentale à l’âge adulte </w:t>
      </w:r>
      <w:r>
        <w:rPr>
          <w:rFonts w:ascii="Times" w:hAnsi="Times" w:cs="Arial"/>
          <w:color w:val="000000" w:themeColor="text1"/>
          <w:shd w:val="clear" w:color="auto" w:fill="FFFFFF"/>
        </w:rPr>
        <w:fldChar w:fldCharType="begin"/>
      </w:r>
      <w:r>
        <w:rPr>
          <w:rFonts w:ascii="Times" w:hAnsi="Times" w:cs="Arial"/>
          <w:color w:val="000000" w:themeColor="text1"/>
          <w:shd w:val="clear" w:color="auto" w:fill="FFFFFF"/>
        </w:rPr>
        <w:instrText xml:space="preserve"> ADDIN ZOTERO_ITEM CSL_CITATION {"citationID":"B2SDVC8H","properties":{"formattedCitation":"(Vertommen et al., 2018)","plainCitation":"(Vertommen et al., 2018)","noteIndex":0},"citationItems":[{"id":218,"uris":["http://zotero.org/users/9928041/items/QI9IRAMP"],"itemData":{"id":218,"type":"article-journal","container-title":"Child Abuse &amp; Neglect","DOI":"10.1016/j.chiabu.2017.12.013","ISSN":"01452134","journalAbbreviation":"Child Abuse &amp; Neglect","language":"en","page":"459-468","source":"DOI.org (Crossref)","title":"Severe interpersonal violence against children in sport: Associated mental health problems and quality of life in adulthood","title-short":"Severe interpersonal violence against children in sport","volume":"76","author":[{"family":"Vertommen","given":"Tine"},{"family":"Kampen","given":"Jarl"},{"family":"Schipper-van Veldhoven","given":"Nicolette"},{"family":"Uzieblo","given":"Kasia"},{"family":"Van Den Eede","given":"Filip"}],"issued":{"date-parts":[["2018",2]]}}}],"schema":"https://github.com/citation-style-language/schema/raw/master/csl-citation.json"} </w:instrText>
      </w:r>
      <w:r>
        <w:rPr>
          <w:rFonts w:ascii="Times" w:hAnsi="Times" w:cs="Arial"/>
          <w:color w:val="000000" w:themeColor="text1"/>
          <w:shd w:val="clear" w:color="auto" w:fill="FFFFFF"/>
        </w:rPr>
        <w:fldChar w:fldCharType="separate"/>
      </w:r>
      <w:r>
        <w:rPr>
          <w:rFonts w:ascii="Times" w:hAnsi="Times" w:cs="Arial"/>
          <w:color w:val="000000" w:themeColor="text1"/>
          <w:shd w:val="clear" w:color="auto" w:fill="FFFFFF"/>
        </w:rPr>
        <w:t>(Vertommen et al., 2018)</w:t>
      </w:r>
      <w:r>
        <w:rPr>
          <w:rFonts w:ascii="Times" w:hAnsi="Times" w:cs="Arial"/>
          <w:color w:val="000000" w:themeColor="text1"/>
          <w:shd w:val="clear" w:color="auto" w:fill="FFFFFF"/>
        </w:rPr>
        <w:fldChar w:fldCharType="end"/>
      </w:r>
      <w:r>
        <w:rPr>
          <w:rFonts w:ascii="Times" w:hAnsi="Times" w:cs="Arial"/>
          <w:color w:val="000000" w:themeColor="text1"/>
          <w:shd w:val="clear" w:color="auto" w:fill="FFFFFF"/>
        </w:rPr>
        <w:t xml:space="preserve"> . Enfin, les athlètes ayant subi des maltraitances sexuelles expriment un risque de dépression plus fort ainsi qu’un niveau de bien-être moins grand </w:t>
      </w:r>
      <w:r>
        <w:rPr>
          <w:rFonts w:ascii="Times" w:hAnsi="Times" w:cs="Arial"/>
          <w:color w:val="000000" w:themeColor="text1"/>
          <w:shd w:val="clear" w:color="auto" w:fill="FFFFFF"/>
        </w:rPr>
        <w:fldChar w:fldCharType="begin"/>
      </w:r>
      <w:r>
        <w:rPr>
          <w:rFonts w:ascii="Times" w:hAnsi="Times" w:cs="Arial"/>
          <w:color w:val="000000" w:themeColor="text1"/>
          <w:shd w:val="clear" w:color="auto" w:fill="FFFFFF"/>
        </w:rPr>
        <w:instrText xml:space="preserve"> ADDIN ZOTERO_ITEM CSL_CITATION {"citationID":"WgqOdWuB","properties":{"formattedCitation":"(Ohlert et al., 2019)","plainCitation":"(Ohlert et al., 2019)","noteIndex":0},"citationItems":[{"id":219,"uris":["http://zotero.org/users/9928041/items/TUX2WF9W"],"itemData":{"id":219,"type":"article-journal","abstract":"The experience of sexual violence is known to be associated with a higher risk for depression and reduced long-term well-being, but the association has not been determined in elite athletes. Therefore, the aim of the current study was to further our understanding of the consequences of sexual violence experiences in elite athletes and into the influence of the context of the incidents. In total, 1529 German elite athletes took part in an online survey. Results reveal that athletes who had experienced sexual violence indicated lower well-being and a higher risk for depression. Also, the context of the incidents did influence the sexual violence – well-being/risk for depression relationship. In addition to showing that elite athletes are a very vulnerable group for different forms of interpersonal violence, our results underpin the need for more preventive measures in the area of (elite) sport when it comes to the prevention of interpersonal violence.","container-title":"Journal of Clinical Sport Psychology","DOI":"10.1123/jcsp.2019-0008","ISSN":"1932-927X, 1932-9261","issue":"2","language":"en_US","note":"publisher: Human Kinetics\nsection: Journal of Clinical Sport Psychology","page":"311-329","source":"journals.humankinetics.com","title":"Association Between Sexual Violence Experiences and Well-Being and Risk for Depression in Elite Athletes Depends on the Context of the Incidents","volume":"13","author":[{"family":"Ohlert","given":"Jeannine"},{"family":"Rau","given":"Thea"},{"family":"Allroggen","given":"Marc"}],"issued":{"date-parts":[["2019"]]}}}],"schema":"https://github.com/citation-style-language/schema/raw/master/csl-citation.json"} </w:instrText>
      </w:r>
      <w:r>
        <w:rPr>
          <w:rFonts w:ascii="Times" w:hAnsi="Times" w:cs="Arial"/>
          <w:color w:val="000000" w:themeColor="text1"/>
          <w:shd w:val="clear" w:color="auto" w:fill="FFFFFF"/>
        </w:rPr>
        <w:fldChar w:fldCharType="separate"/>
      </w:r>
      <w:r>
        <w:rPr>
          <w:rFonts w:ascii="Times" w:hAnsi="Times" w:cs="Arial"/>
          <w:noProof/>
          <w:color w:val="000000" w:themeColor="text1"/>
          <w:shd w:val="clear" w:color="auto" w:fill="FFFFFF"/>
        </w:rPr>
        <w:t>(Ohlert et al., 2019)</w:t>
      </w:r>
      <w:r>
        <w:rPr>
          <w:rFonts w:ascii="Times" w:hAnsi="Times" w:cs="Arial"/>
          <w:color w:val="000000" w:themeColor="text1"/>
          <w:shd w:val="clear" w:color="auto" w:fill="FFFFFF"/>
        </w:rPr>
        <w:fldChar w:fldCharType="end"/>
      </w:r>
      <w:r>
        <w:rPr>
          <w:rFonts w:ascii="Times" w:hAnsi="Times" w:cs="Arial"/>
          <w:color w:val="000000" w:themeColor="text1"/>
          <w:shd w:val="clear" w:color="auto" w:fill="FFFFFF"/>
        </w:rPr>
        <w:t xml:space="preserve">. </w:t>
      </w:r>
    </w:p>
    <w:p w14:paraId="333FD9F6" w14:textId="77777777" w:rsidR="00EF09B2" w:rsidRDefault="00EF09B2" w:rsidP="00EF09B2">
      <w:pPr>
        <w:spacing w:line="360" w:lineRule="auto"/>
        <w:jc w:val="both"/>
        <w:rPr>
          <w:rFonts w:ascii="Times" w:hAnsi="Times" w:cs="Arial"/>
          <w:color w:val="000000" w:themeColor="text1"/>
          <w:shd w:val="clear" w:color="auto" w:fill="FFFFFF"/>
        </w:rPr>
      </w:pPr>
    </w:p>
    <w:p w14:paraId="7CD8F68C" w14:textId="77777777" w:rsidR="00EF09B2" w:rsidRDefault="00EF09B2" w:rsidP="00341A3B"/>
    <w:p w14:paraId="215D3EA0" w14:textId="2095BC8A" w:rsidR="00132A34" w:rsidRPr="00443ED7" w:rsidRDefault="00132A34" w:rsidP="00132A34">
      <w:pPr>
        <w:pStyle w:val="Standard"/>
        <w:spacing w:line="360" w:lineRule="auto"/>
        <w:jc w:val="both"/>
        <w:rPr>
          <w:rFonts w:ascii="Times" w:hAnsi="Times"/>
        </w:rPr>
      </w:pPr>
      <w:r w:rsidRPr="00443ED7">
        <w:rPr>
          <w:rFonts w:ascii="Times" w:hAnsi="Times"/>
        </w:rPr>
        <w:lastRenderedPageBreak/>
        <w:t>Stirling et Kerr (2008) démontrent plusieurs réponses observées face à une maltraitance psychologique, physique et/ou de négligence. Dans un premier temps, la négligence envers un</w:t>
      </w:r>
      <w:r>
        <w:rPr>
          <w:rFonts w:ascii="Times" w:hAnsi="Times"/>
        </w:rPr>
        <w:sym w:font="Symbol" w:char="F0D7"/>
      </w:r>
      <w:r w:rsidRPr="00443ED7">
        <w:rPr>
          <w:rFonts w:ascii="Times" w:hAnsi="Times"/>
        </w:rPr>
        <w:t>e individu</w:t>
      </w:r>
      <w:r>
        <w:rPr>
          <w:rFonts w:ascii="Times" w:hAnsi="Times"/>
        </w:rPr>
        <w:sym w:font="Symbol" w:char="F0D7"/>
      </w:r>
      <w:r w:rsidRPr="00443ED7">
        <w:rPr>
          <w:rFonts w:ascii="Times" w:hAnsi="Times"/>
        </w:rPr>
        <w:t>e est ressortie comme étant l’élément avec le plus de répercussion sur le psychisme. En deuxième temps</w:t>
      </w:r>
      <w:r>
        <w:rPr>
          <w:rFonts w:ascii="Times" w:hAnsi="Times"/>
        </w:rPr>
        <w:t>,</w:t>
      </w:r>
      <w:r w:rsidRPr="00443ED7">
        <w:rPr>
          <w:rFonts w:ascii="Times" w:hAnsi="Times"/>
        </w:rPr>
        <w:t xml:space="preserve"> vie</w:t>
      </w:r>
      <w:r w:rsidR="001B50A0">
        <w:rPr>
          <w:rFonts w:ascii="Times" w:hAnsi="Times"/>
        </w:rPr>
        <w:t>n</w:t>
      </w:r>
      <w:r w:rsidRPr="00443ED7">
        <w:rPr>
          <w:rFonts w:ascii="Times" w:hAnsi="Times"/>
        </w:rPr>
        <w:t>n</w:t>
      </w:r>
      <w:r w:rsidR="001B50A0">
        <w:rPr>
          <w:rFonts w:ascii="Times" w:hAnsi="Times"/>
        </w:rPr>
        <w:t>en</w:t>
      </w:r>
      <w:r w:rsidRPr="00443ED7">
        <w:rPr>
          <w:rFonts w:ascii="Times" w:hAnsi="Times"/>
        </w:rPr>
        <w:t>t les maltraitances émotionnelles et pour finir les maltraitance</w:t>
      </w:r>
      <w:r>
        <w:rPr>
          <w:rFonts w:ascii="Times" w:hAnsi="Times"/>
        </w:rPr>
        <w:t>s</w:t>
      </w:r>
      <w:r w:rsidRPr="00443ED7">
        <w:rPr>
          <w:rFonts w:ascii="Times" w:hAnsi="Times"/>
        </w:rPr>
        <w:t xml:space="preserve"> physiques. Les sportif</w:t>
      </w:r>
      <w:r>
        <w:rPr>
          <w:rFonts w:ascii="Times" w:hAnsi="Times"/>
        </w:rPr>
        <w:sym w:font="Symbol" w:char="F0D7"/>
      </w:r>
      <w:proofErr w:type="spellStart"/>
      <w:r w:rsidRPr="00443ED7">
        <w:rPr>
          <w:rFonts w:ascii="Times" w:hAnsi="Times"/>
        </w:rPr>
        <w:t>ves</w:t>
      </w:r>
      <w:proofErr w:type="spellEnd"/>
      <w:r w:rsidRPr="00443ED7">
        <w:rPr>
          <w:rFonts w:ascii="Times" w:hAnsi="Times"/>
        </w:rPr>
        <w:t xml:space="preserve"> expérimentent de la peur immédiate lorsqu’un</w:t>
      </w:r>
      <w:r>
        <w:rPr>
          <w:rFonts w:ascii="Times" w:hAnsi="Times"/>
        </w:rPr>
        <w:sym w:font="Symbol" w:char="F0D7"/>
      </w:r>
      <w:r w:rsidRPr="00443ED7">
        <w:rPr>
          <w:rFonts w:ascii="Times" w:hAnsi="Times"/>
        </w:rPr>
        <w:t>e entraineur</w:t>
      </w:r>
      <w:r>
        <w:rPr>
          <w:rFonts w:ascii="Times" w:hAnsi="Times"/>
        </w:rPr>
        <w:sym w:font="Symbol" w:char="F0D7"/>
      </w:r>
      <w:proofErr w:type="spellStart"/>
      <w:r w:rsidRPr="00443ED7">
        <w:rPr>
          <w:rFonts w:ascii="Times" w:hAnsi="Times"/>
        </w:rPr>
        <w:t>euse</w:t>
      </w:r>
      <w:proofErr w:type="spellEnd"/>
      <w:r w:rsidRPr="00443ED7">
        <w:rPr>
          <w:rFonts w:ascii="Times" w:hAnsi="Times"/>
        </w:rPr>
        <w:t xml:space="preserve"> fait preuve de violence envers eux</w:t>
      </w:r>
      <w:r w:rsidR="001B50A0">
        <w:rPr>
          <w:rFonts w:ascii="Times" w:hAnsi="Times"/>
        </w:rPr>
        <w:sym w:font="Symbol" w:char="F0D7"/>
      </w:r>
      <w:r w:rsidR="001B50A0">
        <w:rPr>
          <w:rFonts w:ascii="Times" w:hAnsi="Times"/>
        </w:rPr>
        <w:t>elles</w:t>
      </w:r>
      <w:r w:rsidRPr="00443ED7">
        <w:rPr>
          <w:rFonts w:ascii="Times" w:hAnsi="Times"/>
        </w:rPr>
        <w:t xml:space="preserve"> en raison de leur désarroi face à une situation où ils</w:t>
      </w:r>
      <w:r>
        <w:rPr>
          <w:rFonts w:ascii="Times" w:hAnsi="Times"/>
        </w:rPr>
        <w:sym w:font="Symbol" w:char="F0D7"/>
      </w:r>
      <w:r w:rsidRPr="00443ED7">
        <w:rPr>
          <w:rFonts w:ascii="Times" w:hAnsi="Times"/>
        </w:rPr>
        <w:t>elles n’ont pas su réagir autrement.</w:t>
      </w:r>
      <w:r>
        <w:rPr>
          <w:rFonts w:ascii="Times" w:hAnsi="Times"/>
        </w:rPr>
        <w:t xml:space="preserve"> </w:t>
      </w:r>
    </w:p>
    <w:p w14:paraId="5EDA790F" w14:textId="7E630DAF" w:rsidR="00B3460D" w:rsidRDefault="00B3460D" w:rsidP="00233A16">
      <w:pPr>
        <w:spacing w:line="360" w:lineRule="auto"/>
        <w:jc w:val="both"/>
        <w:rPr>
          <w:rFonts w:ascii="Times" w:hAnsi="Times" w:cs="Arial"/>
          <w:color w:val="000000" w:themeColor="text1"/>
          <w:shd w:val="clear" w:color="auto" w:fill="FFFFFF"/>
        </w:rPr>
      </w:pPr>
    </w:p>
    <w:p w14:paraId="5C2A1800" w14:textId="7820C09D" w:rsidR="00B3460D" w:rsidRDefault="00B3460D" w:rsidP="00B3460D">
      <w:pPr>
        <w:pStyle w:val="Standard"/>
        <w:spacing w:before="100" w:after="28" w:line="360" w:lineRule="auto"/>
        <w:jc w:val="both"/>
        <w:rPr>
          <w:rFonts w:ascii="Times" w:hAnsi="Times"/>
        </w:rPr>
      </w:pPr>
      <w:r>
        <w:rPr>
          <w:rFonts w:ascii="Times" w:hAnsi="Times"/>
        </w:rPr>
        <w:t xml:space="preserve">L’étude de </w:t>
      </w:r>
      <w:proofErr w:type="spellStart"/>
      <w:r>
        <w:rPr>
          <w:rFonts w:ascii="Times" w:hAnsi="Times"/>
        </w:rPr>
        <w:t>Filipas</w:t>
      </w:r>
      <w:proofErr w:type="spellEnd"/>
      <w:r>
        <w:rPr>
          <w:rFonts w:ascii="Times" w:hAnsi="Times"/>
        </w:rPr>
        <w:t xml:space="preserve"> et </w:t>
      </w:r>
      <w:proofErr w:type="spellStart"/>
      <w:r>
        <w:rPr>
          <w:rFonts w:ascii="Times" w:hAnsi="Times"/>
        </w:rPr>
        <w:t>Ullman</w:t>
      </w:r>
      <w:proofErr w:type="spellEnd"/>
      <w:r>
        <w:rPr>
          <w:rFonts w:ascii="Times" w:hAnsi="Times"/>
        </w:rPr>
        <w:t xml:space="preserve"> en 2006 nous renseigne plus spécifiquement sur l’examen des séquelles psychologiques dues aux maltraitance sexuelles(s). Celles-ci s’illustrent par des indicateurs comportementaux comme par exemple une attitude sexualisée, un stress post-traumatique ou une consommation d'alcool. Ces éléments sont des indices d’une ma</w:t>
      </w:r>
      <w:r w:rsidR="001B50A0">
        <w:rPr>
          <w:rFonts w:ascii="Times" w:hAnsi="Times"/>
        </w:rPr>
        <w:t>uvaise</w:t>
      </w:r>
      <w:r>
        <w:rPr>
          <w:rFonts w:ascii="Times" w:hAnsi="Times"/>
        </w:rPr>
        <w:t xml:space="preserve"> adaptation des stratégies de « coping » </w:t>
      </w:r>
      <w:r>
        <w:rPr>
          <w:rStyle w:val="Appelnotedebasdep"/>
        </w:rPr>
        <w:footnoteReference w:id="1"/>
      </w:r>
      <w:r>
        <w:rPr>
          <w:rFonts w:ascii="Times" w:hAnsi="Times"/>
        </w:rPr>
        <w:t xml:space="preserve"> et intensifie le risque d’être victimes à nouveau au futur. De plus, la dissociation de l’individu envers sa propre personne semble être une réaction et une manière de faire face à la situation</w:t>
      </w:r>
      <w:r w:rsidR="001B50A0">
        <w:rPr>
          <w:rFonts w:ascii="Times" w:hAnsi="Times"/>
        </w:rPr>
        <w:t>.</w:t>
      </w:r>
      <w:r>
        <w:rPr>
          <w:rFonts w:ascii="Times" w:hAnsi="Times"/>
        </w:rPr>
        <w:t xml:space="preserve"> </w:t>
      </w:r>
      <w:r w:rsidR="001B50A0">
        <w:rPr>
          <w:rFonts w:ascii="Times" w:hAnsi="Times"/>
        </w:rPr>
        <w:t xml:space="preserve">Or </w:t>
      </w:r>
      <w:r>
        <w:rPr>
          <w:rFonts w:ascii="Times" w:hAnsi="Times"/>
        </w:rPr>
        <w:t>cette réponse reste éphémère. Finalement, cette étude relève l’intensité des réponses et du stress post-traumatique en corrélation avec la force des maltraitances.</w:t>
      </w:r>
    </w:p>
    <w:p w14:paraId="1B8A4059" w14:textId="77777777" w:rsidR="00C7299C" w:rsidRDefault="00C7299C" w:rsidP="00B3460D">
      <w:pPr>
        <w:pStyle w:val="Standard"/>
        <w:spacing w:before="100" w:after="28" w:line="360" w:lineRule="auto"/>
        <w:jc w:val="both"/>
      </w:pPr>
    </w:p>
    <w:p w14:paraId="3910FF97" w14:textId="58DA519F" w:rsidR="00B3460D" w:rsidRPr="00EF09B2" w:rsidRDefault="00B3460D" w:rsidP="00EF09B2">
      <w:pPr>
        <w:pStyle w:val="NormalWeb"/>
        <w:spacing w:line="360" w:lineRule="auto"/>
        <w:jc w:val="both"/>
      </w:pPr>
      <w:r>
        <w:rPr>
          <w:rFonts w:ascii="Times" w:hAnsi="Times"/>
        </w:rPr>
        <w:t xml:space="preserve">Les maltraitances émotionnelles sont souvent corrélées avec des séquelles à long terme comme de l’anxiété, un dérèglement du comportement alimentaire, un retrait de la vie sociale ou de la dépression (Kerr et al., </w:t>
      </w:r>
      <w:proofErr w:type="gramStart"/>
      <w:r>
        <w:rPr>
          <w:rFonts w:ascii="Times" w:hAnsi="Times"/>
        </w:rPr>
        <w:t>2019;</w:t>
      </w:r>
      <w:proofErr w:type="gramEnd"/>
      <w:r>
        <w:rPr>
          <w:rFonts w:ascii="Times" w:hAnsi="Times"/>
        </w:rPr>
        <w:t xml:space="preserve"> Stirling &amp; Kerr, 2008, 2009, 2014). Les athlètes utilisent donc différentes stratégies pour faire face aux maltraitances par combinaison de celles-ci ou en isolant l’une d’entre elles (</w:t>
      </w:r>
      <w:proofErr w:type="spellStart"/>
      <w:r>
        <w:rPr>
          <w:rFonts w:ascii="Times" w:hAnsi="Times"/>
        </w:rPr>
        <w:t>Días</w:t>
      </w:r>
      <w:proofErr w:type="spellEnd"/>
      <w:r>
        <w:rPr>
          <w:rFonts w:ascii="Times" w:hAnsi="Times"/>
        </w:rPr>
        <w:t xml:space="preserve"> et al., </w:t>
      </w:r>
      <w:proofErr w:type="gramStart"/>
      <w:r>
        <w:rPr>
          <w:rFonts w:ascii="Times" w:hAnsi="Times"/>
        </w:rPr>
        <w:t>2012)(</w:t>
      </w:r>
      <w:proofErr w:type="spellStart"/>
      <w:proofErr w:type="gramEnd"/>
      <w:r>
        <w:rPr>
          <w:rFonts w:ascii="Times" w:hAnsi="Times"/>
        </w:rPr>
        <w:t>Nicholls</w:t>
      </w:r>
      <w:proofErr w:type="spellEnd"/>
      <w:r>
        <w:rPr>
          <w:rFonts w:ascii="Times" w:hAnsi="Times"/>
        </w:rPr>
        <w:t xml:space="preserve"> &amp; </w:t>
      </w:r>
      <w:proofErr w:type="spellStart"/>
      <w:r>
        <w:rPr>
          <w:rFonts w:ascii="Times" w:hAnsi="Times"/>
        </w:rPr>
        <w:t>Polman</w:t>
      </w:r>
      <w:proofErr w:type="spellEnd"/>
      <w:r>
        <w:rPr>
          <w:rFonts w:ascii="Times" w:hAnsi="Times"/>
        </w:rPr>
        <w:t xml:space="preserve">, 2007). Ces stratégies sont les </w:t>
      </w:r>
      <w:r>
        <w:rPr>
          <w:rFonts w:ascii="Times" w:hAnsi="Times"/>
        </w:rPr>
        <w:lastRenderedPageBreak/>
        <w:t xml:space="preserve">suivantes : résolution de problème, relaxation, désengagement mental et physique, distraction, ignorance, augmenter la charge d’effort, confrontation, discours interne, aide social (Bryant &amp; </w:t>
      </w:r>
      <w:proofErr w:type="spellStart"/>
      <w:r>
        <w:rPr>
          <w:rFonts w:ascii="Times" w:hAnsi="Times"/>
        </w:rPr>
        <w:t>Clement</w:t>
      </w:r>
      <w:proofErr w:type="spellEnd"/>
      <w:r>
        <w:rPr>
          <w:rFonts w:ascii="Times" w:hAnsi="Times"/>
        </w:rPr>
        <w:t xml:space="preserve">, </w:t>
      </w:r>
      <w:proofErr w:type="gramStart"/>
      <w:r>
        <w:rPr>
          <w:rFonts w:ascii="Times" w:hAnsi="Times"/>
        </w:rPr>
        <w:t>2015)(</w:t>
      </w:r>
      <w:proofErr w:type="spellStart"/>
      <w:proofErr w:type="gramEnd"/>
      <w:r>
        <w:rPr>
          <w:rFonts w:ascii="Times" w:hAnsi="Times"/>
        </w:rPr>
        <w:t>Hoar</w:t>
      </w:r>
      <w:proofErr w:type="spellEnd"/>
      <w:r>
        <w:rPr>
          <w:rFonts w:ascii="Times" w:hAnsi="Times"/>
        </w:rPr>
        <w:t xml:space="preserve"> &amp; Evans, 2010)(Nicolas et al., 2011).</w:t>
      </w:r>
    </w:p>
    <w:p w14:paraId="62722AC2" w14:textId="77777777" w:rsidR="00233A16" w:rsidRDefault="00233A16" w:rsidP="00233A16">
      <w:pPr>
        <w:spacing w:line="360" w:lineRule="auto"/>
        <w:jc w:val="both"/>
        <w:rPr>
          <w:rFonts w:ascii="Times" w:hAnsi="Times" w:cs="Arial"/>
          <w:color w:val="000000" w:themeColor="text1"/>
          <w:shd w:val="clear" w:color="auto" w:fill="FFFFFF"/>
        </w:rPr>
      </w:pPr>
    </w:p>
    <w:p w14:paraId="7F456277" w14:textId="4A7A191A" w:rsidR="00B3460D" w:rsidRDefault="00B3460D" w:rsidP="00B3460D">
      <w:pPr>
        <w:pStyle w:val="Standard"/>
        <w:spacing w:line="360" w:lineRule="auto"/>
        <w:jc w:val="both"/>
      </w:pPr>
      <w:r w:rsidRPr="008618CF">
        <w:rPr>
          <w:rFonts w:ascii="Times" w:hAnsi="Times"/>
          <w:color w:val="000000"/>
          <w:lang w:val="fr-FR"/>
        </w:rPr>
        <w:t xml:space="preserve">L'adaptation dans le temps selon </w:t>
      </w:r>
      <w:proofErr w:type="spellStart"/>
      <w:r w:rsidRPr="008618CF">
        <w:rPr>
          <w:rFonts w:ascii="Times" w:hAnsi="Times"/>
          <w:color w:val="000000"/>
          <w:lang w:val="fr-FR"/>
        </w:rPr>
        <w:t>Kavanagh</w:t>
      </w:r>
      <w:proofErr w:type="spellEnd"/>
      <w:r w:rsidRPr="008618CF">
        <w:rPr>
          <w:rFonts w:ascii="Times" w:hAnsi="Times"/>
          <w:color w:val="000000"/>
          <w:lang w:val="fr-FR"/>
        </w:rPr>
        <w:t xml:space="preserve"> et collaborateur (2017) peut se décrire de plusieurs manières, à savoir l'évitement (comme ne pas se rendre à entraînement), la recherche de soutien, l'abandon pour avoir un sentiment de contrôle. Et enfin la création de sens par l’expérience se traduit par exemple comme la considération des comportements subis comme un problème universel </w:t>
      </w:r>
      <w:proofErr w:type="gramStart"/>
      <w:r w:rsidRPr="008618CF">
        <w:rPr>
          <w:rFonts w:ascii="Times" w:hAnsi="Times"/>
          <w:color w:val="000000"/>
          <w:lang w:val="fr-FR"/>
        </w:rPr>
        <w:t>( «</w:t>
      </w:r>
      <w:proofErr w:type="gramEnd"/>
      <w:r w:rsidRPr="008618CF">
        <w:rPr>
          <w:rFonts w:ascii="Times" w:hAnsi="Times"/>
          <w:color w:val="000000"/>
          <w:lang w:val="fr-FR"/>
        </w:rPr>
        <w:t> je ne suis pas seul</w:t>
      </w:r>
      <w:r>
        <w:rPr>
          <w:rFonts w:ascii="Times" w:hAnsi="Times"/>
          <w:color w:val="000000"/>
          <w:lang w:val="fr-FR"/>
        </w:rPr>
        <w:sym w:font="Symbol" w:char="F0D7"/>
      </w:r>
      <w:r w:rsidRPr="008618CF">
        <w:rPr>
          <w:rFonts w:ascii="Times" w:hAnsi="Times"/>
          <w:color w:val="000000"/>
          <w:lang w:val="fr-FR"/>
        </w:rPr>
        <w:t>e »).</w:t>
      </w:r>
    </w:p>
    <w:p w14:paraId="6F0506D6" w14:textId="2EE42C8A" w:rsidR="00B225C2" w:rsidRPr="0089666C" w:rsidRDefault="00B225C2" w:rsidP="006C3BC9"/>
    <w:p w14:paraId="028D7A16" w14:textId="77777777" w:rsidR="00B225C2" w:rsidRPr="0089666C" w:rsidRDefault="00B225C2" w:rsidP="006C3BC9"/>
    <w:p w14:paraId="736DB6EB" w14:textId="6CD555A3" w:rsidR="006C3BC9" w:rsidRDefault="006C3BC9" w:rsidP="006C3BC9">
      <w:pPr>
        <w:pStyle w:val="Titre3"/>
      </w:pPr>
      <w:bookmarkStart w:id="48" w:name="_Toc133056898"/>
      <w:r>
        <w:t>Les questionnaires</w:t>
      </w:r>
      <w:r w:rsidR="001A49FD">
        <w:t xml:space="preserve"> calculateurs </w:t>
      </w:r>
      <w:r>
        <w:t>des maltraitances dans le sport</w:t>
      </w:r>
      <w:bookmarkEnd w:id="48"/>
    </w:p>
    <w:p w14:paraId="4F434234" w14:textId="5E15EBBF" w:rsidR="007F04CC" w:rsidRDefault="007F04CC" w:rsidP="007F04CC">
      <w:pPr>
        <w:rPr>
          <w:ins w:id="49" w:author="Théo Tonossi" w:date="2023-04-22T11:54:00Z"/>
        </w:rPr>
      </w:pPr>
    </w:p>
    <w:p w14:paraId="0A01E052" w14:textId="4D239AA2" w:rsidR="00787EDC" w:rsidRPr="00787EDC" w:rsidRDefault="00787EDC" w:rsidP="007F04CC">
      <w:pPr>
        <w:rPr>
          <w:color w:val="FF0000"/>
          <w:rPrChange w:id="50" w:author="Théo Tonossi" w:date="2023-04-22T11:55:00Z">
            <w:rPr/>
          </w:rPrChange>
        </w:rPr>
      </w:pPr>
      <w:ins w:id="51" w:author="Théo Tonossi" w:date="2023-04-22T11:54:00Z">
        <w:r w:rsidRPr="00787EDC">
          <w:rPr>
            <w:color w:val="FF0000"/>
            <w:rPrChange w:id="52" w:author="Théo Tonossi" w:date="2023-04-22T11:55:00Z">
              <w:rPr/>
            </w:rPrChange>
          </w:rPr>
          <w:t>https://journals.sagepub.com/doi/full/10.1177/08862605221114155</w:t>
        </w:r>
      </w:ins>
    </w:p>
    <w:p w14:paraId="530F5460" w14:textId="77777777" w:rsidR="006C3BC9" w:rsidRDefault="006C3BC9" w:rsidP="006C3BC9"/>
    <w:p w14:paraId="0E24BC39" w14:textId="5C93EF9B" w:rsidR="00D65CE9" w:rsidRDefault="006C3BC9" w:rsidP="006C3BC9">
      <w:pPr>
        <w:spacing w:line="360" w:lineRule="auto"/>
        <w:jc w:val="both"/>
      </w:pPr>
      <w:r>
        <w:t xml:space="preserve">Dans cette rubrique </w:t>
      </w:r>
      <w:r w:rsidR="001B50A0">
        <w:t>sont</w:t>
      </w:r>
      <w:r>
        <w:t xml:space="preserve"> exposés les différents outils déjà réalisés </w:t>
      </w:r>
      <w:r w:rsidR="001B50A0">
        <w:t xml:space="preserve">dans l’horizon </w:t>
      </w:r>
      <w:r>
        <w:t xml:space="preserve">littéraire. En effet, notre questionnaire s’est construit </w:t>
      </w:r>
      <w:r w:rsidR="001B50A0">
        <w:t xml:space="preserve">dans le sillon de </w:t>
      </w:r>
      <w:r>
        <w:t>certains d’entre eux. Il semble donc nécessaire de les présenter et de faire ressortir les éléments qui s’apparentent ou non à notre questionnaire.</w:t>
      </w:r>
      <w:r w:rsidR="00D65CE9">
        <w:t xml:space="preserve"> Leurs</w:t>
      </w:r>
      <w:r>
        <w:t xml:space="preserve"> </w:t>
      </w:r>
      <w:r w:rsidR="00D65CE9">
        <w:t>résultats</w:t>
      </w:r>
      <w:r w:rsidR="00701137">
        <w:t>,</w:t>
      </w:r>
      <w:r w:rsidR="00D65CE9">
        <w:t xml:space="preserve"> la méthodologie </w:t>
      </w:r>
      <w:r w:rsidR="00701137">
        <w:t xml:space="preserve">ainsi que les limites </w:t>
      </w:r>
      <w:r w:rsidR="00D65CE9">
        <w:t xml:space="preserve">vont aussi être mis en exergue, dès lors la légitimité de la mise en œuvre </w:t>
      </w:r>
      <w:r w:rsidR="00701137">
        <w:t>de notre</w:t>
      </w:r>
      <w:r w:rsidR="00D65CE9">
        <w:t xml:space="preserve"> questionnaire va pouvoir être exposée.</w:t>
      </w:r>
      <w:r w:rsidR="00701137">
        <w:t xml:space="preserve"> En effet, celui-ci semble explorer des horizons qui n’ont pas encore été traité par un questionnaire ou un autre dans sa globalité. </w:t>
      </w:r>
    </w:p>
    <w:p w14:paraId="325C027F" w14:textId="77777777" w:rsidR="001B50A0" w:rsidRDefault="001B50A0" w:rsidP="006C3BC9">
      <w:pPr>
        <w:spacing w:line="360" w:lineRule="auto"/>
        <w:jc w:val="both"/>
      </w:pPr>
    </w:p>
    <w:p w14:paraId="325585EA" w14:textId="74DE5633" w:rsidR="003B40C7" w:rsidRDefault="00D65CE9" w:rsidP="00D65CE9">
      <w:pPr>
        <w:spacing w:line="360" w:lineRule="auto"/>
        <w:jc w:val="both"/>
      </w:pPr>
      <w:proofErr w:type="spellStart"/>
      <w:r>
        <w:t>Vertommen</w:t>
      </w:r>
      <w:proofErr w:type="spellEnd"/>
      <w:r>
        <w:t xml:space="preserve"> et collaborateurs mettent en place </w:t>
      </w:r>
      <w:r w:rsidR="003B40C7">
        <w:t>en 2016</w:t>
      </w:r>
      <w:r w:rsidR="002B54D6">
        <w:rPr>
          <w:rStyle w:val="Appelnotedebasdep"/>
        </w:rPr>
        <w:footnoteReference w:id="2"/>
      </w:r>
      <w:r w:rsidR="003B40C7">
        <w:t xml:space="preserve"> l’étude intitulée</w:t>
      </w:r>
      <w:r>
        <w:t xml:space="preserve"> « </w:t>
      </w:r>
      <w:proofErr w:type="spellStart"/>
      <w:r>
        <w:t>Interpersonal</w:t>
      </w:r>
      <w:proofErr w:type="spellEnd"/>
      <w:r>
        <w:t xml:space="preserve"> violence </w:t>
      </w:r>
      <w:proofErr w:type="spellStart"/>
      <w:r w:rsidRPr="00D65CE9">
        <w:t>against</w:t>
      </w:r>
      <w:proofErr w:type="spellEnd"/>
      <w:r w:rsidRPr="00D65CE9">
        <w:t xml:space="preserve"> </w:t>
      </w:r>
      <w:proofErr w:type="spellStart"/>
      <w:r w:rsidRPr="00D65CE9">
        <w:t>children</w:t>
      </w:r>
      <w:proofErr w:type="spellEnd"/>
      <w:r w:rsidRPr="00D65CE9">
        <w:t xml:space="preserve"> in sport in the </w:t>
      </w:r>
      <w:proofErr w:type="spellStart"/>
      <w:r w:rsidRPr="00D65CE9">
        <w:t>Netherlands</w:t>
      </w:r>
      <w:proofErr w:type="spellEnd"/>
      <w:r w:rsidRPr="00D65CE9">
        <w:t xml:space="preserve"> and </w:t>
      </w:r>
      <w:proofErr w:type="spellStart"/>
      <w:r w:rsidRPr="00D65CE9">
        <w:t>Belgium</w:t>
      </w:r>
      <w:proofErr w:type="spellEnd"/>
      <w:r>
        <w:t> »</w:t>
      </w:r>
      <w:r w:rsidRPr="00D65CE9">
        <w:t xml:space="preserve"> </w:t>
      </w:r>
      <w:r w:rsidR="003B40C7">
        <w:t xml:space="preserve">avec l’aide d’un questionnaire en ligne </w:t>
      </w:r>
      <w:r w:rsidR="003B40C7" w:rsidRPr="00D65CE9">
        <w:t>(IVIS)</w:t>
      </w:r>
      <w:r w:rsidR="003B40C7">
        <w:t xml:space="preserve">. Le questionnaire se compose de quatre sections. </w:t>
      </w:r>
      <w:r w:rsidR="001B50A0" w:rsidRPr="001B50A0">
        <w:t xml:space="preserve">La partie démographique et descriptive est la première, dans laquelle des informations relatives aux sports pratiqués ainsi que des informations personnelles y sont données (comme notamment l'âge, le genre, l'ethnicité). Les </w:t>
      </w:r>
      <w:r w:rsidR="001B50A0" w:rsidRPr="001B50A0">
        <w:lastRenderedPageBreak/>
        <w:t>trois dernières parties s’intéressent à l’expérience du répondant</w:t>
      </w:r>
      <w:r w:rsidR="001B50A0">
        <w:sym w:font="Symbol" w:char="F0D7"/>
      </w:r>
      <w:r w:rsidR="001B50A0" w:rsidRPr="001B50A0">
        <w:t>e selon les trois formes de maltraitance, à savoir psychologique, physique et sexuelle. Le questionnaire est à l'attention d'une population adulte, qui est en mesure et doit se remémorer la pratique de leur sport lorsqu’ils</w:t>
      </w:r>
      <w:r w:rsidR="001B50A0">
        <w:sym w:font="Symbol" w:char="F0D7"/>
      </w:r>
      <w:r w:rsidR="001B50A0" w:rsidRPr="001B50A0">
        <w:t>elles étaient mineurs et en ressortir l’expérience vécue</w:t>
      </w:r>
      <w:r w:rsidR="003B40C7">
        <w:t>. Cette manière rétrospective basée sur des souvenirs peut s’avérer délicate en raison d’une sous-estimation potentielle des maltraitances par les répondants</w:t>
      </w:r>
      <w:r w:rsidR="003B40C7">
        <w:sym w:font="Symbol" w:char="F0D7"/>
      </w:r>
      <w:r w:rsidR="003B40C7">
        <w:t xml:space="preserve">es avec le temps écoulé. </w:t>
      </w:r>
      <w:proofErr w:type="spellStart"/>
      <w:r w:rsidR="003B40C7" w:rsidRPr="003B40C7">
        <w:t>Vertommen</w:t>
      </w:r>
      <w:proofErr w:type="spellEnd"/>
      <w:r w:rsidR="003B40C7" w:rsidRPr="003B40C7">
        <w:t xml:space="preserve"> et collègues (2016) </w:t>
      </w:r>
      <w:r w:rsidR="001B50A0" w:rsidRPr="001B50A0">
        <w:t>déclarent qu’il est possible qu’un certain nombre de faux négatifs (en raison de souvenir et d’interprétation faussés) et d’erreurs de mesure ait pu être enregistré dans leur propre questionnaire</w:t>
      </w:r>
      <w:r w:rsidR="003B40C7">
        <w:t xml:space="preserve">. De plus, aucun item n’est orienté de </w:t>
      </w:r>
      <w:r w:rsidR="001B50A0">
        <w:t xml:space="preserve">manière à pouvoir </w:t>
      </w:r>
      <w:r w:rsidR="003B40C7">
        <w:t>explorer l’interprétation que les athlètes font des maltraitances occasionnées. Une limite supplémentaire semble être la non prise en compte de la négligence comme étant une maltraitance en soi. Enfin, le IVIS ne permet que très peu l’identification précise des auteurs</w:t>
      </w:r>
      <w:r w:rsidR="001B50A0">
        <w:sym w:font="Symbol" w:char="F0D7"/>
      </w:r>
      <w:proofErr w:type="spellStart"/>
      <w:r w:rsidR="001B50A0">
        <w:t>trices</w:t>
      </w:r>
      <w:proofErr w:type="spellEnd"/>
      <w:r w:rsidR="003B40C7">
        <w:t xml:space="preserve"> présumé</w:t>
      </w:r>
      <w:r w:rsidR="001B50A0">
        <w:sym w:font="Symbol" w:char="F0D7"/>
      </w:r>
      <w:r w:rsidR="001B50A0">
        <w:t>e</w:t>
      </w:r>
      <w:r w:rsidR="001B50A0">
        <w:sym w:font="Symbol" w:char="F0D7"/>
      </w:r>
      <w:r w:rsidR="003B40C7">
        <w:t>s des maltraitances. Les limites susmentionnées paraissent pouvoir être comblées par notre questionnaire (QEMS). En effet, le QEMS est administré à des participant</w:t>
      </w:r>
      <w:r w:rsidR="001B50A0">
        <w:sym w:font="Symbol" w:char="F0D7"/>
      </w:r>
      <w:r w:rsidR="001B50A0">
        <w:t>e</w:t>
      </w:r>
      <w:r w:rsidR="001B50A0">
        <w:sym w:font="Symbol" w:char="F0D7"/>
      </w:r>
      <w:r w:rsidR="001B50A0">
        <w:t>s</w:t>
      </w:r>
      <w:r w:rsidR="003B40C7">
        <w:t xml:space="preserve"> qui pratiquent leur sport</w:t>
      </w:r>
      <w:r w:rsidR="001B50A0">
        <w:t>.</w:t>
      </w:r>
      <w:r w:rsidR="003B40C7">
        <w:t xml:space="preserve"> </w:t>
      </w:r>
      <w:r w:rsidR="001B50A0">
        <w:t>D</w:t>
      </w:r>
      <w:r w:rsidR="003B40C7">
        <w:t>ès lors aucune injonction n’est possibles dû au temps écoulé. Les auteurs</w:t>
      </w:r>
      <w:r w:rsidR="001B50A0">
        <w:sym w:font="Symbol" w:char="F0D7"/>
      </w:r>
      <w:proofErr w:type="spellStart"/>
      <w:r w:rsidR="001B50A0">
        <w:t>trices</w:t>
      </w:r>
      <w:proofErr w:type="spellEnd"/>
      <w:r w:rsidR="003B40C7">
        <w:t xml:space="preserve"> sont précisément identifié</w:t>
      </w:r>
      <w:r w:rsidR="001B50A0">
        <w:sym w:font="Symbol" w:char="F0D7"/>
      </w:r>
      <w:r w:rsidR="001B50A0">
        <w:t>e</w:t>
      </w:r>
      <w:r w:rsidR="001B50A0">
        <w:sym w:font="Symbol" w:char="F0D7"/>
      </w:r>
      <w:r w:rsidR="003B40C7">
        <w:t>s et le questionnaire peut exposer l</w:t>
      </w:r>
      <w:r w:rsidR="00EA3E71">
        <w:t>’interprétation vécue par les individus</w:t>
      </w:r>
      <w:r w:rsidR="001B50A0">
        <w:sym w:font="Symbol" w:char="F0D7"/>
      </w:r>
      <w:r w:rsidR="001B50A0">
        <w:t xml:space="preserve">es. </w:t>
      </w:r>
      <w:r w:rsidR="00EA3E71">
        <w:t xml:space="preserve">Ces éléments dépeignent donc un nouvel horizon encore méconnu de la littérature. </w:t>
      </w:r>
    </w:p>
    <w:p w14:paraId="4C71C45E" w14:textId="77777777" w:rsidR="001B50A0" w:rsidRDefault="001B50A0" w:rsidP="00D65CE9">
      <w:pPr>
        <w:spacing w:line="360" w:lineRule="auto"/>
        <w:jc w:val="both"/>
      </w:pPr>
    </w:p>
    <w:p w14:paraId="7742C11E" w14:textId="77777777" w:rsidR="004346B1" w:rsidRDefault="002B54D6" w:rsidP="00002194">
      <w:pPr>
        <w:spacing w:line="360" w:lineRule="auto"/>
        <w:jc w:val="both"/>
      </w:pPr>
      <w:r>
        <w:t xml:space="preserve">Le questionnaire </w:t>
      </w:r>
      <w:r w:rsidR="00002194">
        <w:t>VTAQ</w:t>
      </w:r>
      <w:r w:rsidR="001B50A0">
        <w:t xml:space="preserve">, </w:t>
      </w:r>
      <w:r w:rsidR="00002194">
        <w:t xml:space="preserve">The Violence </w:t>
      </w:r>
      <w:proofErr w:type="spellStart"/>
      <w:r w:rsidR="00002194">
        <w:t>Toward</w:t>
      </w:r>
      <w:proofErr w:type="spellEnd"/>
      <w:r w:rsidR="00002194">
        <w:t xml:space="preserve"> </w:t>
      </w:r>
      <w:proofErr w:type="spellStart"/>
      <w:r w:rsidR="00002194">
        <w:t>Athletes</w:t>
      </w:r>
      <w:proofErr w:type="spellEnd"/>
      <w:r w:rsidR="00002194">
        <w:t xml:space="preserve"> Questionnaire</w:t>
      </w:r>
      <w:r w:rsidR="001B50A0">
        <w:t>,</w:t>
      </w:r>
      <w:r w:rsidR="00002194">
        <w:t xml:space="preserve"> </w:t>
      </w:r>
      <w:r>
        <w:t xml:space="preserve">développé par Parent et collaborateurs en 2019 vient combler certaines lacunes du questionnaire susmentionné (IVIS). Ce questionnaire se compose de trois sous-échelles (athlète-pairs/coach-athlète/parent-athlète). Au vu des limitations répertoriées dans le IVIS, les chercheurs ont </w:t>
      </w:r>
      <w:r w:rsidR="00901C83">
        <w:t xml:space="preserve">voulu développer et valider un questionnaire comprenant les quatre formes de violence, ainsi la négligence est incluse. De plus, la population s’est orientée vers des athlètes </w:t>
      </w:r>
      <w:r w:rsidR="00002194">
        <w:t>pratiquants</w:t>
      </w:r>
      <w:r w:rsidR="00002194">
        <w:sym w:font="Symbol" w:char="F0D7"/>
      </w:r>
      <w:r w:rsidR="00002194">
        <w:t>es leur sport au moment du questionnaire. Finalement, le VTAQ différencie les potentiel</w:t>
      </w:r>
      <w:r w:rsidR="001B50A0">
        <w:sym w:font="Symbol" w:char="F0D7"/>
      </w:r>
      <w:r w:rsidR="001B50A0">
        <w:t>le</w:t>
      </w:r>
      <w:r w:rsidR="00002194">
        <w:t>s auteurs</w:t>
      </w:r>
      <w:r w:rsidR="001B50A0">
        <w:sym w:font="Symbol" w:char="F0D7"/>
      </w:r>
      <w:proofErr w:type="spellStart"/>
      <w:r w:rsidR="001B50A0">
        <w:t>trices</w:t>
      </w:r>
      <w:proofErr w:type="spellEnd"/>
      <w:r w:rsidR="00002194">
        <w:t xml:space="preserve"> de maltraitance. En effet, celui-ci permet d’identifier si celles-ci proviennent des pairs, du coach ou des parents. Cependant, il s’avère que d’autres </w:t>
      </w:r>
      <w:r w:rsidR="00002194">
        <w:lastRenderedPageBreak/>
        <w:t>personnes de l’entourage sportif (directeur</w:t>
      </w:r>
      <w:r w:rsidR="001B50A0">
        <w:sym w:font="Symbol" w:char="F0D7"/>
      </w:r>
      <w:proofErr w:type="spellStart"/>
      <w:r w:rsidR="001B50A0">
        <w:t>trice</w:t>
      </w:r>
      <w:proofErr w:type="spellEnd"/>
      <w:r w:rsidR="00002194">
        <w:t xml:space="preserve"> sportif</w:t>
      </w:r>
      <w:r w:rsidR="001B50A0">
        <w:sym w:font="Symbol" w:char="F0D7"/>
      </w:r>
      <w:proofErr w:type="spellStart"/>
      <w:r w:rsidR="001B50A0">
        <w:t>ve</w:t>
      </w:r>
      <w:proofErr w:type="spellEnd"/>
      <w:r w:rsidR="00002194">
        <w:t>, médecin, agent</w:t>
      </w:r>
      <w:r w:rsidR="001B50A0">
        <w:sym w:font="Symbol" w:char="F0D7"/>
      </w:r>
      <w:r w:rsidR="001B50A0">
        <w:t>e</w:t>
      </w:r>
      <w:r w:rsidR="00002194">
        <w:t>, physio, etc.) sont susceptibles d’être à la source de ces maltraitances.</w:t>
      </w:r>
      <w:r w:rsidR="004346B1">
        <w:t xml:space="preserve"> </w:t>
      </w:r>
    </w:p>
    <w:p w14:paraId="7174C27C" w14:textId="77777777" w:rsidR="004346B1" w:rsidRDefault="004346B1" w:rsidP="00002194">
      <w:pPr>
        <w:spacing w:line="360" w:lineRule="auto"/>
        <w:jc w:val="both"/>
      </w:pPr>
    </w:p>
    <w:p w14:paraId="0CACD9E2" w14:textId="6E23FA97" w:rsidR="004346B1" w:rsidRDefault="004346B1" w:rsidP="00002194">
      <w:pPr>
        <w:spacing w:line="360" w:lineRule="auto"/>
        <w:jc w:val="both"/>
      </w:pPr>
      <w:r>
        <w:t>Malgré ces avancées le VTAQ présente des limites au niveau de l’analyse statistique menée pour l’étude. Effectivement la m</w:t>
      </w:r>
      <w:r w:rsidRPr="004346B1">
        <w:t>odélisation exploratoire des équations structurelles</w:t>
      </w:r>
      <w:r>
        <w:t xml:space="preserve"> englobe une approche exploratoire et confirmatoire, cependant la validation de ce questionnaire se solde seulement de manière exploratoire. Dès lors, aucune validité factorielle n’est confirmée du fait que la combinaison des items en sous-échelles reste préliminaire. De plus, quelques items avec une variance faible représentant une faible fréquence n’ont pas été ajoutés au modèle statistique ce qui ne confirme donc pas la validité factorielle des sous-échelles </w:t>
      </w:r>
      <w:r>
        <w:fldChar w:fldCharType="begin"/>
      </w:r>
      <w:r>
        <w:instrText xml:space="preserve"> ADDIN ZOTERO_ITEM CSL_CITATION {"citationID":"hal7F8h0","properties":{"formattedCitation":"(Parent et al., 2019)","plainCitation":"(Parent et al., 2019)","noteIndex":0},"citationItems":[{"id":92,"uris":["http://zotero.org/users/9928041/items/YNMN8E8Q"],"itemData":{"id":92,"type":"article-journal","abstract":"This study sought to develop and validate a questionnaire about violence experienced by children in sport. A convenience sample of 1055 French-Canadian athletes between 14 and 17 years old was recruited to participate in an online study assessing their experiences of interpersonal violence in sport. The Violence Toward Athletes Questionnaire (VTAQ) includes three subscales: athlete version (VTAQ-A), coach version (VTAQ-C), and parent version (VTAQ-P). Exploratory structural equation modeling (ESEM) was used to identify latent factors underlying versions of the VTAQ. The VTAQ-Athlete includes nine items with three factors: psychological (4 items), physical (2 items), and sexual (3 items). The VTAQ-Coach includes 36 items with three factors: psychological/neglect (16 items), physical (9 items), and sexual (11 items). The VTAQ-Parent includes 25 items with two factors: psychological/neglect (17 items) and physical (8 items). The VTAQ provides initial validation of the first measure by questioning children directly about their experiences of interpersonal violence in sport.","container-title":"Loisir et Société / Society and Leisure","DOI":"10.1080/07053436.2019.1682262","ISSN":"0705-3436","issue":"3","note":"publisher: Routledge\n_eprint: https://doi.org/10.1080/07053436.2019.1682262","page":"471-486","source":"Taylor and Francis+NEJM","title":"Development and initial factor validation of the Violence Toward Athletes Questionnaire (VTAQ) in a sample of young athletes","volume":"42","author":[{"family":"Parent","given":"Sylvie"},{"family":"Fortier","given":"Kristine"},{"family":"Vaillancourt-Morel","given":"Marie-Pier"},{"family":"Lessard","given":"Geneviève"},{"family":"Goulet","given":"Claude"},{"family":"Demers","given":"Guylaine"},{"family":"Paradis","given":"Hélène"},{"family":"Hartill","given":"Mike"}],"issued":{"date-parts":[["2019",9,2]]}}}],"schema":"https://github.com/citation-style-language/schema/raw/master/csl-citation.json"} </w:instrText>
      </w:r>
      <w:r>
        <w:fldChar w:fldCharType="separate"/>
      </w:r>
      <w:r>
        <w:rPr>
          <w:noProof/>
        </w:rPr>
        <w:t>(Parent et al., 2019)</w:t>
      </w:r>
      <w:r>
        <w:fldChar w:fldCharType="end"/>
      </w:r>
      <w:r>
        <w:t xml:space="preserve">. </w:t>
      </w:r>
    </w:p>
    <w:p w14:paraId="78662B01" w14:textId="77777777" w:rsidR="006C3BC9" w:rsidRPr="00D65CE9" w:rsidRDefault="006C3BC9" w:rsidP="00706AEF">
      <w:pPr>
        <w:jc w:val="both"/>
      </w:pPr>
    </w:p>
    <w:p w14:paraId="028CCAF7" w14:textId="6486181C" w:rsidR="00002194" w:rsidRDefault="00002194" w:rsidP="001B50A0">
      <w:pPr>
        <w:spacing w:line="360" w:lineRule="auto"/>
        <w:jc w:val="both"/>
      </w:pPr>
      <w:r>
        <w:t xml:space="preserve">Une troisième étude munie de l’édification d’un questionnaire semble se rapprocher des visées du QEMS. Cette étude menée par </w:t>
      </w:r>
      <w:proofErr w:type="spellStart"/>
      <w:r>
        <w:t>Willson</w:t>
      </w:r>
      <w:proofErr w:type="spellEnd"/>
      <w:r>
        <w:t xml:space="preserve"> et collaborateurs en 2022 se nomme « </w:t>
      </w:r>
      <w:proofErr w:type="spellStart"/>
      <w:r>
        <w:t>Prevalence</w:t>
      </w:r>
      <w:proofErr w:type="spellEnd"/>
      <w:r>
        <w:t xml:space="preserve"> of </w:t>
      </w:r>
      <w:proofErr w:type="spellStart"/>
      <w:r>
        <w:t>Maltreatment</w:t>
      </w:r>
      <w:proofErr w:type="spellEnd"/>
      <w:r>
        <w:t xml:space="preserve"> </w:t>
      </w:r>
      <w:proofErr w:type="spellStart"/>
      <w:r>
        <w:t>Among</w:t>
      </w:r>
      <w:proofErr w:type="spellEnd"/>
      <w:r>
        <w:t xml:space="preserve"> Canadian National Team </w:t>
      </w:r>
      <w:proofErr w:type="spellStart"/>
      <w:r w:rsidR="001B50A0">
        <w:t>Athletes</w:t>
      </w:r>
      <w:proofErr w:type="spellEnd"/>
      <w:r w:rsidR="001B50A0">
        <w:t>. L</w:t>
      </w:r>
      <w:r>
        <w:t>e nom du questionnaire et la méthode précise utilisée semble être restés inconnus. Comme son nom l’indique</w:t>
      </w:r>
      <w:r w:rsidR="001B50A0">
        <w:t xml:space="preserve"> en revanche,</w:t>
      </w:r>
      <w:r>
        <w:t xml:space="preserve"> cette étude étudie la prévalence des maltraitances dans l’équipe nationale canadien. Les répondants</w:t>
      </w:r>
      <w:r w:rsidR="001B50A0">
        <w:sym w:font="Symbol" w:char="F0D7"/>
      </w:r>
      <w:r w:rsidR="001B50A0">
        <w:t>es</w:t>
      </w:r>
      <w:r>
        <w:t xml:space="preserve"> sont des athlètes encore pratiquants</w:t>
      </w:r>
      <w:r w:rsidR="001B50A0">
        <w:sym w:font="Symbol" w:char="F0D7"/>
      </w:r>
      <w:r w:rsidR="001B50A0">
        <w:t>es</w:t>
      </w:r>
      <w:r>
        <w:t>, mais aussi des athlètes retraité</w:t>
      </w:r>
      <w:r w:rsidR="001B50A0">
        <w:sym w:font="Symbol" w:char="F0D7"/>
      </w:r>
      <w:r w:rsidR="001B50A0">
        <w:t>e</w:t>
      </w:r>
      <w:r w:rsidR="001B50A0">
        <w:sym w:font="Symbol" w:char="F0D7"/>
      </w:r>
      <w:r w:rsidR="001B50A0">
        <w:t>s</w:t>
      </w:r>
      <w:r>
        <w:rPr>
          <w:rStyle w:val="Appelnotedebasdep"/>
        </w:rPr>
        <w:footnoteReference w:id="3"/>
      </w:r>
      <w:r>
        <w:t>. Le questionnaire permet de mettre en exergue les caractéristiques identitaires de chacun</w:t>
      </w:r>
      <w:r>
        <w:sym w:font="Symbol" w:char="F0D7"/>
      </w:r>
      <w:r>
        <w:t>e des répondants</w:t>
      </w:r>
      <w:r>
        <w:sym w:font="Symbol" w:char="F0D7"/>
      </w:r>
      <w:r>
        <w:t xml:space="preserve">es, d’évaluer les quatre formes de maltraitance, de savoir quand les maltraitances ont été occasionnées et par qui. </w:t>
      </w:r>
    </w:p>
    <w:p w14:paraId="6E53141C" w14:textId="77777777" w:rsidR="00002194" w:rsidRDefault="00002194" w:rsidP="00002194">
      <w:pPr>
        <w:spacing w:line="360" w:lineRule="auto"/>
      </w:pPr>
    </w:p>
    <w:p w14:paraId="520FA60B" w14:textId="77777777" w:rsidR="00570BA7" w:rsidRDefault="00570BA7">
      <w:pPr>
        <w:pStyle w:val="Titre2"/>
        <w:spacing w:line="360" w:lineRule="auto"/>
        <w:rPr>
          <w:rFonts w:ascii="Times" w:hAnsi="Times"/>
        </w:rPr>
      </w:pPr>
    </w:p>
    <w:p w14:paraId="3D61E883" w14:textId="77777777" w:rsidR="00570BA7" w:rsidRDefault="00443ED7">
      <w:pPr>
        <w:pStyle w:val="Titre2"/>
        <w:spacing w:line="360" w:lineRule="auto"/>
      </w:pPr>
      <w:bookmarkStart w:id="53" w:name="_Toc133056899"/>
      <w:r>
        <w:rPr>
          <w:rFonts w:ascii="Times" w:hAnsi="Times"/>
        </w:rPr>
        <w:t>Méthodologie</w:t>
      </w:r>
      <w:bookmarkEnd w:id="53"/>
    </w:p>
    <w:p w14:paraId="7021AE5F" w14:textId="77777777" w:rsidR="00570BA7" w:rsidRDefault="00570BA7">
      <w:pPr>
        <w:pStyle w:val="Standard"/>
        <w:spacing w:line="360" w:lineRule="auto"/>
        <w:jc w:val="both"/>
      </w:pPr>
    </w:p>
    <w:p w14:paraId="572B68F9" w14:textId="77777777" w:rsidR="00570BA7" w:rsidRDefault="00443ED7" w:rsidP="00493153">
      <w:pPr>
        <w:pStyle w:val="Titre3"/>
      </w:pPr>
      <w:bookmarkStart w:id="54" w:name="_Toc133056900"/>
      <w:r>
        <w:t>Instrument</w:t>
      </w:r>
      <w:bookmarkEnd w:id="54"/>
    </w:p>
    <w:p w14:paraId="3766F90A" w14:textId="77777777" w:rsidR="00570BA7" w:rsidRDefault="00570BA7">
      <w:pPr>
        <w:pStyle w:val="Paragraphedeliste"/>
        <w:spacing w:line="360" w:lineRule="auto"/>
        <w:jc w:val="both"/>
      </w:pPr>
    </w:p>
    <w:p w14:paraId="046CD3A5" w14:textId="77777777" w:rsidR="00570BA7" w:rsidRDefault="00443ED7" w:rsidP="00EA5CDF">
      <w:pPr>
        <w:pStyle w:val="Titre4"/>
      </w:pPr>
      <w:r>
        <w:t>Construction du Questionnaire sur l’Expérience de la Maltraitance en Sport</w:t>
      </w:r>
    </w:p>
    <w:p w14:paraId="5E0020B4" w14:textId="77777777" w:rsidR="00570BA7" w:rsidRDefault="00570BA7">
      <w:pPr>
        <w:pStyle w:val="Standard"/>
        <w:spacing w:line="360" w:lineRule="auto"/>
        <w:jc w:val="both"/>
      </w:pPr>
    </w:p>
    <w:p w14:paraId="45F38955" w14:textId="6DDBA211" w:rsidR="00570BA7" w:rsidRDefault="00443ED7">
      <w:pPr>
        <w:pStyle w:val="Standard"/>
        <w:spacing w:line="360" w:lineRule="auto"/>
        <w:jc w:val="both"/>
      </w:pPr>
      <w:r>
        <w:lastRenderedPageBreak/>
        <w:t xml:space="preserve">Selon </w:t>
      </w:r>
      <w:proofErr w:type="spellStart"/>
      <w:r>
        <w:t>Boardley</w:t>
      </w:r>
      <w:proofErr w:type="spellEnd"/>
      <w:r>
        <w:t xml:space="preserve"> et </w:t>
      </w:r>
      <w:proofErr w:type="spellStart"/>
      <w:r>
        <w:t>Kavussanu</w:t>
      </w:r>
      <w:proofErr w:type="spellEnd"/>
      <w:r>
        <w:t xml:space="preserve"> en 2009 et 2017, l’établissement et la validation d’un questionnaire se constituent en respectant une série d'étapes. En effet, sans celles-ci</w:t>
      </w:r>
      <w:r w:rsidR="001B50A0">
        <w:t>,</w:t>
      </w:r>
      <w:r>
        <w:t xml:space="preserve"> le questionnaire peut être discrédité par la communauté scientifique. De plus, le questionnaire doit être testé par une population suffisamment élevée en nombre pour qu’il puisse être généralisé et validé. Le travail d’Amandine </w:t>
      </w:r>
      <w:proofErr w:type="spellStart"/>
      <w:r>
        <w:t>Franzoni</w:t>
      </w:r>
      <w:proofErr w:type="spellEnd"/>
      <w:r w:rsidR="001B50A0">
        <w:t xml:space="preserve"> et collaborateurs</w:t>
      </w:r>
      <w:r>
        <w:t xml:space="preserve"> (2021) fut de bâtir un questionnaire sur la manière dont les athlètes expérimentent les différentes maltraitances ainsi que la manière dont ceux</w:t>
      </w:r>
      <w:r w:rsidR="001B50A0">
        <w:sym w:font="Symbol" w:char="F0D7"/>
      </w:r>
      <w:r w:rsidR="001B50A0">
        <w:t>celles</w:t>
      </w:r>
      <w:r>
        <w:t>-ci banalisent ou non les actes qu’</w:t>
      </w:r>
      <w:proofErr w:type="spellStart"/>
      <w:r>
        <w:t>ils</w:t>
      </w:r>
      <w:r>
        <w:rPr>
          <w:rFonts w:ascii="Symbol" w:hAnsi="Symbol"/>
        </w:rPr>
        <w:t></w:t>
      </w:r>
      <w:r>
        <w:t>elles</w:t>
      </w:r>
      <w:proofErr w:type="spellEnd"/>
      <w:r>
        <w:t xml:space="preserve"> subissent. La première étape consiste à savoir quels sont les thèmes des futures questions, quelles populations sont visées, quels sports </w:t>
      </w:r>
      <w:proofErr w:type="spellStart"/>
      <w:r>
        <w:t>pratiquent-ils</w:t>
      </w:r>
      <w:r>
        <w:rPr>
          <w:rFonts w:ascii="Symbol" w:hAnsi="Symbol"/>
        </w:rPr>
        <w:t></w:t>
      </w:r>
      <w:r>
        <w:t>elles</w:t>
      </w:r>
      <w:proofErr w:type="spellEnd"/>
      <w:r>
        <w:t xml:space="preserve"> et à quelle fréquence. Ainsi s’avance la possibilité de poser des hypothèses sur l’analyse des réponses</w:t>
      </w:r>
      <w:r w:rsidR="008618CF">
        <w:t xml:space="preserve"> auxquelles on donnera réponse</w:t>
      </w:r>
      <w:r>
        <w:t xml:space="preserve"> après le recueillement de celles-ci.</w:t>
      </w:r>
    </w:p>
    <w:p w14:paraId="1DE5693A" w14:textId="77777777" w:rsidR="001B50A0" w:rsidRDefault="001B50A0">
      <w:pPr>
        <w:pStyle w:val="Standard"/>
        <w:spacing w:line="360" w:lineRule="auto"/>
        <w:jc w:val="both"/>
      </w:pPr>
    </w:p>
    <w:p w14:paraId="2AE869F5" w14:textId="0B22D0D1" w:rsidR="00570BA7" w:rsidRDefault="00443ED7">
      <w:pPr>
        <w:pStyle w:val="Standard"/>
        <w:spacing w:line="360" w:lineRule="auto"/>
        <w:jc w:val="both"/>
      </w:pPr>
      <w:r>
        <w:t xml:space="preserve">Le questionnaire se construit donc en trois sous-échelles, </w:t>
      </w:r>
      <w:r w:rsidR="001B50A0">
        <w:t xml:space="preserve">au sens où </w:t>
      </w:r>
      <w:r>
        <w:t>effectivement les violences semblent se produire au sein de trois populations différentes ; entre les athlètes, entre l’athlète et les personnes de son environnement, et entre les parents et l’athlè</w:t>
      </w:r>
      <w:r w:rsidR="008618CF">
        <w:t>te</w:t>
      </w:r>
      <w:r>
        <w:t>. De plus, les violences sont séparées en quatre formes pour prendre connaissance de la fréquence de celles-ci</w:t>
      </w:r>
      <w:r w:rsidR="001B50A0">
        <w:t>. A</w:t>
      </w:r>
      <w:r>
        <w:t>insi selon les populations, le questionnaire se focalise sur la maltraitance physique, psychologique, sexuelle et</w:t>
      </w:r>
      <w:r w:rsidR="008618CF">
        <w:t xml:space="preserve"> la maltraitance due à la négligence</w:t>
      </w:r>
      <w:r>
        <w:t>.</w:t>
      </w:r>
    </w:p>
    <w:p w14:paraId="27DDD369" w14:textId="77777777" w:rsidR="001B50A0" w:rsidRDefault="001B50A0">
      <w:pPr>
        <w:pStyle w:val="Standard"/>
        <w:spacing w:line="360" w:lineRule="auto"/>
        <w:jc w:val="both"/>
      </w:pPr>
    </w:p>
    <w:p w14:paraId="31359AF2" w14:textId="77777777" w:rsidR="00570BA7" w:rsidRDefault="00443ED7">
      <w:pPr>
        <w:pStyle w:val="Standard"/>
        <w:spacing w:line="360" w:lineRule="auto"/>
        <w:jc w:val="both"/>
      </w:pPr>
      <w:r>
        <w:t>La première étape d’édification du questionnaire consiste donc à définir les différentes sortes de maltraitance selon la littérature déjà existante. Ensuite, vient la mise en place d’une série d’items intégrant les thèmes et les sous-échelles susmentionnés ayant les caractéristiques du domaine qu’ils sont censés mesurer (Kline, 2005). Il est nécessaire de faire un choix quant au format de mesure du questionnaire. Pour l’étude ici présente, ce choix s’est dirigé vers un format de mesure de fréquence. Au vu de la question de recherche principale, les athlètes doivent répondre si un acte n’est jamais arrivé, une fois, quelquefois, souvent. Il a été nécessaire de définir et faire un choix sur les catégories de comportement pour pouvoir classer les items selon différentes thématiques.</w:t>
      </w:r>
    </w:p>
    <w:p w14:paraId="7085FF91" w14:textId="77777777" w:rsidR="00570BA7" w:rsidRDefault="00570BA7">
      <w:pPr>
        <w:pStyle w:val="Standard"/>
        <w:spacing w:line="360" w:lineRule="auto"/>
        <w:jc w:val="both"/>
      </w:pPr>
    </w:p>
    <w:p w14:paraId="5FAA4CB8" w14:textId="52261022" w:rsidR="00570BA7" w:rsidRDefault="00443ED7">
      <w:pPr>
        <w:pStyle w:val="Standard"/>
        <w:spacing w:line="360" w:lineRule="auto"/>
        <w:jc w:val="both"/>
      </w:pPr>
      <w:r>
        <w:lastRenderedPageBreak/>
        <w:t>Le passage à la deuxième étape se fait avec l’aide d'expert</w:t>
      </w:r>
      <w:r w:rsidR="001B50A0">
        <w:sym w:font="Symbol" w:char="F0D7"/>
      </w:r>
      <w:r w:rsidR="001B50A0">
        <w:t>e</w:t>
      </w:r>
      <w:r w:rsidR="001B50A0">
        <w:sym w:font="Symbol" w:char="F0D7"/>
      </w:r>
      <w:r>
        <w:t xml:space="preserve">s du domaine </w:t>
      </w:r>
      <w:r w:rsidR="001B50A0">
        <w:t>sur la</w:t>
      </w:r>
      <w:r>
        <w:t xml:space="preserve"> question. Ceux-ci</w:t>
      </w:r>
      <w:r w:rsidR="00FA4C65">
        <w:t>/celles-ci</w:t>
      </w:r>
      <w:r>
        <w:t xml:space="preserve"> reçoivent les items et les évaluent selon un format de mesure préétabli. Ils laissent des commentaires pour justifier leur choix. Ainsi plusieurs items sont supprimés, changés ou corrigés selon leur pertinence. </w:t>
      </w:r>
    </w:p>
    <w:p w14:paraId="234E102D" w14:textId="77777777" w:rsidR="00207AE6" w:rsidRDefault="00207AE6">
      <w:pPr>
        <w:pStyle w:val="Standard"/>
        <w:spacing w:line="360" w:lineRule="auto"/>
        <w:jc w:val="both"/>
      </w:pPr>
    </w:p>
    <w:p w14:paraId="04CF6651" w14:textId="05A38351" w:rsidR="00570BA7" w:rsidRDefault="00443ED7">
      <w:pPr>
        <w:pStyle w:val="Standard"/>
        <w:spacing w:line="360" w:lineRule="auto"/>
        <w:jc w:val="both"/>
      </w:pPr>
      <w:r>
        <w:t xml:space="preserve">La </w:t>
      </w:r>
      <w:r w:rsidR="008618CF">
        <w:t>troisième</w:t>
      </w:r>
      <w:r>
        <w:t xml:space="preserve"> étape consiste à effectuer un “pilot test”</w:t>
      </w:r>
      <w:r w:rsidR="00FA4C65">
        <w:t>. C</w:t>
      </w:r>
      <w:r>
        <w:t>e dernier a pour nature le fait de tester le questionnaire sur une population proche de celle visée.  Celui-ci évalue la corrélation entre les items et la difficulté des items</w:t>
      </w:r>
      <w:r w:rsidR="00FA4C65">
        <w:t>.</w:t>
      </w:r>
      <w:r>
        <w:t xml:space="preserve"> </w:t>
      </w:r>
      <w:r w:rsidR="00FA4C65">
        <w:t>D</w:t>
      </w:r>
      <w:r>
        <w:t>e plus</w:t>
      </w:r>
      <w:r w:rsidR="00FA4C65">
        <w:t>,</w:t>
      </w:r>
      <w:r>
        <w:t xml:space="preserve"> il permet d’avoir un feedback général</w:t>
      </w:r>
      <w:r w:rsidR="008618CF">
        <w:t xml:space="preserve"> sur la qualité du questionnaire comme </w:t>
      </w:r>
      <w:r>
        <w:t>sur certaines questions spécifiquement.</w:t>
      </w:r>
    </w:p>
    <w:p w14:paraId="2394EE58" w14:textId="77777777" w:rsidR="00207AE6" w:rsidRDefault="00207AE6">
      <w:pPr>
        <w:pStyle w:val="Standard"/>
        <w:spacing w:line="360" w:lineRule="auto"/>
        <w:jc w:val="both"/>
      </w:pPr>
    </w:p>
    <w:p w14:paraId="2388734C" w14:textId="77777777" w:rsidR="00570BA7" w:rsidRDefault="00443ED7">
      <w:pPr>
        <w:pStyle w:val="Standard"/>
        <w:spacing w:line="360" w:lineRule="auto"/>
        <w:jc w:val="both"/>
      </w:pPr>
      <w:r>
        <w:t xml:space="preserve">La </w:t>
      </w:r>
      <w:r w:rsidR="008618CF">
        <w:t>quatrième</w:t>
      </w:r>
      <w:r>
        <w:t xml:space="preserve"> étape met en exergue le choix de la population. </w:t>
      </w:r>
      <w:r w:rsidR="008618CF" w:rsidRPr="008618CF">
        <w:rPr>
          <w:lang w:val="fr-FR"/>
        </w:rPr>
        <w:t>Cette question n'a pas été aisée et a rencontré des difficulté</w:t>
      </w:r>
      <w:r w:rsidR="008618CF">
        <w:rPr>
          <w:lang w:val="fr-FR"/>
        </w:rPr>
        <w:t>s</w:t>
      </w:r>
      <w:r w:rsidR="008618CF" w:rsidRPr="008618CF">
        <w:rPr>
          <w:lang w:val="fr-FR"/>
        </w:rPr>
        <w:t xml:space="preserve"> dans son élaboration et sa légitimité par le comité d’éthique. En effet, l'âge de la population visé a </w:t>
      </w:r>
      <w:r w:rsidR="00493153" w:rsidRPr="008618CF">
        <w:rPr>
          <w:lang w:val="fr-FR"/>
        </w:rPr>
        <w:t>dû</w:t>
      </w:r>
      <w:r w:rsidR="008618CF" w:rsidRPr="008618CF">
        <w:rPr>
          <w:lang w:val="fr-FR"/>
        </w:rPr>
        <w:t xml:space="preserve"> être changé :  la première tranche d'âge proposée était de 16 à 20 ans. Or pour des raisons pratiques et de consentement des parents, la tranche d'âge s'est élargie et est passée de 16 ans et plus. </w:t>
      </w:r>
    </w:p>
    <w:p w14:paraId="44BBEF78" w14:textId="77777777" w:rsidR="00570BA7" w:rsidRDefault="00570BA7">
      <w:pPr>
        <w:pStyle w:val="Standard"/>
        <w:spacing w:line="360" w:lineRule="auto"/>
        <w:jc w:val="both"/>
      </w:pPr>
    </w:p>
    <w:p w14:paraId="78DEA5A8" w14:textId="77777777" w:rsidR="00570BA7" w:rsidRDefault="00443ED7" w:rsidP="00207AE6">
      <w:pPr>
        <w:pStyle w:val="Titre4"/>
      </w:pPr>
      <w:r>
        <w:t>Choix des catégories de comportement</w:t>
      </w:r>
    </w:p>
    <w:p w14:paraId="108620C9" w14:textId="77777777" w:rsidR="00570BA7" w:rsidRDefault="00570BA7">
      <w:pPr>
        <w:pStyle w:val="Standard"/>
        <w:spacing w:line="360" w:lineRule="auto"/>
        <w:jc w:val="both"/>
      </w:pPr>
    </w:p>
    <w:p w14:paraId="04A47127" w14:textId="0C0F0A2C" w:rsidR="00570BA7" w:rsidRDefault="00443ED7">
      <w:pPr>
        <w:pStyle w:val="Standard"/>
        <w:spacing w:line="360" w:lineRule="auto"/>
        <w:jc w:val="both"/>
      </w:pPr>
      <w:r>
        <w:t>Une fois les définitions</w:t>
      </w:r>
      <w:r w:rsidR="008618CF">
        <w:t xml:space="preserve"> de maltraitances</w:t>
      </w:r>
      <w:r>
        <w:t xml:space="preserve"> </w:t>
      </w:r>
      <w:r w:rsidR="008618CF">
        <w:t xml:space="preserve">choisies et </w:t>
      </w:r>
      <w:r w:rsidR="00493153">
        <w:t>clarifiées</w:t>
      </w:r>
      <w:r>
        <w:t>, il est nécessaire de choisir des catégories comportementales afin de catégoriser les éléments par thème. Pour la violence physique et psychologique, les catégories proposées par Fortier et al (2020) ont été adoptées et reformulées pour accommoder les athlètes (par exemple, en utilisant le terme « athlète » au lieu de « enfant athlète »). Cela nous donne donc deux catégories de violence physique :</w:t>
      </w:r>
      <w:r>
        <w:rPr>
          <w:rFonts w:ascii="TimesNewRomanPSMT" w:hAnsi="TimesNewRomanPSMT"/>
        </w:rPr>
        <w:t xml:space="preserve"> </w:t>
      </w:r>
      <w:r w:rsidR="00FA4C65">
        <w:rPr>
          <w:rFonts w:ascii="TimesNewRomanPSMT" w:hAnsi="TimesNewRomanPSMT"/>
        </w:rPr>
        <w:t>« </w:t>
      </w:r>
      <w:r>
        <w:t>(1) par l’utilisation de son corps, et (2) par l’utilisation d’un objet.</w:t>
      </w:r>
      <w:r w:rsidR="008618CF">
        <w:t xml:space="preserve"> Quatre catégories ont été retenue</w:t>
      </w:r>
      <w:r>
        <w:t xml:space="preserve"> pour la maltraitance psychologique : (1) terroriser ou menacer de violence </w:t>
      </w:r>
      <w:proofErr w:type="spellStart"/>
      <w:r>
        <w:t>un</w:t>
      </w:r>
      <w:r w:rsidR="00FA4C65">
        <w:sym w:font="Symbol" w:char="F0D7"/>
      </w:r>
      <w:r w:rsidR="00FA4C65">
        <w:t>e</w:t>
      </w:r>
      <w:proofErr w:type="spellEnd"/>
      <w:r>
        <w:t xml:space="preserve"> athlète, (2) maltraitance verbal et dépréciation d’</w:t>
      </w:r>
      <w:proofErr w:type="spellStart"/>
      <w:r>
        <w:t>un</w:t>
      </w:r>
      <w:r w:rsidR="00FA4C65">
        <w:sym w:font="Symbol" w:char="F0D7"/>
      </w:r>
      <w:r w:rsidR="00FA4C65">
        <w:t>e</w:t>
      </w:r>
      <w:proofErr w:type="spellEnd"/>
      <w:r>
        <w:t xml:space="preserve"> athlète, (3) insuffisance de soutien ou d’affection à l’égard d’un athlète, et (4) comportements qui favorisent la corruption, l’exploitation et l’adoption de comportements destructeurs, antisociaux ou malsains d’</w:t>
      </w:r>
      <w:proofErr w:type="spellStart"/>
      <w:r>
        <w:t>un</w:t>
      </w:r>
      <w:r w:rsidR="00FA4C65">
        <w:sym w:font="Symbol" w:char="F0D7"/>
      </w:r>
      <w:r w:rsidR="00FA4C65">
        <w:t>e</w:t>
      </w:r>
      <w:proofErr w:type="spellEnd"/>
      <w:r>
        <w:t xml:space="preserve"> athlète</w:t>
      </w:r>
      <w:r w:rsidR="00FA4C65">
        <w:t> »</w:t>
      </w:r>
      <w:r w:rsidR="00C7299C">
        <w:t>.</w:t>
      </w:r>
    </w:p>
    <w:p w14:paraId="33958623" w14:textId="77777777" w:rsidR="00570BA7" w:rsidRDefault="00570BA7">
      <w:pPr>
        <w:pStyle w:val="Standard"/>
        <w:spacing w:line="360" w:lineRule="auto"/>
        <w:jc w:val="both"/>
      </w:pPr>
    </w:p>
    <w:p w14:paraId="0A47C38F" w14:textId="3581BFF0" w:rsidR="00570BA7" w:rsidRDefault="00443ED7">
      <w:pPr>
        <w:pStyle w:val="Standard"/>
        <w:spacing w:line="360" w:lineRule="auto"/>
        <w:jc w:val="both"/>
      </w:pPr>
      <w:r>
        <w:lastRenderedPageBreak/>
        <w:t>Comme pour les maltraitance</w:t>
      </w:r>
      <w:r w:rsidR="008618CF">
        <w:t>s</w:t>
      </w:r>
      <w:r>
        <w:t xml:space="preserve"> physiques et psychologiques, Fortier et al (2020) ont révisé les catégories de maltraitances sexuelles avec l'ajout de deux catégories proposées par Basile et al (2014). Ainsi, les maltraitance sexue</w:t>
      </w:r>
      <w:r w:rsidR="008618CF">
        <w:t>lles</w:t>
      </w:r>
      <w:r>
        <w:t xml:space="preserve"> se répartissent en neuf catégories : (1) relation sexuelle avec </w:t>
      </w:r>
      <w:proofErr w:type="spellStart"/>
      <w:r>
        <w:t>un</w:t>
      </w:r>
      <w:r w:rsidR="00FA4C65">
        <w:sym w:font="Symbol" w:char="F0D7"/>
      </w:r>
      <w:r w:rsidR="00FA4C65">
        <w:t>e</w:t>
      </w:r>
      <w:proofErr w:type="spellEnd"/>
      <w:r>
        <w:t xml:space="preserve"> athlète impliquant une pénétration, (2) tentative de relation sexuelle avec pénétration, (3) caresser ou toucher sexuellement le corps d’</w:t>
      </w:r>
      <w:proofErr w:type="spellStart"/>
      <w:r>
        <w:t>un</w:t>
      </w:r>
      <w:r w:rsidR="008618CF">
        <w:sym w:font="Symbol" w:char="F0D7"/>
      </w:r>
      <w:r w:rsidR="008618CF">
        <w:t>e</w:t>
      </w:r>
      <w:proofErr w:type="spellEnd"/>
      <w:r>
        <w:t xml:space="preserve"> athlète, (4) exhibitionnisme impliquant </w:t>
      </w:r>
      <w:proofErr w:type="spellStart"/>
      <w:r>
        <w:t>un</w:t>
      </w:r>
      <w:r w:rsidR="00FA4C65">
        <w:sym w:font="Symbol" w:char="F0D7"/>
      </w:r>
      <w:r w:rsidR="00FA4C65">
        <w:t>e</w:t>
      </w:r>
      <w:proofErr w:type="spellEnd"/>
      <w:r>
        <w:t xml:space="preserve"> athlète, (5) exploitation d’</w:t>
      </w:r>
      <w:proofErr w:type="spellStart"/>
      <w:r>
        <w:t>un</w:t>
      </w:r>
      <w:r w:rsidR="00FA4C65">
        <w:sym w:font="Symbol" w:char="F0D7"/>
      </w:r>
      <w:r w:rsidR="00FA4C65">
        <w:t>e</w:t>
      </w:r>
      <w:proofErr w:type="spellEnd"/>
      <w:r>
        <w:t xml:space="preserve"> athlète (incitation à la prostitution ou à la production de matériel pornographique), (6) harcèlement sexuel verbal d’</w:t>
      </w:r>
      <w:proofErr w:type="spellStart"/>
      <w:r>
        <w:t>un</w:t>
      </w:r>
      <w:r w:rsidR="00FA4C65">
        <w:sym w:font="Symbol" w:char="F0D7"/>
      </w:r>
      <w:r w:rsidR="00FA4C65">
        <w:t>e</w:t>
      </w:r>
      <w:proofErr w:type="spellEnd"/>
      <w:r>
        <w:t xml:space="preserve"> athlète, (7) voyeurisme dans le contexte sportif impliquant </w:t>
      </w:r>
      <w:proofErr w:type="spellStart"/>
      <w:r>
        <w:t>un</w:t>
      </w:r>
      <w:r w:rsidR="00FA4C65">
        <w:sym w:font="Symbol" w:char="F0D7"/>
      </w:r>
      <w:r w:rsidR="00FA4C65">
        <w:t>e</w:t>
      </w:r>
      <w:proofErr w:type="spellEnd"/>
      <w:r>
        <w:t xml:space="preserve"> athlète, (8) expérience </w:t>
      </w:r>
      <w:proofErr w:type="spellStart"/>
      <w:r>
        <w:t>non-désirée</w:t>
      </w:r>
      <w:proofErr w:type="spellEnd"/>
      <w:r>
        <w:t xml:space="preserve"> sans contact, et (9) forcer un</w:t>
      </w:r>
      <w:r w:rsidR="00FA4C65">
        <w:sym w:font="Symbol" w:char="F0D7"/>
      </w:r>
      <w:r w:rsidR="00FA4C65">
        <w:t>e</w:t>
      </w:r>
      <w:r>
        <w:t xml:space="preserve"> enfant à nous attoucher. Pour finir, la maltraitance </w:t>
      </w:r>
      <w:r w:rsidR="00AF76D5">
        <w:t>liée à la négligence</w:t>
      </w:r>
      <w:r>
        <w:t xml:space="preserve"> regroupe trois catégories issues de Fortier et collaborateurs (2020) : (1) la négligence physique, (2) la négligence émotionnelle, et (3) la négligence éducationnelle.</w:t>
      </w:r>
    </w:p>
    <w:p w14:paraId="7E260C6D" w14:textId="77777777" w:rsidR="00570BA7" w:rsidRDefault="00570BA7">
      <w:pPr>
        <w:pStyle w:val="Standard"/>
        <w:spacing w:line="360" w:lineRule="auto"/>
        <w:jc w:val="both"/>
      </w:pPr>
    </w:p>
    <w:p w14:paraId="14B7BCBE" w14:textId="77777777" w:rsidR="00570BA7" w:rsidRDefault="00443ED7" w:rsidP="00207AE6">
      <w:pPr>
        <w:pStyle w:val="Titre4"/>
      </w:pPr>
      <w:r>
        <w:t>Choix des items</w:t>
      </w:r>
    </w:p>
    <w:p w14:paraId="67D08456" w14:textId="77777777" w:rsidR="00570BA7" w:rsidRDefault="00570BA7">
      <w:pPr>
        <w:pStyle w:val="Paragraphedeliste"/>
        <w:spacing w:line="360" w:lineRule="auto"/>
        <w:jc w:val="both"/>
      </w:pPr>
    </w:p>
    <w:p w14:paraId="4571C3BD" w14:textId="77777777" w:rsidR="00570BA7" w:rsidRDefault="00443ED7">
      <w:pPr>
        <w:pStyle w:val="Standard"/>
        <w:spacing w:line="360" w:lineRule="auto"/>
        <w:jc w:val="both"/>
      </w:pPr>
      <w:r>
        <w:t xml:space="preserve">La deuxième étape dans la construction du questionnaire selon </w:t>
      </w:r>
      <w:proofErr w:type="spellStart"/>
      <w:r>
        <w:t>DeVellis</w:t>
      </w:r>
      <w:proofErr w:type="spellEnd"/>
      <w:r>
        <w:t xml:space="preserve"> (2003) consiste à mettre en œuvre un pool d'items. Pour cela, nous listons tous les items de la version de l’</w:t>
      </w:r>
      <w:proofErr w:type="spellStart"/>
      <w:r>
        <w:t>IViS</w:t>
      </w:r>
      <w:proofErr w:type="spellEnd"/>
      <w:r>
        <w:t>, version anglaise (</w:t>
      </w:r>
      <w:proofErr w:type="spellStart"/>
      <w:r>
        <w:t>Vertommen</w:t>
      </w:r>
      <w:proofErr w:type="spellEnd"/>
      <w:r>
        <w:t xml:space="preserve"> et al., 2016) du VTAQ (Parent et al., 2019), et de la version française (</w:t>
      </w:r>
      <w:proofErr w:type="spellStart"/>
      <w:r>
        <w:t>Hauw</w:t>
      </w:r>
      <w:proofErr w:type="spellEnd"/>
      <w:r>
        <w:t xml:space="preserve"> et al., 2021) ainsi que le </w:t>
      </w:r>
      <w:r>
        <w:rPr>
          <w:i/>
          <w:iCs/>
        </w:rPr>
        <w:t xml:space="preserve">Questionnaire on Child </w:t>
      </w:r>
      <w:proofErr w:type="spellStart"/>
      <w:r>
        <w:rPr>
          <w:i/>
          <w:iCs/>
        </w:rPr>
        <w:t>Sexual</w:t>
      </w:r>
      <w:proofErr w:type="spellEnd"/>
      <w:r>
        <w:rPr>
          <w:i/>
          <w:iCs/>
        </w:rPr>
        <w:t xml:space="preserve"> </w:t>
      </w:r>
      <w:proofErr w:type="spellStart"/>
      <w:r>
        <w:rPr>
          <w:i/>
          <w:iCs/>
        </w:rPr>
        <w:t>Maltraitancee</w:t>
      </w:r>
      <w:proofErr w:type="spellEnd"/>
      <w:r>
        <w:rPr>
          <w:i/>
          <w:iCs/>
        </w:rPr>
        <w:t xml:space="preserve"> d’</w:t>
      </w:r>
      <w:proofErr w:type="spellStart"/>
      <w:r>
        <w:rPr>
          <w:i/>
          <w:iCs/>
        </w:rPr>
        <w:t>Halpérin</w:t>
      </w:r>
      <w:proofErr w:type="spellEnd"/>
      <w:r>
        <w:t xml:space="preserve"> (1996), en les classant dans des catégories déjà construites à l'étape précédente.</w:t>
      </w:r>
    </w:p>
    <w:p w14:paraId="386F0419" w14:textId="77777777" w:rsidR="00207AE6" w:rsidRDefault="00207AE6">
      <w:pPr>
        <w:pStyle w:val="Standard"/>
        <w:spacing w:line="360" w:lineRule="auto"/>
        <w:jc w:val="both"/>
      </w:pPr>
    </w:p>
    <w:p w14:paraId="15FD1624" w14:textId="3FAE0871" w:rsidR="00570BA7" w:rsidRDefault="00443ED7">
      <w:pPr>
        <w:pStyle w:val="Standard"/>
        <w:spacing w:line="360" w:lineRule="auto"/>
        <w:jc w:val="both"/>
        <w:rPr>
          <w:rFonts w:ascii="TimesNewRomanPSMT" w:hAnsi="TimesNewRomanPSMT"/>
        </w:rPr>
      </w:pPr>
      <w:r>
        <w:t xml:space="preserve">Le travail de sélection d'un projet se fait donc en plusieurs étapes. Tout d'abord, la première option consiste à ne conserver que les éléments qui nous semblent les plus clairs, concis, détaillés et pertinents. Ensuite, chaque item est discuté séparément pour obtenir des commentaires individuels. À titre d’exemple, l’item C1 du VTAQ (Parent et al., 2019) : </w:t>
      </w:r>
      <w:r>
        <w:rPr>
          <w:rFonts w:ascii="TimesNewRomanPSMT" w:hAnsi="TimesNewRomanPSMT"/>
        </w:rPr>
        <w:t xml:space="preserve">« </w:t>
      </w:r>
      <w:r w:rsidR="00FA4C65">
        <w:rPr>
          <w:rFonts w:ascii="TimesNewRomanPSMT" w:hAnsi="TimesNewRomanPSMT"/>
        </w:rPr>
        <w:t>D</w:t>
      </w:r>
      <w:r>
        <w:rPr>
          <w:rFonts w:ascii="TimesNewRomanPSMT" w:hAnsi="TimesNewRomanPSMT"/>
        </w:rPr>
        <w:t>ans le contexte sportif, un</w:t>
      </w:r>
      <w:r w:rsidR="00FA4C65">
        <w:rPr>
          <w:rFonts w:ascii="TimesNewRomanPSMT" w:hAnsi="TimesNewRomanPSMT"/>
        </w:rPr>
        <w:sym w:font="Symbol" w:char="F0D7"/>
      </w:r>
      <w:r w:rsidR="00FA4C65">
        <w:rPr>
          <w:rFonts w:ascii="TimesNewRomanPSMT" w:hAnsi="TimesNewRomanPSMT"/>
        </w:rPr>
        <w:t>e</w:t>
      </w:r>
      <w:r>
        <w:rPr>
          <w:rFonts w:ascii="TimesNewRomanPSMT" w:hAnsi="TimesNewRomanPSMT"/>
        </w:rPr>
        <w:t xml:space="preserve"> entraineur</w:t>
      </w:r>
      <w:r w:rsidR="00FA4C65">
        <w:rPr>
          <w:rFonts w:ascii="TimesNewRomanPSMT" w:hAnsi="TimesNewRomanPSMT"/>
        </w:rPr>
        <w:sym w:font="Symbol" w:char="F0D7"/>
      </w:r>
      <w:proofErr w:type="spellStart"/>
      <w:r w:rsidR="00FA4C65">
        <w:rPr>
          <w:rFonts w:ascii="TimesNewRomanPSMT" w:hAnsi="TimesNewRomanPSMT"/>
        </w:rPr>
        <w:t>euse</w:t>
      </w:r>
      <w:proofErr w:type="spellEnd"/>
      <w:r>
        <w:rPr>
          <w:rFonts w:ascii="TimesNewRomanPSMT" w:hAnsi="TimesNewRomanPSMT"/>
        </w:rPr>
        <w:t xml:space="preserve"> t’a </w:t>
      </w:r>
      <w:proofErr w:type="spellStart"/>
      <w:r>
        <w:rPr>
          <w:rFonts w:ascii="TimesNewRomanPSMT" w:hAnsi="TimesNewRomanPSMT"/>
        </w:rPr>
        <w:t>déja</w:t>
      </w:r>
      <w:proofErr w:type="spellEnd"/>
      <w:r>
        <w:rPr>
          <w:rFonts w:ascii="TimesNewRomanPSMT" w:hAnsi="TimesNewRomanPSMT"/>
        </w:rPr>
        <w:t xml:space="preserve">̀ secoué, poussé, agrippé (attrapé) ou </w:t>
      </w:r>
      <w:proofErr w:type="spellStart"/>
      <w:r>
        <w:rPr>
          <w:rFonts w:ascii="TimesNewRomanPSMT" w:hAnsi="TimesNewRomanPSMT"/>
        </w:rPr>
        <w:t>projete</w:t>
      </w:r>
      <w:proofErr w:type="spellEnd"/>
      <w:r>
        <w:rPr>
          <w:rFonts w:ascii="TimesNewRomanPSMT" w:hAnsi="TimesNewRomanPSMT"/>
        </w:rPr>
        <w:t>́ » a été sélectionné lors de l’étape numéro une. Lors de la deuxième, « attrapé » et « projeté » ont été retirés pour une meilleure compréhension de la phrase. Contrairement à cela, l’item numéro 16 tiré de l’IVIS de la version française (</w:t>
      </w:r>
      <w:proofErr w:type="spellStart"/>
      <w:r>
        <w:rPr>
          <w:rFonts w:ascii="TimesNewRomanPSMT" w:hAnsi="TimesNewRomanPSMT"/>
        </w:rPr>
        <w:t>Hauw</w:t>
      </w:r>
      <w:proofErr w:type="spellEnd"/>
      <w:r>
        <w:rPr>
          <w:rFonts w:ascii="TimesNewRomanPSMT" w:hAnsi="TimesNewRomanPSMT"/>
        </w:rPr>
        <w:t xml:space="preserve"> et al.,2021) « on vous a secoué physiquement » a été définitivement </w:t>
      </w:r>
      <w:r>
        <w:rPr>
          <w:rFonts w:ascii="TimesNewRomanPSMT" w:hAnsi="TimesNewRomanPSMT"/>
        </w:rPr>
        <w:lastRenderedPageBreak/>
        <w:t xml:space="preserve">supprimé pour cause de </w:t>
      </w:r>
      <w:r w:rsidR="00AA6FBF">
        <w:rPr>
          <w:rFonts w:ascii="TimesNewRomanPSMT" w:hAnsi="TimesNewRomanPSMT"/>
        </w:rPr>
        <w:t>non-</w:t>
      </w:r>
      <w:r>
        <w:rPr>
          <w:rFonts w:ascii="TimesNewRomanPSMT" w:hAnsi="TimesNewRomanPSMT"/>
        </w:rPr>
        <w:t>clarté. (Annexe 6 d’Amandine). Pour la section concernant les maltraitance</w:t>
      </w:r>
      <w:r w:rsidR="00AA6FBF">
        <w:rPr>
          <w:rFonts w:ascii="TimesNewRomanPSMT" w:hAnsi="TimesNewRomanPSMT"/>
        </w:rPr>
        <w:t>s</w:t>
      </w:r>
      <w:r>
        <w:rPr>
          <w:rFonts w:ascii="TimesNewRomanPSMT" w:hAnsi="TimesNewRomanPSMT"/>
        </w:rPr>
        <w:t xml:space="preserve"> sexuelles, il a été nécessaire de prendre en compte les petites différences entre items de la </w:t>
      </w:r>
      <w:proofErr w:type="spellStart"/>
      <w:r>
        <w:rPr>
          <w:rFonts w:ascii="TimesNewRomanPSMT" w:hAnsi="TimesNewRomanPSMT"/>
        </w:rPr>
        <w:t>sous-échelle</w:t>
      </w:r>
      <w:proofErr w:type="spellEnd"/>
      <w:r>
        <w:rPr>
          <w:rFonts w:ascii="TimesNewRomanPSMT" w:hAnsi="TimesNewRomanPSMT"/>
        </w:rPr>
        <w:t xml:space="preserve"> </w:t>
      </w:r>
      <w:proofErr w:type="spellStart"/>
      <w:r>
        <w:rPr>
          <w:rFonts w:ascii="TimesNewRomanPSMT" w:hAnsi="TimesNewRomanPSMT"/>
        </w:rPr>
        <w:t>pairs-athlète</w:t>
      </w:r>
      <w:proofErr w:type="spellEnd"/>
      <w:r>
        <w:rPr>
          <w:rFonts w:ascii="TimesNewRomanPSMT" w:hAnsi="TimesNewRomanPSMT"/>
        </w:rPr>
        <w:t xml:space="preserve"> et la </w:t>
      </w:r>
      <w:proofErr w:type="spellStart"/>
      <w:r>
        <w:rPr>
          <w:rFonts w:ascii="TimesNewRomanPSMT" w:hAnsi="TimesNewRomanPSMT"/>
        </w:rPr>
        <w:t>sous-échelle</w:t>
      </w:r>
      <w:proofErr w:type="spellEnd"/>
      <w:r>
        <w:rPr>
          <w:rFonts w:ascii="TimesNewRomanPSMT" w:hAnsi="TimesNewRomanPSMT"/>
        </w:rPr>
        <w:t xml:space="preserve"> adulte du </w:t>
      </w:r>
      <w:proofErr w:type="spellStart"/>
      <w:r>
        <w:rPr>
          <w:rFonts w:ascii="TimesNewRomanPSMT" w:hAnsi="TimesNewRomanPSMT"/>
        </w:rPr>
        <w:t>réseau</w:t>
      </w:r>
      <w:proofErr w:type="spellEnd"/>
      <w:r>
        <w:rPr>
          <w:rFonts w:ascii="TimesNewRomanPSMT" w:hAnsi="TimesNewRomanPSMT"/>
        </w:rPr>
        <w:t xml:space="preserve"> </w:t>
      </w:r>
      <w:proofErr w:type="spellStart"/>
      <w:r>
        <w:rPr>
          <w:rFonts w:ascii="TimesNewRomanPSMT" w:hAnsi="TimesNewRomanPSMT"/>
        </w:rPr>
        <w:t>sportif-athlète</w:t>
      </w:r>
      <w:proofErr w:type="spellEnd"/>
      <w:r>
        <w:rPr>
          <w:rFonts w:ascii="TimesNewRomanPSMT" w:hAnsi="TimesNewRomanPSMT"/>
        </w:rPr>
        <w:t xml:space="preserve">. Effectivement, nous sommes en accord avec le fait que la relation entre </w:t>
      </w:r>
      <w:proofErr w:type="spellStart"/>
      <w:r>
        <w:rPr>
          <w:rFonts w:ascii="TimesNewRomanPSMT" w:hAnsi="TimesNewRomanPSMT"/>
        </w:rPr>
        <w:t>un</w:t>
      </w:r>
      <w:r w:rsidR="00FA4C65">
        <w:rPr>
          <w:rFonts w:ascii="TimesNewRomanPSMT" w:hAnsi="TimesNewRomanPSMT"/>
        </w:rPr>
        <w:sym w:font="Symbol" w:char="F0D7"/>
      </w:r>
      <w:r w:rsidR="00FA4C65">
        <w:rPr>
          <w:rFonts w:ascii="TimesNewRomanPSMT" w:hAnsi="TimesNewRomanPSMT"/>
        </w:rPr>
        <w:t>e</w:t>
      </w:r>
      <w:proofErr w:type="spellEnd"/>
      <w:r>
        <w:rPr>
          <w:rFonts w:ascii="TimesNewRomanPSMT" w:hAnsi="TimesNewRomanPSMT"/>
        </w:rPr>
        <w:t xml:space="preserve"> athlète et un</w:t>
      </w:r>
      <w:r w:rsidR="00FA4C65">
        <w:rPr>
          <w:rFonts w:ascii="TimesNewRomanPSMT" w:hAnsi="TimesNewRomanPSMT"/>
        </w:rPr>
        <w:sym w:font="Symbol" w:char="F0D7"/>
      </w:r>
      <w:r w:rsidR="00FA4C65">
        <w:rPr>
          <w:rFonts w:ascii="TimesNewRomanPSMT" w:hAnsi="TimesNewRomanPSMT"/>
        </w:rPr>
        <w:t>e</w:t>
      </w:r>
      <w:r>
        <w:rPr>
          <w:rFonts w:ascii="TimesNewRomanPSMT" w:hAnsi="TimesNewRomanPSMT"/>
        </w:rPr>
        <w:t xml:space="preserve"> adulte du réseau sportif est en tou</w:t>
      </w:r>
      <w:r w:rsidR="00AA6FBF">
        <w:rPr>
          <w:rFonts w:ascii="TimesNewRomanPSMT" w:hAnsi="TimesNewRomanPSMT"/>
        </w:rPr>
        <w:t>t</w:t>
      </w:r>
      <w:r>
        <w:rPr>
          <w:rFonts w:ascii="TimesNewRomanPSMT" w:hAnsi="TimesNewRomanPSMT"/>
        </w:rPr>
        <w:t xml:space="preserve"> point asymétrique. C’est pourquoi, il nous a semblé qu’une relation sexuelle consentie ou non par </w:t>
      </w:r>
      <w:proofErr w:type="spellStart"/>
      <w:r>
        <w:rPr>
          <w:rFonts w:ascii="TimesNewRomanPSMT" w:hAnsi="TimesNewRomanPSMT"/>
        </w:rPr>
        <w:t>un</w:t>
      </w:r>
      <w:r w:rsidR="00FA4C65">
        <w:rPr>
          <w:rFonts w:ascii="TimesNewRomanPSMT" w:hAnsi="TimesNewRomanPSMT"/>
        </w:rPr>
        <w:sym w:font="Symbol" w:char="F0D7"/>
      </w:r>
      <w:r w:rsidR="00FA4C65">
        <w:rPr>
          <w:rFonts w:ascii="TimesNewRomanPSMT" w:hAnsi="TimesNewRomanPSMT"/>
        </w:rPr>
        <w:t>e</w:t>
      </w:r>
      <w:proofErr w:type="spellEnd"/>
      <w:r>
        <w:rPr>
          <w:rFonts w:ascii="TimesNewRomanPSMT" w:hAnsi="TimesNewRomanPSMT"/>
        </w:rPr>
        <w:t xml:space="preserve"> athlète est considérée comme maltraita</w:t>
      </w:r>
      <w:r w:rsidR="00AA6FBF">
        <w:rPr>
          <w:rFonts w:ascii="TimesNewRomanPSMT" w:hAnsi="TimesNewRomanPSMT"/>
        </w:rPr>
        <w:t>nte</w:t>
      </w:r>
      <w:r>
        <w:rPr>
          <w:rFonts w:ascii="TimesNewRomanPSMT" w:hAnsi="TimesNewRomanPSMT"/>
        </w:rPr>
        <w:t xml:space="preserve"> (</w:t>
      </w:r>
      <w:proofErr w:type="spellStart"/>
      <w:r>
        <w:rPr>
          <w:rFonts w:ascii="TimesNewRomanPSMT" w:hAnsi="TimesNewRomanPSMT"/>
        </w:rPr>
        <w:t>Brake</w:t>
      </w:r>
      <w:proofErr w:type="spellEnd"/>
      <w:r>
        <w:rPr>
          <w:rFonts w:ascii="TimesNewRomanPSMT" w:hAnsi="TimesNewRomanPSMT"/>
        </w:rPr>
        <w:t>, Burton, 2012). Dès lors, la notion de consentement est seulement effective pour la sous-échelle pairs athlète.</w:t>
      </w:r>
    </w:p>
    <w:p w14:paraId="29471B80" w14:textId="77777777" w:rsidR="00207AE6" w:rsidRDefault="00207AE6">
      <w:pPr>
        <w:pStyle w:val="Standard"/>
        <w:spacing w:line="360" w:lineRule="auto"/>
        <w:jc w:val="both"/>
      </w:pPr>
    </w:p>
    <w:p w14:paraId="27F6CEB9" w14:textId="1286AA73" w:rsidR="00570BA7" w:rsidRDefault="00443ED7">
      <w:pPr>
        <w:pStyle w:val="Standard"/>
        <w:spacing w:line="360" w:lineRule="auto"/>
        <w:jc w:val="both"/>
        <w:rPr>
          <w:rFonts w:ascii="TimesNewRomanPSMT" w:hAnsi="TimesNewRomanPSMT"/>
        </w:rPr>
      </w:pPr>
      <w:r>
        <w:rPr>
          <w:rFonts w:ascii="TimesNewRomanPSMT" w:hAnsi="TimesNewRomanPSMT"/>
        </w:rPr>
        <w:t xml:space="preserve">Lorsque le premier jet d’item a été conçu, il a fallu lui donner un ordre logique. En suivant les idées de </w:t>
      </w:r>
      <w:proofErr w:type="spellStart"/>
      <w:r>
        <w:rPr>
          <w:rFonts w:ascii="TimesNewRomanPSMT" w:hAnsi="TimesNewRomanPSMT"/>
        </w:rPr>
        <w:t>Dillman</w:t>
      </w:r>
      <w:proofErr w:type="spellEnd"/>
      <w:r>
        <w:rPr>
          <w:rFonts w:ascii="TimesNewRomanPSMT" w:hAnsi="TimesNewRomanPSMT"/>
        </w:rPr>
        <w:t xml:space="preserve"> et collègues (2014), les items présentant un risque plus grand d’atteinte psychologique doivent être placés à la fin du questionnaire. C’est pourquoi</w:t>
      </w:r>
      <w:r w:rsidR="00FA4C65">
        <w:rPr>
          <w:rFonts w:ascii="TimesNewRomanPSMT" w:hAnsi="TimesNewRomanPSMT"/>
        </w:rPr>
        <w:t>,</w:t>
      </w:r>
      <w:r>
        <w:rPr>
          <w:rFonts w:ascii="TimesNewRomanPSMT" w:hAnsi="TimesNewRomanPSMT"/>
        </w:rPr>
        <w:t xml:space="preserve"> nous avons tr</w:t>
      </w:r>
      <w:r w:rsidR="00AA6FBF">
        <w:rPr>
          <w:rFonts w:ascii="TimesNewRomanPSMT" w:hAnsi="TimesNewRomanPSMT"/>
        </w:rPr>
        <w:t>ié</w:t>
      </w:r>
      <w:r>
        <w:rPr>
          <w:rFonts w:ascii="TimesNewRomanPSMT" w:hAnsi="TimesNewRomanPSMT"/>
        </w:rPr>
        <w:t xml:space="preserve"> et class</w:t>
      </w:r>
      <w:r w:rsidR="00AA6FBF">
        <w:rPr>
          <w:rFonts w:ascii="TimesNewRomanPSMT" w:hAnsi="TimesNewRomanPSMT"/>
        </w:rPr>
        <w:t>é</w:t>
      </w:r>
      <w:r>
        <w:rPr>
          <w:rFonts w:ascii="TimesNewRomanPSMT" w:hAnsi="TimesNewRomanPSMT"/>
        </w:rPr>
        <w:t>, en premier lieu, les items de chaque maltraitance du moins sensible au plus sensible. Cette même démarche a ensuite été réalisée pour les maltraitances elles-mêmes.</w:t>
      </w:r>
    </w:p>
    <w:p w14:paraId="42656526" w14:textId="77777777" w:rsidR="00207AE6" w:rsidRDefault="00207AE6">
      <w:pPr>
        <w:pStyle w:val="Standard"/>
        <w:spacing w:line="360" w:lineRule="auto"/>
        <w:jc w:val="both"/>
      </w:pPr>
    </w:p>
    <w:p w14:paraId="46E649C2" w14:textId="4D49DE9D" w:rsidR="00570BA7" w:rsidRDefault="00443ED7">
      <w:pPr>
        <w:pStyle w:val="Standard"/>
        <w:spacing w:line="360" w:lineRule="auto"/>
        <w:jc w:val="both"/>
        <w:rPr>
          <w:rFonts w:ascii="TimesNewRomanPSMT" w:hAnsi="TimesNewRomanPSMT"/>
        </w:rPr>
      </w:pPr>
      <w:r>
        <w:rPr>
          <w:rFonts w:ascii="TimesNewRomanPSMT" w:hAnsi="TimesNewRomanPSMT"/>
        </w:rPr>
        <w:t xml:space="preserve">Comme susmentionné, aucun autre questionnaire déjà mis en place n’est en mesure de pouvoir calculer la manière dont les athlètes expérimentent et interprètent une diverse maltraitance occasionnée. Dès lors, il a fallu en créer </w:t>
      </w:r>
      <w:r w:rsidR="00FA4C65">
        <w:rPr>
          <w:rFonts w:ascii="TimesNewRomanPSMT" w:hAnsi="TimesNewRomanPSMT"/>
        </w:rPr>
        <w:t xml:space="preserve">un </w:t>
      </w:r>
      <w:r>
        <w:rPr>
          <w:rFonts w:ascii="TimesNewRomanPSMT" w:hAnsi="TimesNewRomanPSMT"/>
        </w:rPr>
        <w:t>de toute pièce.</w:t>
      </w:r>
    </w:p>
    <w:p w14:paraId="0BA860FC" w14:textId="77777777" w:rsidR="00207AE6" w:rsidRDefault="00207AE6">
      <w:pPr>
        <w:pStyle w:val="Standard"/>
        <w:spacing w:line="360" w:lineRule="auto"/>
        <w:jc w:val="both"/>
      </w:pPr>
    </w:p>
    <w:p w14:paraId="559D5E4A" w14:textId="77777777" w:rsidR="00570BA7" w:rsidRDefault="00443ED7">
      <w:pPr>
        <w:pStyle w:val="Standard"/>
        <w:spacing w:line="360" w:lineRule="auto"/>
        <w:jc w:val="both"/>
        <w:rPr>
          <w:rFonts w:ascii="TimesNewRomanPSMT" w:hAnsi="TimesNewRomanPSMT"/>
        </w:rPr>
      </w:pPr>
      <w:r>
        <w:rPr>
          <w:rFonts w:ascii="TimesNewRomanPSMT" w:hAnsi="TimesNewRomanPSMT"/>
        </w:rPr>
        <w:t>La première étape a été de recens</w:t>
      </w:r>
      <w:r w:rsidR="00AA6FBF">
        <w:rPr>
          <w:rFonts w:ascii="TimesNewRomanPSMT" w:hAnsi="TimesNewRomanPSMT"/>
        </w:rPr>
        <w:t>er</w:t>
      </w:r>
      <w:r>
        <w:rPr>
          <w:rFonts w:ascii="TimesNewRomanPSMT" w:hAnsi="TimesNewRomanPSMT"/>
        </w:rPr>
        <w:t>, à partir de la littérature, les différentes formes de conséquences et d’interprétations résultant d’une forme de maltraitance. De ce fait, la création de deux questions a pu être mise en œuvre. L’une d’elles se base et s’intéresse aux conséquences de la maltraitance, et l’autre s’oriente vers l’interprétation de celle-ci.</w:t>
      </w:r>
    </w:p>
    <w:p w14:paraId="1137264F" w14:textId="77777777" w:rsidR="00413CDF" w:rsidRDefault="00413CDF">
      <w:pPr>
        <w:pStyle w:val="Standard"/>
        <w:spacing w:line="360" w:lineRule="auto"/>
        <w:jc w:val="both"/>
      </w:pPr>
    </w:p>
    <w:p w14:paraId="0BC56DFC" w14:textId="3E65B563" w:rsidR="00570BA7" w:rsidRDefault="00443ED7">
      <w:pPr>
        <w:pStyle w:val="Standard"/>
        <w:spacing w:line="360" w:lineRule="auto"/>
        <w:jc w:val="both"/>
        <w:rPr>
          <w:rFonts w:ascii="TimesNewRomanPSMT" w:hAnsi="TimesNewRomanPSMT"/>
        </w:rPr>
      </w:pPr>
      <w:r>
        <w:rPr>
          <w:rFonts w:ascii="TimesNewRomanPSMT" w:hAnsi="TimesNewRomanPSMT"/>
        </w:rPr>
        <w:t xml:space="preserve">Les conséquences survenues à la suite d’une maltraitance ont été classées et regroupées selon leur thématique. Par la suite, une sélection des items les plus pertinents a été mise en œuvre. Ces deux étapes ont été réalisées sur la base des travaux de </w:t>
      </w:r>
      <w:proofErr w:type="spellStart"/>
      <w:r>
        <w:rPr>
          <w:rFonts w:ascii="TimesNewRomanPSMT" w:hAnsi="TimesNewRomanPSMT"/>
        </w:rPr>
        <w:t>Fasting</w:t>
      </w:r>
      <w:proofErr w:type="spellEnd"/>
      <w:r>
        <w:rPr>
          <w:rFonts w:ascii="TimesNewRomanPSMT" w:hAnsi="TimesNewRomanPSMT"/>
        </w:rPr>
        <w:t xml:space="preserve"> et </w:t>
      </w:r>
      <w:proofErr w:type="spellStart"/>
      <w:r>
        <w:rPr>
          <w:rFonts w:ascii="TimesNewRomanPSMT" w:hAnsi="TimesNewRomanPSMT"/>
        </w:rPr>
        <w:t>collègues</w:t>
      </w:r>
      <w:proofErr w:type="spellEnd"/>
      <w:r>
        <w:rPr>
          <w:rFonts w:ascii="TimesNewRomanPSMT" w:hAnsi="TimesNewRomanPSMT"/>
        </w:rPr>
        <w:t xml:space="preserve"> (2002), </w:t>
      </w:r>
      <w:proofErr w:type="spellStart"/>
      <w:r>
        <w:rPr>
          <w:rFonts w:ascii="TimesNewRomanPSMT" w:hAnsi="TimesNewRomanPSMT"/>
        </w:rPr>
        <w:t>Gervis</w:t>
      </w:r>
      <w:proofErr w:type="spellEnd"/>
      <w:r>
        <w:rPr>
          <w:rFonts w:ascii="TimesNewRomanPSMT" w:hAnsi="TimesNewRomanPSMT"/>
        </w:rPr>
        <w:t xml:space="preserve"> et Dunn (2004) et de Stirling et Kerr (2008a, 2008b). À titre d’exemple, la survenue de sentiment décrit comme : </w:t>
      </w:r>
      <w:r>
        <w:rPr>
          <w:rFonts w:ascii="TimesNewRomanPSMT" w:hAnsi="TimesNewRomanPSMT"/>
        </w:rPr>
        <w:lastRenderedPageBreak/>
        <w:t>« sans valeur », « stupide », « insignifiant », « in</w:t>
      </w:r>
      <w:r w:rsidR="00AA6FBF">
        <w:rPr>
          <w:rFonts w:ascii="TimesNewRomanPSMT" w:hAnsi="TimesNewRomanPSMT"/>
        </w:rPr>
        <w:t>fé</w:t>
      </w:r>
      <w:r>
        <w:rPr>
          <w:rFonts w:ascii="TimesNewRomanPSMT" w:hAnsi="TimesNewRomanPSMT"/>
        </w:rPr>
        <w:t>rieur » et « comme une merde » ont été placés et classés dans la case « manque de confiance en soi et ses capacités ». L’item généré a donc été « « tu as perdu confiance en toi et tes capacités ». Une autre situation nous a pouss</w:t>
      </w:r>
      <w:r w:rsidR="00AA6FBF">
        <w:rPr>
          <w:rFonts w:ascii="TimesNewRomanPSMT" w:hAnsi="TimesNewRomanPSMT"/>
        </w:rPr>
        <w:t>é</w:t>
      </w:r>
      <w:r w:rsidR="00FA4C65">
        <w:rPr>
          <w:rFonts w:ascii="TimesNewRomanPSMT" w:hAnsi="TimesNewRomanPSMT"/>
        </w:rPr>
        <w:t>s</w:t>
      </w:r>
      <w:r w:rsidR="00AA6FBF">
        <w:rPr>
          <w:rFonts w:ascii="TimesNewRomanPSMT" w:hAnsi="TimesNewRomanPSMT"/>
        </w:rPr>
        <w:t xml:space="preserve"> </w:t>
      </w:r>
      <w:r>
        <w:rPr>
          <w:rFonts w:ascii="TimesNewRomanPSMT" w:hAnsi="TimesNewRomanPSMT"/>
        </w:rPr>
        <w:t>à ne pas proposer « l’arrêt du sport » comme conséquence à une maltraitance. En effet, nous focalisons notre étude sur les athlètes pratiquant</w:t>
      </w:r>
      <w:r w:rsidR="00AA6FBF">
        <w:rPr>
          <w:rFonts w:ascii="TimesNewRomanPSMT" w:hAnsi="TimesNewRomanPSMT"/>
        </w:rPr>
        <w:sym w:font="Symbol" w:char="F0D7"/>
      </w:r>
      <w:r w:rsidR="00AA6FBF">
        <w:rPr>
          <w:rFonts w:ascii="TimesNewRomanPSMT" w:hAnsi="TimesNewRomanPSMT"/>
        </w:rPr>
        <w:t>es</w:t>
      </w:r>
      <w:r>
        <w:rPr>
          <w:rFonts w:ascii="TimesNewRomanPSMT" w:hAnsi="TimesNewRomanPSMT"/>
        </w:rPr>
        <w:t xml:space="preserve"> au moment de l’exécution du questionnaire et non ceux</w:t>
      </w:r>
      <w:r w:rsidR="00FA4C65">
        <w:rPr>
          <w:rFonts w:ascii="TimesNewRomanPSMT" w:hAnsi="TimesNewRomanPSMT"/>
        </w:rPr>
        <w:sym w:font="Symbol" w:char="F0D7"/>
      </w:r>
      <w:r w:rsidR="00FA4C65">
        <w:rPr>
          <w:rFonts w:ascii="TimesNewRomanPSMT" w:hAnsi="TimesNewRomanPSMT"/>
        </w:rPr>
        <w:t>celles</w:t>
      </w:r>
      <w:r>
        <w:rPr>
          <w:rFonts w:ascii="TimesNewRomanPSMT" w:hAnsi="TimesNewRomanPSMT"/>
        </w:rPr>
        <w:t xml:space="preserve"> à la retraite.</w:t>
      </w:r>
    </w:p>
    <w:p w14:paraId="30190263" w14:textId="77777777" w:rsidR="00413CDF" w:rsidRDefault="00413CDF">
      <w:pPr>
        <w:pStyle w:val="Standard"/>
        <w:spacing w:line="360" w:lineRule="auto"/>
        <w:jc w:val="both"/>
      </w:pPr>
    </w:p>
    <w:p w14:paraId="4A7D5F63" w14:textId="77777777" w:rsidR="00570BA7" w:rsidRDefault="00443ED7">
      <w:pPr>
        <w:pStyle w:val="Standard"/>
        <w:spacing w:line="360" w:lineRule="auto"/>
        <w:jc w:val="both"/>
        <w:rPr>
          <w:rFonts w:ascii="TimesNewRomanPSMT" w:hAnsi="TimesNewRomanPSMT"/>
        </w:rPr>
      </w:pPr>
      <w:r>
        <w:rPr>
          <w:rFonts w:ascii="TimesNewRomanPSMT" w:hAnsi="TimesNewRomanPSMT"/>
        </w:rPr>
        <w:t xml:space="preserve">L’interprétation de la maltraitance a été influencée par les travaux de Stirling et Kerr (2008b) et de </w:t>
      </w:r>
      <w:proofErr w:type="spellStart"/>
      <w:r>
        <w:rPr>
          <w:rFonts w:ascii="TimesNewRomanPSMT" w:hAnsi="TimesNewRomanPSMT"/>
        </w:rPr>
        <w:t>Pinheiro</w:t>
      </w:r>
      <w:proofErr w:type="spellEnd"/>
      <w:r>
        <w:rPr>
          <w:rFonts w:ascii="TimesNewRomanPSMT" w:hAnsi="TimesNewRomanPSMT"/>
        </w:rPr>
        <w:t xml:space="preserve"> et </w:t>
      </w:r>
      <w:proofErr w:type="spellStart"/>
      <w:r>
        <w:rPr>
          <w:rFonts w:ascii="TimesNewRomanPSMT" w:hAnsi="TimesNewRomanPSMT"/>
        </w:rPr>
        <w:t>collègues</w:t>
      </w:r>
      <w:proofErr w:type="spellEnd"/>
      <w:r>
        <w:rPr>
          <w:rFonts w:ascii="TimesNewRomanPSMT" w:hAnsi="TimesNewRomanPSMT"/>
        </w:rPr>
        <w:t xml:space="preserve"> (2012). Ces travaux nous ont permis de ressortir trois interprétations : : (1) la normalisation de la maltraitance, (2) la nécessité de cette maltraitance pour performer, et (3) la maltraitance comme faisant partie de l’entrainement ou de la compétition.</w:t>
      </w:r>
    </w:p>
    <w:p w14:paraId="46C1477C" w14:textId="77777777" w:rsidR="00413CDF" w:rsidRDefault="00413CDF">
      <w:pPr>
        <w:pStyle w:val="Standard"/>
        <w:spacing w:line="360" w:lineRule="auto"/>
        <w:jc w:val="both"/>
      </w:pPr>
    </w:p>
    <w:p w14:paraId="7FE036CF" w14:textId="77777777" w:rsidR="00570BA7" w:rsidRDefault="00443ED7">
      <w:pPr>
        <w:pStyle w:val="Standard"/>
        <w:spacing w:line="360" w:lineRule="auto"/>
        <w:jc w:val="both"/>
      </w:pPr>
      <w:r>
        <w:rPr>
          <w:rFonts w:ascii="TimesNewRomanPSMT" w:hAnsi="TimesNewRomanPSMT"/>
        </w:rPr>
        <w:t>La formulation des questions d’expérience et leur mise en place ont été influencées par le questionnaire d’</w:t>
      </w:r>
      <w:proofErr w:type="spellStart"/>
      <w:r>
        <w:rPr>
          <w:rFonts w:ascii="TimesNewRomanPSMT" w:hAnsi="TimesNewRomanPSMT"/>
        </w:rPr>
        <w:t>Halpérin</w:t>
      </w:r>
      <w:proofErr w:type="spellEnd"/>
      <w:r>
        <w:rPr>
          <w:rFonts w:ascii="TimesNewRomanPSMT" w:hAnsi="TimesNewRomanPSMT"/>
        </w:rPr>
        <w:t xml:space="preserve"> (1996). Pour avoir une meilleure compréhension de l’impact des maltraitances sexuelles sur l’individu, celui-ci use de la formulation suivante : « </w:t>
      </w:r>
      <w:r>
        <w:rPr>
          <w:rFonts w:ascii="TimesNewRomanPS" w:hAnsi="TimesNewRomanPS"/>
          <w:i/>
          <w:iCs/>
        </w:rPr>
        <w:t xml:space="preserve">at the time </w:t>
      </w:r>
      <w:proofErr w:type="spellStart"/>
      <w:r>
        <w:rPr>
          <w:rFonts w:ascii="TimesNewRomanPS" w:hAnsi="TimesNewRomanPS"/>
          <w:i/>
          <w:iCs/>
        </w:rPr>
        <w:t>it</w:t>
      </w:r>
      <w:proofErr w:type="spellEnd"/>
      <w:r>
        <w:rPr>
          <w:rFonts w:ascii="TimesNewRomanPS" w:hAnsi="TimesNewRomanPS"/>
          <w:i/>
          <w:iCs/>
        </w:rPr>
        <w:t xml:space="preserve"> </w:t>
      </w:r>
      <w:proofErr w:type="spellStart"/>
      <w:r>
        <w:rPr>
          <w:rFonts w:ascii="TimesNewRomanPS" w:hAnsi="TimesNewRomanPS"/>
          <w:i/>
          <w:iCs/>
        </w:rPr>
        <w:t>happened</w:t>
      </w:r>
      <w:proofErr w:type="spellEnd"/>
      <w:r>
        <w:rPr>
          <w:rFonts w:ascii="TimesNewRomanPS" w:hAnsi="TimesNewRomanPS"/>
          <w:i/>
          <w:iCs/>
        </w:rPr>
        <w:t xml:space="preserve">, </w:t>
      </w:r>
      <w:proofErr w:type="spellStart"/>
      <w:r>
        <w:rPr>
          <w:rFonts w:ascii="TimesNewRomanPS" w:hAnsi="TimesNewRomanPS"/>
          <w:i/>
          <w:iCs/>
        </w:rPr>
        <w:t>did</w:t>
      </w:r>
      <w:proofErr w:type="spellEnd"/>
      <w:r>
        <w:rPr>
          <w:rFonts w:ascii="TimesNewRomanPS" w:hAnsi="TimesNewRomanPS"/>
          <w:i/>
          <w:iCs/>
        </w:rPr>
        <w:t xml:space="preserve"> </w:t>
      </w:r>
      <w:proofErr w:type="spellStart"/>
      <w:r>
        <w:rPr>
          <w:rFonts w:ascii="TimesNewRomanPS" w:hAnsi="TimesNewRomanPS"/>
          <w:i/>
          <w:iCs/>
        </w:rPr>
        <w:t>you</w:t>
      </w:r>
      <w:proofErr w:type="spellEnd"/>
      <w:r>
        <w:rPr>
          <w:rFonts w:ascii="TimesNewRomanPS" w:hAnsi="TimesNewRomanPS"/>
          <w:i/>
          <w:iCs/>
        </w:rPr>
        <w:t xml:space="preserve"> </w:t>
      </w:r>
      <w:proofErr w:type="spellStart"/>
      <w:r>
        <w:rPr>
          <w:rFonts w:ascii="TimesNewRomanPS" w:hAnsi="TimesNewRomanPS"/>
          <w:i/>
          <w:iCs/>
        </w:rPr>
        <w:t>feel</w:t>
      </w:r>
      <w:proofErr w:type="spellEnd"/>
      <w:proofErr w:type="gramStart"/>
      <w:r>
        <w:rPr>
          <w:rFonts w:ascii="TimesNewRomanPS" w:hAnsi="TimesNewRomanPS"/>
          <w:i/>
          <w:iCs/>
        </w:rPr>
        <w:t>...</w:t>
      </w:r>
      <w:r>
        <w:rPr>
          <w:rFonts w:ascii="TimesNewRomanPSMT" w:hAnsi="TimesNewRomanPSMT"/>
        </w:rPr>
        <w:t>»</w:t>
      </w:r>
      <w:proofErr w:type="gramEnd"/>
      <w:r>
        <w:rPr>
          <w:rFonts w:ascii="TimesNewRomanPSMT" w:hAnsi="TimesNewRomanPSMT"/>
        </w:rPr>
        <w:t xml:space="preserve">. La formulation finale a donc été « tu as considéré cela comme ... » pour la question d’interprétation, et pour les conséquences « suite </w:t>
      </w:r>
      <w:proofErr w:type="spellStart"/>
      <w:r>
        <w:rPr>
          <w:rFonts w:ascii="TimesNewRomanPSMT" w:hAnsi="TimesNewRomanPSMT"/>
        </w:rPr>
        <w:t>a</w:t>
      </w:r>
      <w:proofErr w:type="spellEnd"/>
      <w:r>
        <w:rPr>
          <w:rFonts w:ascii="TimesNewRomanPSMT" w:hAnsi="TimesNewRomanPSMT"/>
        </w:rPr>
        <w:t>̀ cela, est-ce que tu as ... ».</w:t>
      </w:r>
    </w:p>
    <w:p w14:paraId="57A3B070" w14:textId="77777777" w:rsidR="00570BA7" w:rsidRDefault="00570BA7">
      <w:pPr>
        <w:pStyle w:val="Standard"/>
        <w:spacing w:line="360" w:lineRule="auto"/>
        <w:jc w:val="both"/>
      </w:pPr>
    </w:p>
    <w:p w14:paraId="3DB4A1AA" w14:textId="77777777" w:rsidR="00570BA7" w:rsidRDefault="00443ED7" w:rsidP="00413CDF">
      <w:pPr>
        <w:pStyle w:val="Titre4"/>
      </w:pPr>
      <w:r>
        <w:t>Choix du format de mesure</w:t>
      </w:r>
    </w:p>
    <w:p w14:paraId="55AABC97" w14:textId="77777777" w:rsidR="00570BA7" w:rsidRDefault="00570BA7">
      <w:pPr>
        <w:pStyle w:val="Standard"/>
        <w:spacing w:line="360" w:lineRule="auto"/>
        <w:jc w:val="both"/>
      </w:pPr>
    </w:p>
    <w:p w14:paraId="1211D1C9" w14:textId="45E23C71" w:rsidR="00570BA7" w:rsidRDefault="00443ED7">
      <w:pPr>
        <w:pStyle w:val="Standard"/>
        <w:spacing w:line="360" w:lineRule="auto"/>
        <w:jc w:val="both"/>
      </w:pPr>
      <w:r>
        <w:t>L’étape suivant</w:t>
      </w:r>
      <w:r w:rsidR="00FA4C65">
        <w:t>e</w:t>
      </w:r>
      <w:r>
        <w:t xml:space="preserve"> est le choix du format de mesure. Cette étape consiste à décider</w:t>
      </w:r>
      <w:r w:rsidR="00AA6FBF">
        <w:t xml:space="preserve"> de la</w:t>
      </w:r>
      <w:r>
        <w:t xml:space="preserve"> manière dont les résultats vont</w:t>
      </w:r>
      <w:r w:rsidR="00AA6FBF">
        <w:t xml:space="preserve"> pouvoir </w:t>
      </w:r>
      <w:r>
        <w:t>être pris en compte selon l’échelle mise en place à cet effet. En d’autres mots</w:t>
      </w:r>
      <w:r w:rsidR="00FA4C65">
        <w:t>,</w:t>
      </w:r>
      <w:r>
        <w:t xml:space="preserve"> c’est la manière dont les répondant</w:t>
      </w:r>
      <w:r w:rsidR="00AA6FBF">
        <w:sym w:font="Symbol" w:char="F0D7"/>
      </w:r>
      <w:r w:rsidR="00AA6FBF">
        <w:t xml:space="preserve">es </w:t>
      </w:r>
      <w:r>
        <w:t>vont répondre aux différents items. Pour ce faire, nous avons décidé de reprendre la manière de faire du VTAQ (Parent et al., 2019) qui expose une échelle en quatre point</w:t>
      </w:r>
      <w:r w:rsidR="00AA6FBF">
        <w:t>s</w:t>
      </w:r>
      <w:r>
        <w:t xml:space="preserve"> de mesure. Ainsi, nous avons, pour chaque item, la possibilité de répondre « jamais, une fois, quelques fois, souvent/régulièrement</w:t>
      </w:r>
      <w:r w:rsidR="00AA6FBF">
        <w:t> »</w:t>
      </w:r>
      <w:r>
        <w:t xml:space="preserve">. Nous avons, cependant ajouté l’option « pas de réponse » pour </w:t>
      </w:r>
      <w:proofErr w:type="gramStart"/>
      <w:r>
        <w:t>les répondant</w:t>
      </w:r>
      <w:r w:rsidR="00FA4C65">
        <w:t>e</w:t>
      </w:r>
      <w:proofErr w:type="gramEnd"/>
      <w:r w:rsidR="00FA4C65">
        <w:sym w:font="Symbol" w:char="F0D7"/>
      </w:r>
      <w:r w:rsidR="00FA4C65">
        <w:t>e</w:t>
      </w:r>
      <w:r w:rsidR="00FA4C65">
        <w:sym w:font="Symbol" w:char="F0D7"/>
      </w:r>
      <w:r w:rsidR="00FA4C65">
        <w:t>s</w:t>
      </w:r>
      <w:r>
        <w:t xml:space="preserve"> ne voulant pas répondre à une ou plusieurs réponses. </w:t>
      </w:r>
    </w:p>
    <w:p w14:paraId="50A9D932" w14:textId="77777777" w:rsidR="009C4D16" w:rsidRDefault="009C4D16">
      <w:pPr>
        <w:pStyle w:val="Standard"/>
        <w:spacing w:line="360" w:lineRule="auto"/>
        <w:jc w:val="both"/>
      </w:pPr>
    </w:p>
    <w:p w14:paraId="1EFE3074" w14:textId="77777777" w:rsidR="00570BA7" w:rsidRDefault="00443ED7">
      <w:pPr>
        <w:pStyle w:val="Standard"/>
        <w:spacing w:line="360" w:lineRule="auto"/>
        <w:jc w:val="both"/>
      </w:pPr>
      <w:r>
        <w:lastRenderedPageBreak/>
        <w:t xml:space="preserve">Le but premier a été de rendre le questionnaire le plus facile et le plus compréhensible possible dans le cas où des </w:t>
      </w:r>
      <w:r w:rsidR="00AA6FBF">
        <w:t xml:space="preserve">jeunes </w:t>
      </w:r>
      <w:r>
        <w:t>athlètes prendraient part à l’étude. Pour l’interprétation de la maltraitance, l’échelle de mesure utilisée a été fondée en trois points : « pas du tout, moyennement, tout à fait » avec toujours la possibilité de répondre « ne sait pas ». Pour les conséquences, la même échelle a été utilisée en omettant l’option « ne sait pas ».</w:t>
      </w:r>
    </w:p>
    <w:p w14:paraId="18958B17" w14:textId="77777777" w:rsidR="009C4D16" w:rsidRDefault="009C4D16">
      <w:pPr>
        <w:pStyle w:val="Standard"/>
        <w:spacing w:line="360" w:lineRule="auto"/>
        <w:jc w:val="both"/>
      </w:pPr>
    </w:p>
    <w:p w14:paraId="3FD64DF2" w14:textId="25FD6500" w:rsidR="00570BA7" w:rsidRDefault="00FA4C65">
      <w:pPr>
        <w:pStyle w:val="Standard"/>
        <w:spacing w:line="360" w:lineRule="auto"/>
        <w:jc w:val="both"/>
      </w:pPr>
      <w:r w:rsidRPr="00FA4C65">
        <w:t>Pour l’identification des auteurs</w:t>
      </w:r>
      <w:r w:rsidR="004346B1">
        <w:sym w:font="Symbol" w:char="F0D7"/>
      </w:r>
      <w:proofErr w:type="spellStart"/>
      <w:r w:rsidRPr="00FA4C65">
        <w:t>trices</w:t>
      </w:r>
      <w:proofErr w:type="spellEnd"/>
      <w:r w:rsidRPr="00FA4C65">
        <w:t xml:space="preserve"> de la maltraitance, nous avons présenté une liste la plus exhaustive et inclusive possible pour inclure et englober l’ensemble, au regard de nos connaissance, des potentiels </w:t>
      </w:r>
      <w:proofErr w:type="spellStart"/>
      <w:r w:rsidRPr="00FA4C65">
        <w:t>auteurs</w:t>
      </w:r>
      <w:r w:rsidRPr="00FA4C65">
        <w:t>trices</w:t>
      </w:r>
      <w:proofErr w:type="spellEnd"/>
      <w:r w:rsidRPr="00FA4C65">
        <w:t>. C’est alors que sept possibilités de réponse ont été identifiées : « (1) l’</w:t>
      </w:r>
      <w:proofErr w:type="spellStart"/>
      <w:r w:rsidRPr="00FA4C65">
        <w:t>entraineur·euse</w:t>
      </w:r>
      <w:proofErr w:type="spellEnd"/>
      <w:r w:rsidRPr="00FA4C65">
        <w:t>, (2) l’</w:t>
      </w:r>
      <w:proofErr w:type="spellStart"/>
      <w:r w:rsidRPr="00FA4C65">
        <w:t>entraineur·euse</w:t>
      </w:r>
      <w:proofErr w:type="spellEnd"/>
      <w:r w:rsidRPr="00FA4C65">
        <w:t xml:space="preserve"> </w:t>
      </w:r>
      <w:proofErr w:type="spellStart"/>
      <w:r w:rsidRPr="00FA4C65">
        <w:t>assistant·e</w:t>
      </w:r>
      <w:proofErr w:type="spellEnd"/>
      <w:r w:rsidRPr="00FA4C65">
        <w:t xml:space="preserve">, (3) </w:t>
      </w:r>
      <w:proofErr w:type="spellStart"/>
      <w:r w:rsidRPr="00FA4C65">
        <w:t>le·la</w:t>
      </w:r>
      <w:proofErr w:type="spellEnd"/>
      <w:r w:rsidRPr="00FA4C65">
        <w:t xml:space="preserve"> </w:t>
      </w:r>
      <w:proofErr w:type="spellStart"/>
      <w:r w:rsidRPr="00FA4C65">
        <w:t>préparateur·e</w:t>
      </w:r>
      <w:proofErr w:type="spellEnd"/>
      <w:r w:rsidRPr="00FA4C65">
        <w:t xml:space="preserve"> physique de l’équipe, (4) l’équipe médicale (exemples : physiothérapeute, ostéopathe, médecin), (5) </w:t>
      </w:r>
      <w:proofErr w:type="spellStart"/>
      <w:r w:rsidRPr="00FA4C65">
        <w:t>le·la</w:t>
      </w:r>
      <w:proofErr w:type="spellEnd"/>
      <w:r w:rsidRPr="00FA4C65">
        <w:t xml:space="preserve"> psychologue du sport ou </w:t>
      </w:r>
      <w:proofErr w:type="spellStart"/>
      <w:r w:rsidRPr="00FA4C65">
        <w:t>le·la</w:t>
      </w:r>
      <w:proofErr w:type="spellEnd"/>
      <w:r w:rsidRPr="00FA4C65">
        <w:t xml:space="preserve"> </w:t>
      </w:r>
      <w:proofErr w:type="spellStart"/>
      <w:r w:rsidRPr="00FA4C65">
        <w:t>préparateur·e</w:t>
      </w:r>
      <w:proofErr w:type="spellEnd"/>
      <w:r w:rsidRPr="00FA4C65">
        <w:t xml:space="preserve"> </w:t>
      </w:r>
      <w:proofErr w:type="spellStart"/>
      <w:r w:rsidRPr="00FA4C65">
        <w:t>mental·e</w:t>
      </w:r>
      <w:proofErr w:type="spellEnd"/>
      <w:r w:rsidRPr="00FA4C65">
        <w:t xml:space="preserve"> de l’équipe, (6) l’arbitre, et (7) autre.</w:t>
      </w:r>
    </w:p>
    <w:p w14:paraId="6BB4D294" w14:textId="77777777" w:rsidR="00FA4C65" w:rsidRDefault="00FA4C65">
      <w:pPr>
        <w:pStyle w:val="Standard"/>
        <w:spacing w:line="360" w:lineRule="auto"/>
        <w:jc w:val="both"/>
      </w:pPr>
    </w:p>
    <w:p w14:paraId="1B79267E" w14:textId="77777777" w:rsidR="00570BA7" w:rsidRDefault="00443ED7" w:rsidP="00493153">
      <w:pPr>
        <w:pStyle w:val="Titre3"/>
      </w:pPr>
      <w:bookmarkStart w:id="55" w:name="_Toc133056901"/>
      <w:r>
        <w:t>Évaluation des items par un groupe d’experts</w:t>
      </w:r>
      <w:bookmarkEnd w:id="55"/>
    </w:p>
    <w:p w14:paraId="11C660A1" w14:textId="77777777" w:rsidR="00570BA7" w:rsidRDefault="00570BA7">
      <w:pPr>
        <w:pStyle w:val="Paragraphedeliste"/>
        <w:spacing w:line="360" w:lineRule="auto"/>
        <w:jc w:val="both"/>
      </w:pPr>
    </w:p>
    <w:p w14:paraId="7AFE3FF3" w14:textId="6C48FA41" w:rsidR="00570BA7" w:rsidRDefault="00FA4C65">
      <w:pPr>
        <w:pStyle w:val="Standard"/>
        <w:spacing w:line="360" w:lineRule="auto"/>
        <w:jc w:val="both"/>
      </w:pPr>
      <w:r w:rsidRPr="00FA4C65">
        <w:t>Suite à cela, l’intervention d’</w:t>
      </w:r>
      <w:proofErr w:type="spellStart"/>
      <w:r w:rsidRPr="00FA4C65">
        <w:t>expert·e·s</w:t>
      </w:r>
      <w:proofErr w:type="spellEnd"/>
      <w:r w:rsidRPr="00FA4C65">
        <w:t xml:space="preserve"> en la matière semble être nécessaire pour augmenter la qualité et la validité du contenu des items (</w:t>
      </w:r>
      <w:proofErr w:type="spellStart"/>
      <w:r w:rsidRPr="00FA4C65">
        <w:t>DeVellis</w:t>
      </w:r>
      <w:proofErr w:type="spellEnd"/>
      <w:r w:rsidRPr="00FA4C65">
        <w:t xml:space="preserve">, 2003). Dans notre étude, cinq personnes ont contribué à l’expertise des items en question. Ces individus font évidemment partie de la sphère du sport ou de la maltraitance. De plus, le choix de ces personnes s’est orienté vers un panel de domaines scientifique aussi large que possible pour augmenter les points de vue et les connaissances. Ainsi nous avons pu avoir l’intervention de </w:t>
      </w:r>
      <w:proofErr w:type="spellStart"/>
      <w:r w:rsidRPr="00FA4C65">
        <w:t>chercheur·e·s</w:t>
      </w:r>
      <w:proofErr w:type="spellEnd"/>
      <w:r w:rsidRPr="00FA4C65">
        <w:t xml:space="preserve"> en psychologie du sport, spécialistes de la violence, </w:t>
      </w:r>
      <w:proofErr w:type="spellStart"/>
      <w:r w:rsidRPr="00FA4C65">
        <w:t>chercheur·e·s</w:t>
      </w:r>
      <w:proofErr w:type="spellEnd"/>
      <w:r w:rsidRPr="00FA4C65">
        <w:t xml:space="preserve"> spécialistes en statistiques, et médecins du sport. Chacun d’entre eux</w:t>
      </w:r>
      <w:r w:rsidR="004346B1">
        <w:sym w:font="Symbol" w:char="F0D7"/>
      </w:r>
      <w:r w:rsidRPr="00FA4C65">
        <w:t xml:space="preserve">elles ont évalué les items proposés (Annexe 7 Amandine) selon la pertinence (1 = non pertinent à 4 = très pertinent), la clarté (1 = pas clair à 4 = parfaitement clair) et la brièveté (1 = pas concis à 4 = parfaitement concis). Grâce à leur expertise et les résultats qui en découlent, la liste des items a quelque peu diminué. Effectivement la catégorie englobant les items de la maltraitance physique exposait 12 items (quatre pour la </w:t>
      </w:r>
      <w:proofErr w:type="spellStart"/>
      <w:r w:rsidRPr="00FA4C65">
        <w:t>sous-échelle</w:t>
      </w:r>
      <w:proofErr w:type="spellEnd"/>
      <w:r w:rsidRPr="00FA4C65">
        <w:t xml:space="preserve"> pairs-athlète, quatre pour la </w:t>
      </w:r>
      <w:proofErr w:type="spellStart"/>
      <w:r w:rsidRPr="00FA4C65">
        <w:t>sous-échelle</w:t>
      </w:r>
      <w:proofErr w:type="spellEnd"/>
      <w:r w:rsidRPr="00FA4C65">
        <w:t xml:space="preserve"> adulte du réseau </w:t>
      </w:r>
      <w:proofErr w:type="spellStart"/>
      <w:r w:rsidRPr="00FA4C65">
        <w:t>sportif-</w:t>
      </w:r>
      <w:r w:rsidRPr="00FA4C65">
        <w:lastRenderedPageBreak/>
        <w:t>athlète</w:t>
      </w:r>
      <w:proofErr w:type="spellEnd"/>
      <w:r w:rsidRPr="00FA4C65">
        <w:t xml:space="preserve">, et quatre pour la </w:t>
      </w:r>
      <w:proofErr w:type="spellStart"/>
      <w:r w:rsidRPr="00FA4C65">
        <w:t>sous-échelle</w:t>
      </w:r>
      <w:proofErr w:type="spellEnd"/>
      <w:r w:rsidRPr="00FA4C65">
        <w:t xml:space="preserve"> </w:t>
      </w:r>
      <w:proofErr w:type="spellStart"/>
      <w:r w:rsidRPr="00FA4C65">
        <w:t>parent-athlète</w:t>
      </w:r>
      <w:proofErr w:type="spellEnd"/>
      <w:r w:rsidRPr="00FA4C65">
        <w:t xml:space="preserve">), celle de la maltraitance psychologique en comptait 48 (16 pour la </w:t>
      </w:r>
      <w:proofErr w:type="spellStart"/>
      <w:r w:rsidRPr="00FA4C65">
        <w:t>sous-échelle</w:t>
      </w:r>
      <w:proofErr w:type="spellEnd"/>
      <w:r w:rsidRPr="00FA4C65">
        <w:t xml:space="preserve"> </w:t>
      </w:r>
      <w:proofErr w:type="spellStart"/>
      <w:r w:rsidRPr="00FA4C65">
        <w:t>pairs-athlète</w:t>
      </w:r>
      <w:proofErr w:type="spellEnd"/>
      <w:r w:rsidRPr="00FA4C65">
        <w:t xml:space="preserve">, 16 pour la </w:t>
      </w:r>
      <w:proofErr w:type="spellStart"/>
      <w:r w:rsidRPr="00FA4C65">
        <w:t>sous-échelle</w:t>
      </w:r>
      <w:proofErr w:type="spellEnd"/>
      <w:r w:rsidRPr="00FA4C65">
        <w:t xml:space="preserve"> adulte du réseau </w:t>
      </w:r>
      <w:proofErr w:type="spellStart"/>
      <w:r w:rsidRPr="00FA4C65">
        <w:t>sportif-athlète</w:t>
      </w:r>
      <w:proofErr w:type="spellEnd"/>
      <w:r w:rsidRPr="00FA4C65">
        <w:t xml:space="preserve">, et 16 pour la </w:t>
      </w:r>
      <w:proofErr w:type="spellStart"/>
      <w:r w:rsidRPr="00FA4C65">
        <w:t>sous-échelle</w:t>
      </w:r>
      <w:proofErr w:type="spellEnd"/>
      <w:r w:rsidRPr="00FA4C65">
        <w:t xml:space="preserve"> </w:t>
      </w:r>
      <w:proofErr w:type="spellStart"/>
      <w:r w:rsidRPr="00FA4C65">
        <w:t>parent-athlète</w:t>
      </w:r>
      <w:proofErr w:type="spellEnd"/>
      <w:r w:rsidRPr="00FA4C65">
        <w:t xml:space="preserve">), celle de la maltraitance sexuelle 26 (13 pour la </w:t>
      </w:r>
      <w:proofErr w:type="spellStart"/>
      <w:r w:rsidRPr="00FA4C65">
        <w:t>sous-échelle</w:t>
      </w:r>
      <w:proofErr w:type="spellEnd"/>
      <w:r w:rsidRPr="00FA4C65">
        <w:t xml:space="preserve"> </w:t>
      </w:r>
      <w:proofErr w:type="spellStart"/>
      <w:r w:rsidRPr="00FA4C65">
        <w:t>pairs-athlète</w:t>
      </w:r>
      <w:proofErr w:type="spellEnd"/>
      <w:r w:rsidRPr="00FA4C65">
        <w:t xml:space="preserve"> et 13 pour la </w:t>
      </w:r>
      <w:proofErr w:type="spellStart"/>
      <w:r w:rsidRPr="00FA4C65">
        <w:t>sous-échelle</w:t>
      </w:r>
      <w:proofErr w:type="spellEnd"/>
      <w:r w:rsidRPr="00FA4C65">
        <w:t xml:space="preserve"> adulte du </w:t>
      </w:r>
      <w:proofErr w:type="spellStart"/>
      <w:r w:rsidRPr="00FA4C65">
        <w:t>réseau</w:t>
      </w:r>
      <w:proofErr w:type="spellEnd"/>
      <w:r w:rsidRPr="00FA4C65">
        <w:t xml:space="preserve"> </w:t>
      </w:r>
      <w:proofErr w:type="spellStart"/>
      <w:r w:rsidRPr="00FA4C65">
        <w:t>sportif-athlète</w:t>
      </w:r>
      <w:proofErr w:type="spellEnd"/>
      <w:r w:rsidRPr="00FA4C65">
        <w:t xml:space="preserve">) et enfin la catégorie de la négligence en comptait 12 (six items pour la </w:t>
      </w:r>
      <w:proofErr w:type="spellStart"/>
      <w:r w:rsidRPr="00FA4C65">
        <w:t>sous-échelle</w:t>
      </w:r>
      <w:proofErr w:type="spellEnd"/>
      <w:r w:rsidRPr="00FA4C65">
        <w:t xml:space="preserve"> adulte du </w:t>
      </w:r>
      <w:proofErr w:type="spellStart"/>
      <w:r w:rsidRPr="00FA4C65">
        <w:t>réseau</w:t>
      </w:r>
      <w:proofErr w:type="spellEnd"/>
      <w:r w:rsidRPr="00FA4C65">
        <w:t xml:space="preserve"> </w:t>
      </w:r>
      <w:proofErr w:type="spellStart"/>
      <w:r w:rsidRPr="00FA4C65">
        <w:t>sportif-athlète</w:t>
      </w:r>
      <w:proofErr w:type="spellEnd"/>
      <w:r w:rsidRPr="00FA4C65">
        <w:t xml:space="preserve"> et six pour la </w:t>
      </w:r>
      <w:proofErr w:type="spellStart"/>
      <w:r w:rsidRPr="00FA4C65">
        <w:t>sous-échelle</w:t>
      </w:r>
      <w:proofErr w:type="spellEnd"/>
      <w:r w:rsidRPr="00FA4C65">
        <w:t xml:space="preserve"> </w:t>
      </w:r>
      <w:proofErr w:type="spellStart"/>
      <w:r w:rsidRPr="00FA4C65">
        <w:t>parent-athlète</w:t>
      </w:r>
      <w:proofErr w:type="spellEnd"/>
      <w:r w:rsidRPr="00FA4C65">
        <w:t>).</w:t>
      </w:r>
    </w:p>
    <w:p w14:paraId="21C1FA4D" w14:textId="77777777" w:rsidR="00FA4C65" w:rsidRDefault="00FA4C65">
      <w:pPr>
        <w:pStyle w:val="Standard"/>
        <w:spacing w:line="360" w:lineRule="auto"/>
        <w:jc w:val="both"/>
        <w:rPr>
          <w:rFonts w:ascii="TimesNewRomanPSMT" w:hAnsi="TimesNewRomanPSMT"/>
        </w:rPr>
      </w:pPr>
    </w:p>
    <w:p w14:paraId="153CBB0A" w14:textId="571CBCB7" w:rsidR="009C4D16" w:rsidRDefault="00FA4C65">
      <w:pPr>
        <w:pStyle w:val="Standard"/>
        <w:spacing w:line="360" w:lineRule="auto"/>
        <w:jc w:val="both"/>
        <w:rPr>
          <w:rFonts w:ascii="TimesNewRomanPSMT" w:hAnsi="TimesNewRomanPSMT"/>
        </w:rPr>
      </w:pPr>
      <w:r w:rsidRPr="00FA4C65">
        <w:rPr>
          <w:rFonts w:ascii="TimesNewRomanPSMT" w:hAnsi="TimesNewRomanPSMT"/>
        </w:rPr>
        <w:t xml:space="preserve">Lorsque tous les examens des </w:t>
      </w:r>
      <w:proofErr w:type="spellStart"/>
      <w:r w:rsidRPr="00FA4C65">
        <w:rPr>
          <w:rFonts w:ascii="TimesNewRomanPSMT" w:hAnsi="TimesNewRomanPSMT"/>
        </w:rPr>
        <w:t>expert·e·s</w:t>
      </w:r>
      <w:proofErr w:type="spellEnd"/>
      <w:r w:rsidRPr="00FA4C65">
        <w:rPr>
          <w:rFonts w:ascii="TimesNewRomanPSMT" w:hAnsi="TimesNewRomanPSMT"/>
        </w:rPr>
        <w:t xml:space="preserve"> ont été recensés, le calcul de la moyenne de la pertinence, de la clarté et de la brièveté a pu être établi. Par la suite, tous les items avec une moyenne inférieure à 3 ont été supprimés de la liste (annexe 8 Amandine). De plus, l’écart type devait être suffisamment bas, démontrant que le consensus entre </w:t>
      </w:r>
      <w:proofErr w:type="gramStart"/>
      <w:r w:rsidRPr="00FA4C65">
        <w:rPr>
          <w:rFonts w:ascii="TimesNewRomanPSMT" w:hAnsi="TimesNewRomanPSMT"/>
        </w:rPr>
        <w:t>les expert</w:t>
      </w:r>
      <w:proofErr w:type="gramEnd"/>
      <w:r w:rsidRPr="00FA4C65">
        <w:rPr>
          <w:rFonts w:ascii="TimesNewRomanPSMT" w:hAnsi="TimesNewRomanPSMT"/>
        </w:rPr>
        <w:t>·e·</w:t>
      </w:r>
      <w:proofErr w:type="spellStart"/>
      <w:r w:rsidRPr="00FA4C65">
        <w:rPr>
          <w:rFonts w:ascii="TimesNewRomanPSMT" w:hAnsi="TimesNewRomanPSMT"/>
        </w:rPr>
        <w:t>s était</w:t>
      </w:r>
      <w:proofErr w:type="spellEnd"/>
      <w:r w:rsidRPr="00FA4C65">
        <w:rPr>
          <w:rFonts w:ascii="TimesNewRomanPSMT" w:hAnsi="TimesNewRomanPSMT"/>
        </w:rPr>
        <w:t xml:space="preserve"> assez fort.</w:t>
      </w:r>
    </w:p>
    <w:p w14:paraId="04808CEE" w14:textId="77777777" w:rsidR="00FA4C65" w:rsidRDefault="00FA4C65">
      <w:pPr>
        <w:pStyle w:val="Standard"/>
        <w:spacing w:line="360" w:lineRule="auto"/>
        <w:jc w:val="both"/>
      </w:pPr>
    </w:p>
    <w:p w14:paraId="13B17087" w14:textId="775BF01C" w:rsidR="00570BA7" w:rsidRDefault="00FA4C65">
      <w:pPr>
        <w:pStyle w:val="Standard"/>
        <w:spacing w:line="360" w:lineRule="auto"/>
        <w:jc w:val="both"/>
        <w:rPr>
          <w:rFonts w:ascii="TimesNewRomanPSMT" w:hAnsi="TimesNewRomanPSMT"/>
        </w:rPr>
      </w:pPr>
      <w:r w:rsidRPr="00FA4C65">
        <w:rPr>
          <w:rFonts w:ascii="TimesNewRomanPSMT" w:hAnsi="TimesNewRomanPSMT"/>
        </w:rPr>
        <w:t>Pour compléter cela, les commentaires individuels de chaque experts</w:t>
      </w:r>
      <w:r w:rsidR="004346B1">
        <w:rPr>
          <w:rFonts w:ascii="TimesNewRomanPSMT" w:hAnsi="TimesNewRomanPSMT"/>
        </w:rPr>
        <w:sym w:font="Symbol" w:char="F0D7"/>
      </w:r>
      <w:r w:rsidRPr="00FA4C65">
        <w:rPr>
          <w:rFonts w:ascii="TimesNewRomanPSMT" w:hAnsi="TimesNewRomanPSMT"/>
        </w:rPr>
        <w:t>es ont été pris en compte pour avoir un avis qualitatif sur chacun des items. Avec cette démarche, quelques items se sont vus améliorés dans leur formulation pour une meilleure formulation. À titre d’exemple, l’item « t’a déjà fait des avances sexuelles » s’est vu avoir une bonne évaluation selon la moyenne obtenue. Cependant l’intervention d’</w:t>
      </w:r>
      <w:proofErr w:type="spellStart"/>
      <w:r w:rsidRPr="00FA4C65">
        <w:rPr>
          <w:rFonts w:ascii="TimesNewRomanPSMT" w:hAnsi="TimesNewRomanPSMT"/>
        </w:rPr>
        <w:t>un·e</w:t>
      </w:r>
      <w:proofErr w:type="spellEnd"/>
      <w:r w:rsidRPr="00FA4C65">
        <w:rPr>
          <w:rFonts w:ascii="TimesNewRomanPSMT" w:hAnsi="TimesNewRomanPSMT"/>
        </w:rPr>
        <w:t xml:space="preserve"> </w:t>
      </w:r>
      <w:proofErr w:type="spellStart"/>
      <w:r w:rsidRPr="00FA4C65">
        <w:rPr>
          <w:rFonts w:ascii="TimesNewRomanPSMT" w:hAnsi="TimesNewRomanPSMT"/>
        </w:rPr>
        <w:t>expert·e</w:t>
      </w:r>
      <w:proofErr w:type="spellEnd"/>
      <w:r w:rsidRPr="00FA4C65">
        <w:rPr>
          <w:rFonts w:ascii="TimesNewRomanPSMT" w:hAnsi="TimesNewRomanPSMT"/>
        </w:rPr>
        <w:t xml:space="preserve"> conseille vivement la reformulation de cet item en utilisant le terme de « propositions incitant </w:t>
      </w:r>
      <w:proofErr w:type="spellStart"/>
      <w:r w:rsidRPr="00FA4C65">
        <w:rPr>
          <w:rFonts w:ascii="TimesNewRomanPSMT" w:hAnsi="TimesNewRomanPSMT"/>
        </w:rPr>
        <w:t>a</w:t>
      </w:r>
      <w:proofErr w:type="spellEnd"/>
      <w:r w:rsidRPr="00FA4C65">
        <w:rPr>
          <w:rFonts w:ascii="TimesNewRomanPSMT" w:hAnsi="TimesNewRomanPSMT"/>
        </w:rPr>
        <w:t>̀ des relations sexuelles ».</w:t>
      </w:r>
    </w:p>
    <w:p w14:paraId="5EF9DF44" w14:textId="77777777" w:rsidR="00FA4C65" w:rsidRDefault="00FA4C65">
      <w:pPr>
        <w:pStyle w:val="Standard"/>
        <w:spacing w:line="360" w:lineRule="auto"/>
        <w:jc w:val="both"/>
        <w:rPr>
          <w:rFonts w:ascii="TimesNewRomanPSMT" w:hAnsi="TimesNewRomanPSMT"/>
        </w:rPr>
      </w:pPr>
    </w:p>
    <w:p w14:paraId="5EFC0B08" w14:textId="3B5B9921" w:rsidR="00570BA7" w:rsidRDefault="00FA4C65">
      <w:pPr>
        <w:pStyle w:val="Standard"/>
        <w:spacing w:line="360" w:lineRule="auto"/>
        <w:jc w:val="both"/>
      </w:pPr>
      <w:r w:rsidRPr="00FA4C65">
        <w:rPr>
          <w:rFonts w:ascii="TimesNewRomanPSMT" w:hAnsi="TimesNewRomanPSMT"/>
        </w:rPr>
        <w:t>L’intervention des experts</w:t>
      </w:r>
      <w:r w:rsidR="004346B1">
        <w:rPr>
          <w:rFonts w:ascii="TimesNewRomanPSMT" w:hAnsi="TimesNewRomanPSMT"/>
        </w:rPr>
        <w:sym w:font="Symbol" w:char="F0D7"/>
      </w:r>
      <w:r w:rsidRPr="00FA4C65">
        <w:rPr>
          <w:rFonts w:ascii="TimesNewRomanPSMT" w:hAnsi="TimesNewRomanPSMT"/>
        </w:rPr>
        <w:t xml:space="preserve">es a donc donnée une nouvelle image du questionnaire. Nous dénombrions neuf items pour la maltraitance physique, dont trois pour la </w:t>
      </w:r>
      <w:proofErr w:type="spellStart"/>
      <w:r w:rsidRPr="00FA4C65">
        <w:rPr>
          <w:rFonts w:ascii="TimesNewRomanPSMT" w:hAnsi="TimesNewRomanPSMT"/>
        </w:rPr>
        <w:t>sous-échelle</w:t>
      </w:r>
      <w:proofErr w:type="spellEnd"/>
      <w:r w:rsidRPr="00FA4C65">
        <w:rPr>
          <w:rFonts w:ascii="TimesNewRomanPSMT" w:hAnsi="TimesNewRomanPSMT"/>
        </w:rPr>
        <w:t xml:space="preserve"> </w:t>
      </w:r>
      <w:proofErr w:type="spellStart"/>
      <w:r w:rsidRPr="00FA4C65">
        <w:rPr>
          <w:rFonts w:ascii="TimesNewRomanPSMT" w:hAnsi="TimesNewRomanPSMT"/>
        </w:rPr>
        <w:t>pairs-athlète</w:t>
      </w:r>
      <w:proofErr w:type="spellEnd"/>
      <w:r w:rsidRPr="00FA4C65">
        <w:rPr>
          <w:rFonts w:ascii="TimesNewRomanPSMT" w:hAnsi="TimesNewRomanPSMT"/>
        </w:rPr>
        <w:t xml:space="preserve">, trois pour la </w:t>
      </w:r>
      <w:proofErr w:type="spellStart"/>
      <w:r w:rsidRPr="00FA4C65">
        <w:rPr>
          <w:rFonts w:ascii="TimesNewRomanPSMT" w:hAnsi="TimesNewRomanPSMT"/>
        </w:rPr>
        <w:t>sous-échelle</w:t>
      </w:r>
      <w:proofErr w:type="spellEnd"/>
      <w:r w:rsidRPr="00FA4C65">
        <w:rPr>
          <w:rFonts w:ascii="TimesNewRomanPSMT" w:hAnsi="TimesNewRomanPSMT"/>
        </w:rPr>
        <w:t xml:space="preserve"> adulte du </w:t>
      </w:r>
      <w:proofErr w:type="spellStart"/>
      <w:r w:rsidRPr="00FA4C65">
        <w:rPr>
          <w:rFonts w:ascii="TimesNewRomanPSMT" w:hAnsi="TimesNewRomanPSMT"/>
        </w:rPr>
        <w:t>réseau</w:t>
      </w:r>
      <w:proofErr w:type="spellEnd"/>
      <w:r w:rsidRPr="00FA4C65">
        <w:rPr>
          <w:rFonts w:ascii="TimesNewRomanPSMT" w:hAnsi="TimesNewRomanPSMT"/>
        </w:rPr>
        <w:t xml:space="preserve"> </w:t>
      </w:r>
      <w:proofErr w:type="spellStart"/>
      <w:r w:rsidRPr="00FA4C65">
        <w:rPr>
          <w:rFonts w:ascii="TimesNewRomanPSMT" w:hAnsi="TimesNewRomanPSMT"/>
        </w:rPr>
        <w:t>sportif-athlète</w:t>
      </w:r>
      <w:proofErr w:type="spellEnd"/>
      <w:r w:rsidRPr="00FA4C65">
        <w:rPr>
          <w:rFonts w:ascii="TimesNewRomanPSMT" w:hAnsi="TimesNewRomanPSMT"/>
        </w:rPr>
        <w:t xml:space="preserve">, et trois pour la </w:t>
      </w:r>
      <w:proofErr w:type="spellStart"/>
      <w:r w:rsidRPr="00FA4C65">
        <w:rPr>
          <w:rFonts w:ascii="TimesNewRomanPSMT" w:hAnsi="TimesNewRomanPSMT"/>
        </w:rPr>
        <w:t>sous-échelle</w:t>
      </w:r>
      <w:proofErr w:type="spellEnd"/>
      <w:r w:rsidRPr="00FA4C65">
        <w:rPr>
          <w:rFonts w:ascii="TimesNewRomanPSMT" w:hAnsi="TimesNewRomanPSMT"/>
        </w:rPr>
        <w:t xml:space="preserve"> </w:t>
      </w:r>
      <w:proofErr w:type="spellStart"/>
      <w:r w:rsidRPr="00FA4C65">
        <w:rPr>
          <w:rFonts w:ascii="TimesNewRomanPSMT" w:hAnsi="TimesNewRomanPSMT"/>
        </w:rPr>
        <w:t>parent-athlète</w:t>
      </w:r>
      <w:proofErr w:type="spellEnd"/>
      <w:r w:rsidRPr="00FA4C65">
        <w:rPr>
          <w:rFonts w:ascii="TimesNewRomanPSMT" w:hAnsi="TimesNewRomanPSMT"/>
        </w:rPr>
        <w:t xml:space="preserve">, 39 items pour la maltraitance psychologique, en comptant dix pour la </w:t>
      </w:r>
      <w:proofErr w:type="spellStart"/>
      <w:r w:rsidRPr="00FA4C65">
        <w:rPr>
          <w:rFonts w:ascii="TimesNewRomanPSMT" w:hAnsi="TimesNewRomanPSMT"/>
        </w:rPr>
        <w:t>sous-échelle</w:t>
      </w:r>
      <w:proofErr w:type="spellEnd"/>
      <w:r w:rsidRPr="00FA4C65">
        <w:rPr>
          <w:rFonts w:ascii="TimesNewRomanPSMT" w:hAnsi="TimesNewRomanPSMT"/>
        </w:rPr>
        <w:t xml:space="preserve"> </w:t>
      </w:r>
      <w:proofErr w:type="spellStart"/>
      <w:r w:rsidRPr="00FA4C65">
        <w:rPr>
          <w:rFonts w:ascii="TimesNewRomanPSMT" w:hAnsi="TimesNewRomanPSMT"/>
        </w:rPr>
        <w:t>pairs-athlète</w:t>
      </w:r>
      <w:proofErr w:type="spellEnd"/>
      <w:r w:rsidRPr="00FA4C65">
        <w:rPr>
          <w:rFonts w:ascii="TimesNewRomanPSMT" w:hAnsi="TimesNewRomanPSMT"/>
        </w:rPr>
        <w:t xml:space="preserve">, 15 pour la </w:t>
      </w:r>
      <w:proofErr w:type="spellStart"/>
      <w:r w:rsidRPr="00FA4C65">
        <w:rPr>
          <w:rFonts w:ascii="TimesNewRomanPSMT" w:hAnsi="TimesNewRomanPSMT"/>
        </w:rPr>
        <w:t>sous-échelle</w:t>
      </w:r>
      <w:proofErr w:type="spellEnd"/>
      <w:r w:rsidRPr="00FA4C65">
        <w:rPr>
          <w:rFonts w:ascii="TimesNewRomanPSMT" w:hAnsi="TimesNewRomanPSMT"/>
        </w:rPr>
        <w:t xml:space="preserve"> adulte du </w:t>
      </w:r>
      <w:proofErr w:type="spellStart"/>
      <w:r w:rsidRPr="00FA4C65">
        <w:rPr>
          <w:rFonts w:ascii="TimesNewRomanPSMT" w:hAnsi="TimesNewRomanPSMT"/>
        </w:rPr>
        <w:t>réseau</w:t>
      </w:r>
      <w:proofErr w:type="spellEnd"/>
      <w:r w:rsidRPr="00FA4C65">
        <w:rPr>
          <w:rFonts w:ascii="TimesNewRomanPSMT" w:hAnsi="TimesNewRomanPSMT"/>
        </w:rPr>
        <w:t xml:space="preserve"> </w:t>
      </w:r>
      <w:proofErr w:type="spellStart"/>
      <w:r w:rsidRPr="00FA4C65">
        <w:rPr>
          <w:rFonts w:ascii="TimesNewRomanPSMT" w:hAnsi="TimesNewRomanPSMT"/>
        </w:rPr>
        <w:t>sportif-athlète</w:t>
      </w:r>
      <w:proofErr w:type="spellEnd"/>
      <w:r w:rsidRPr="00FA4C65">
        <w:rPr>
          <w:rFonts w:ascii="TimesNewRomanPSMT" w:hAnsi="TimesNewRomanPSMT"/>
        </w:rPr>
        <w:t xml:space="preserve">, et 14 pour la </w:t>
      </w:r>
      <w:proofErr w:type="spellStart"/>
      <w:r w:rsidRPr="00FA4C65">
        <w:rPr>
          <w:rFonts w:ascii="TimesNewRomanPSMT" w:hAnsi="TimesNewRomanPSMT"/>
        </w:rPr>
        <w:t>sous-échelle</w:t>
      </w:r>
      <w:proofErr w:type="spellEnd"/>
      <w:r w:rsidRPr="00FA4C65">
        <w:rPr>
          <w:rFonts w:ascii="TimesNewRomanPSMT" w:hAnsi="TimesNewRomanPSMT"/>
        </w:rPr>
        <w:t xml:space="preserve"> </w:t>
      </w:r>
      <w:proofErr w:type="spellStart"/>
      <w:r w:rsidRPr="00FA4C65">
        <w:rPr>
          <w:rFonts w:ascii="TimesNewRomanPSMT" w:hAnsi="TimesNewRomanPSMT"/>
        </w:rPr>
        <w:t>parent-athlète</w:t>
      </w:r>
      <w:proofErr w:type="spellEnd"/>
      <w:r w:rsidRPr="00FA4C65">
        <w:rPr>
          <w:rFonts w:ascii="TimesNewRomanPSMT" w:hAnsi="TimesNewRomanPSMT"/>
        </w:rPr>
        <w:t xml:space="preserve">, 20 items pour la maltraitance sexuelle, soit neuf pour la sous- </w:t>
      </w:r>
      <w:proofErr w:type="spellStart"/>
      <w:r w:rsidRPr="00FA4C65">
        <w:rPr>
          <w:rFonts w:ascii="TimesNewRomanPSMT" w:hAnsi="TimesNewRomanPSMT"/>
        </w:rPr>
        <w:t>échelle</w:t>
      </w:r>
      <w:proofErr w:type="spellEnd"/>
      <w:r w:rsidRPr="00FA4C65">
        <w:rPr>
          <w:rFonts w:ascii="TimesNewRomanPSMT" w:hAnsi="TimesNewRomanPSMT"/>
        </w:rPr>
        <w:t xml:space="preserve"> </w:t>
      </w:r>
      <w:proofErr w:type="spellStart"/>
      <w:r w:rsidRPr="00FA4C65">
        <w:rPr>
          <w:rFonts w:ascii="TimesNewRomanPSMT" w:hAnsi="TimesNewRomanPSMT"/>
        </w:rPr>
        <w:t>pairs-athlète</w:t>
      </w:r>
      <w:proofErr w:type="spellEnd"/>
      <w:r w:rsidRPr="00FA4C65">
        <w:rPr>
          <w:rFonts w:ascii="TimesNewRomanPSMT" w:hAnsi="TimesNewRomanPSMT"/>
        </w:rPr>
        <w:t xml:space="preserve"> et 11 pour la </w:t>
      </w:r>
      <w:proofErr w:type="spellStart"/>
      <w:r w:rsidRPr="00FA4C65">
        <w:rPr>
          <w:rFonts w:ascii="TimesNewRomanPSMT" w:hAnsi="TimesNewRomanPSMT"/>
        </w:rPr>
        <w:t>sous-échelle</w:t>
      </w:r>
      <w:proofErr w:type="spellEnd"/>
      <w:r w:rsidRPr="00FA4C65">
        <w:rPr>
          <w:rFonts w:ascii="TimesNewRomanPSMT" w:hAnsi="TimesNewRomanPSMT"/>
        </w:rPr>
        <w:t xml:space="preserve"> adulte du </w:t>
      </w:r>
      <w:proofErr w:type="spellStart"/>
      <w:r w:rsidRPr="00FA4C65">
        <w:rPr>
          <w:rFonts w:ascii="TimesNewRomanPSMT" w:hAnsi="TimesNewRomanPSMT"/>
        </w:rPr>
        <w:t>réseau</w:t>
      </w:r>
      <w:proofErr w:type="spellEnd"/>
      <w:r w:rsidRPr="00FA4C65">
        <w:rPr>
          <w:rFonts w:ascii="TimesNewRomanPSMT" w:hAnsi="TimesNewRomanPSMT"/>
        </w:rPr>
        <w:t xml:space="preserve"> </w:t>
      </w:r>
      <w:proofErr w:type="spellStart"/>
      <w:r w:rsidRPr="00FA4C65">
        <w:rPr>
          <w:rFonts w:ascii="TimesNewRomanPSMT" w:hAnsi="TimesNewRomanPSMT"/>
        </w:rPr>
        <w:t>sportif-athlète</w:t>
      </w:r>
      <w:proofErr w:type="spellEnd"/>
      <w:r w:rsidRPr="00FA4C65">
        <w:rPr>
          <w:rFonts w:ascii="TimesNewRomanPSMT" w:hAnsi="TimesNewRomanPSMT"/>
        </w:rPr>
        <w:t xml:space="preserve">, et dix items pour la négligence, compris cinq items pour la </w:t>
      </w:r>
      <w:proofErr w:type="spellStart"/>
      <w:r w:rsidRPr="00FA4C65">
        <w:rPr>
          <w:rFonts w:ascii="TimesNewRomanPSMT" w:hAnsi="TimesNewRomanPSMT"/>
        </w:rPr>
        <w:t>sous-échelle</w:t>
      </w:r>
      <w:proofErr w:type="spellEnd"/>
      <w:r w:rsidRPr="00FA4C65">
        <w:rPr>
          <w:rFonts w:ascii="TimesNewRomanPSMT" w:hAnsi="TimesNewRomanPSMT"/>
        </w:rPr>
        <w:t xml:space="preserve"> adulte du </w:t>
      </w:r>
      <w:proofErr w:type="spellStart"/>
      <w:r w:rsidRPr="00FA4C65">
        <w:rPr>
          <w:rFonts w:ascii="TimesNewRomanPSMT" w:hAnsi="TimesNewRomanPSMT"/>
        </w:rPr>
        <w:t>réseau</w:t>
      </w:r>
      <w:proofErr w:type="spellEnd"/>
      <w:r w:rsidRPr="00FA4C65">
        <w:rPr>
          <w:rFonts w:ascii="TimesNewRomanPSMT" w:hAnsi="TimesNewRomanPSMT"/>
        </w:rPr>
        <w:t xml:space="preserve"> </w:t>
      </w:r>
      <w:proofErr w:type="spellStart"/>
      <w:r w:rsidRPr="00FA4C65">
        <w:rPr>
          <w:rFonts w:ascii="TimesNewRomanPSMT" w:hAnsi="TimesNewRomanPSMT"/>
        </w:rPr>
        <w:t>sportif-athlète</w:t>
      </w:r>
      <w:proofErr w:type="spellEnd"/>
      <w:r w:rsidRPr="00FA4C65">
        <w:rPr>
          <w:rFonts w:ascii="TimesNewRomanPSMT" w:hAnsi="TimesNewRomanPSMT"/>
        </w:rPr>
        <w:t xml:space="preserve"> et cinq pour la </w:t>
      </w:r>
      <w:proofErr w:type="spellStart"/>
      <w:r w:rsidRPr="00FA4C65">
        <w:rPr>
          <w:rFonts w:ascii="TimesNewRomanPSMT" w:hAnsi="TimesNewRomanPSMT"/>
        </w:rPr>
        <w:t>sous-échelle</w:t>
      </w:r>
      <w:proofErr w:type="spellEnd"/>
      <w:r w:rsidRPr="00FA4C65">
        <w:rPr>
          <w:rFonts w:ascii="TimesNewRomanPSMT" w:hAnsi="TimesNewRomanPSMT"/>
        </w:rPr>
        <w:t xml:space="preserve"> </w:t>
      </w:r>
      <w:proofErr w:type="spellStart"/>
      <w:r w:rsidRPr="00FA4C65">
        <w:rPr>
          <w:rFonts w:ascii="TimesNewRomanPSMT" w:hAnsi="TimesNewRomanPSMT"/>
        </w:rPr>
        <w:t>parent-athlète</w:t>
      </w:r>
      <w:proofErr w:type="spellEnd"/>
      <w:r w:rsidRPr="00FA4C65">
        <w:rPr>
          <w:rFonts w:ascii="TimesNewRomanPSMT" w:hAnsi="TimesNewRomanPSMT"/>
        </w:rPr>
        <w:t>.</w:t>
      </w:r>
    </w:p>
    <w:p w14:paraId="06401291" w14:textId="77777777" w:rsidR="009C4D16" w:rsidRDefault="009C4D16">
      <w:pPr>
        <w:pStyle w:val="Standard"/>
        <w:spacing w:line="360" w:lineRule="auto"/>
        <w:jc w:val="both"/>
      </w:pPr>
    </w:p>
    <w:p w14:paraId="6315044A" w14:textId="77777777" w:rsidR="00570BA7" w:rsidRDefault="00443ED7" w:rsidP="00493153">
      <w:pPr>
        <w:pStyle w:val="Titre3"/>
      </w:pPr>
      <w:bookmarkStart w:id="56" w:name="_Toc133056902"/>
      <w:r>
        <w:t>Évaluation des items par un groupe d’athlètes</w:t>
      </w:r>
      <w:bookmarkEnd w:id="56"/>
    </w:p>
    <w:p w14:paraId="38526CE4" w14:textId="77777777" w:rsidR="00570BA7" w:rsidRDefault="00570BA7">
      <w:pPr>
        <w:pStyle w:val="Standard"/>
        <w:spacing w:line="360" w:lineRule="auto"/>
        <w:jc w:val="both"/>
      </w:pPr>
    </w:p>
    <w:p w14:paraId="4D2830C8" w14:textId="23666727" w:rsidR="00570BA7" w:rsidRDefault="00443ED7">
      <w:pPr>
        <w:pStyle w:val="Standard"/>
        <w:spacing w:line="360" w:lineRule="auto"/>
        <w:jc w:val="both"/>
      </w:pPr>
      <w:r>
        <w:t xml:space="preserve">Afin de perfectionner encore plus le questionnaire et s’approcher de sa validation, il est impératif d’avoir un avis interne sur les items. En effet, un </w:t>
      </w:r>
      <w:r>
        <w:rPr>
          <w:i/>
          <w:iCs/>
        </w:rPr>
        <w:t xml:space="preserve">feedback </w:t>
      </w:r>
      <w:r>
        <w:t>d’athlète ayant pris part au questionnaire semble être</w:t>
      </w:r>
      <w:r w:rsidR="00AA6FBF">
        <w:t xml:space="preserve"> pertinent, </w:t>
      </w:r>
      <w:r>
        <w:t xml:space="preserve">que ce soit dans la compréhension d’items ou dans leur impression générale. Ainsi, le QEMS a été présenté et rempli par un </w:t>
      </w:r>
      <w:r>
        <w:rPr>
          <w:i/>
          <w:iCs/>
        </w:rPr>
        <w:t xml:space="preserve">focus group </w:t>
      </w:r>
      <w:r>
        <w:t xml:space="preserve">via l’application de vidéo conférence appelée « ZOOM ». Le focus group se composait de trois athlètes, deux hommes de 20 et 18 ans pratiquant l’escrime et le VTT, et </w:t>
      </w:r>
      <w:proofErr w:type="gramStart"/>
      <w:r>
        <w:t>une femme de 18 ans pratiquant</w:t>
      </w:r>
      <w:proofErr w:type="gramEnd"/>
      <w:r>
        <w:t xml:space="preserve"> elle aussi le VTT. Les différents commentaires et réponses de ces trois </w:t>
      </w:r>
      <w:proofErr w:type="spellStart"/>
      <w:r>
        <w:t>sportifs</w:t>
      </w:r>
      <w:r>
        <w:rPr>
          <w:rFonts w:ascii="Symbol" w:hAnsi="Symbol"/>
        </w:rPr>
        <w:t></w:t>
      </w:r>
      <w:r>
        <w:t>ves</w:t>
      </w:r>
      <w:proofErr w:type="spellEnd"/>
      <w:r>
        <w:t xml:space="preserve"> nous ont permis de rectifier certain item, mais aussi d’avoir une vision interne des possibles interprétations faites par les athlètes (annexe 11 et 12 </w:t>
      </w:r>
      <w:proofErr w:type="gramStart"/>
      <w:r>
        <w:t>amandine</w:t>
      </w:r>
      <w:proofErr w:type="gramEnd"/>
      <w:r>
        <w:t xml:space="preserve">). </w:t>
      </w:r>
      <w:r w:rsidR="00FA4C65" w:rsidRPr="00FA4C65">
        <w:t>Par exemple l’item « t’as déjà crié dessus », pouvait d’après leurs commentaires être perçu comme positif. Cet item a donc été ajusté pour devenir « t’as déjà crié dessus de manière négative ». Ce changement a trouvé une approbation générale des pré-participants.</w:t>
      </w:r>
    </w:p>
    <w:p w14:paraId="2A8FF9A4" w14:textId="7068E470" w:rsidR="00FA4C65" w:rsidRDefault="00FA4C65">
      <w:pPr>
        <w:pStyle w:val="Standard"/>
        <w:spacing w:line="360" w:lineRule="auto"/>
        <w:jc w:val="both"/>
      </w:pPr>
    </w:p>
    <w:p w14:paraId="0310910E" w14:textId="2D997D03" w:rsidR="00FA4C65" w:rsidRDefault="00FA4C65" w:rsidP="00FA4C65">
      <w:pPr>
        <w:pStyle w:val="Titre3"/>
      </w:pPr>
      <w:bookmarkStart w:id="57" w:name="_Toc133056903"/>
      <w:r>
        <w:t>Questionnaire sur l’Expérience de la maltraitance en sport</w:t>
      </w:r>
      <w:bookmarkEnd w:id="57"/>
    </w:p>
    <w:p w14:paraId="7A93B632" w14:textId="0FC1A763" w:rsidR="00FA4C65" w:rsidRDefault="00FA4C65">
      <w:pPr>
        <w:pStyle w:val="Standard"/>
        <w:spacing w:line="360" w:lineRule="auto"/>
        <w:jc w:val="both"/>
      </w:pPr>
    </w:p>
    <w:p w14:paraId="133F37E4" w14:textId="7F9667CF" w:rsidR="00FA4C65" w:rsidRDefault="00FA4C65">
      <w:pPr>
        <w:pStyle w:val="Standard"/>
        <w:spacing w:line="360" w:lineRule="auto"/>
        <w:jc w:val="both"/>
      </w:pPr>
      <w:r w:rsidRPr="00FA4C65">
        <w:t>Après toutes ces étapes, les items ont été définis de manière définitive. Par la suite, les catégories ont été ajustées selon les items. En effet, les catégories ne comprenant plus aucuns items se sont vues naturellement supprimées. C’est alors que le thème de la maltraitance physique englobe dès à présent une seule catégorie dans les trois sous-échelles. La maltraitance psychologique, quant à elle, présente quatre catégories : (1) insuffisance de soutien ou d’affection à l’égard d’un athlète, (2) maltraitance verbale et dépréciation d’un athlète, (3) terroriser ou menacer de violence un athlète, et (4) comportements qui favorisent la corruption, l’exploitation et l’adoption de comportements destructeurs, antisociaux ou malsains d’un athlète. Le thème de la maltraitance sexuelle contient sept catégories : (1) harcèlement verbal d’</w:t>
      </w:r>
      <w:proofErr w:type="spellStart"/>
      <w:r w:rsidRPr="00FA4C65">
        <w:t>un·e</w:t>
      </w:r>
      <w:proofErr w:type="spellEnd"/>
      <w:r w:rsidRPr="00FA4C65">
        <w:t xml:space="preserve"> athlète, (2) exhibitionnisme impliquant </w:t>
      </w:r>
      <w:proofErr w:type="spellStart"/>
      <w:r w:rsidRPr="00FA4C65">
        <w:t>un·e</w:t>
      </w:r>
      <w:proofErr w:type="spellEnd"/>
      <w:r w:rsidRPr="00FA4C65">
        <w:t xml:space="preserve"> athlète, (3) exploitation d’ </w:t>
      </w:r>
      <w:proofErr w:type="spellStart"/>
      <w:r w:rsidRPr="00FA4C65">
        <w:t>un·e</w:t>
      </w:r>
      <w:proofErr w:type="spellEnd"/>
      <w:r w:rsidRPr="00FA4C65">
        <w:t xml:space="preserve"> athlète, entendant l'incitation à la prostitution ou à la production de matériel </w:t>
      </w:r>
      <w:r w:rsidRPr="00FA4C65">
        <w:lastRenderedPageBreak/>
        <w:t xml:space="preserve">pornographique), (4) forcer </w:t>
      </w:r>
      <w:proofErr w:type="spellStart"/>
      <w:r w:rsidRPr="00FA4C65">
        <w:t>un·e</w:t>
      </w:r>
      <w:proofErr w:type="spellEnd"/>
      <w:r w:rsidRPr="00FA4C65">
        <w:t xml:space="preserve"> athlète à nous attoucher, (5) caresser ou toucher sexuellement le corps d’ </w:t>
      </w:r>
      <w:proofErr w:type="spellStart"/>
      <w:r w:rsidRPr="00FA4C65">
        <w:t>un·e</w:t>
      </w:r>
      <w:proofErr w:type="spellEnd"/>
      <w:r w:rsidRPr="00FA4C65">
        <w:t xml:space="preserve"> athlète, (6) tentative de relation sexuelle avec ou sans pénétration, et (7) relation sexuelle avec ou sans pénétration. Les dernières modifications apportées se sont appliquées pour le thème de la négligence. Pour finir, celle-ci englobe trois catégories : (1) la négligence physique, (2) la négligence éducationnelle, et (3) la négligence émotionnelle. L’ensemble des catégories constituant chaque forme de maltraitance est représenté dans la figure 1.</w:t>
      </w:r>
    </w:p>
    <w:p w14:paraId="19E44D36" w14:textId="77777777" w:rsidR="00570BA7" w:rsidRDefault="00570BA7">
      <w:pPr>
        <w:pStyle w:val="Standard"/>
        <w:spacing w:line="360" w:lineRule="auto"/>
        <w:jc w:val="both"/>
      </w:pPr>
    </w:p>
    <w:p w14:paraId="6672E150" w14:textId="1389AAB4" w:rsidR="00570BA7" w:rsidRDefault="00570BA7" w:rsidP="00493153">
      <w:pPr>
        <w:pStyle w:val="Titre3"/>
      </w:pPr>
    </w:p>
    <w:p w14:paraId="603AABF4" w14:textId="77777777" w:rsidR="00570BA7" w:rsidRDefault="00570BA7">
      <w:pPr>
        <w:pStyle w:val="Paragraphedeliste"/>
        <w:spacing w:line="360" w:lineRule="auto"/>
        <w:jc w:val="both"/>
      </w:pPr>
    </w:p>
    <w:p w14:paraId="45A7FF26" w14:textId="77777777" w:rsidR="00570BA7" w:rsidRDefault="00E74773">
      <w:pPr>
        <w:pStyle w:val="Standard"/>
      </w:pPr>
      <w:r w:rsidRPr="00AF5372">
        <w:rPr>
          <w:noProof/>
        </w:rPr>
        <w:drawing>
          <wp:inline distT="0" distB="0" distL="0" distR="0" wp14:anchorId="5503F51A" wp14:editId="13DECD2D">
            <wp:extent cx="4854575" cy="1753235"/>
            <wp:effectExtent l="0" t="0" r="0" b="0"/>
            <wp:docPr id="10"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4575" cy="1753235"/>
                    </a:xfrm>
                    <a:prstGeom prst="rect">
                      <a:avLst/>
                    </a:prstGeom>
                    <a:noFill/>
                    <a:ln>
                      <a:noFill/>
                    </a:ln>
                  </pic:spPr>
                </pic:pic>
              </a:graphicData>
            </a:graphic>
          </wp:inline>
        </w:drawing>
      </w:r>
    </w:p>
    <w:p w14:paraId="58F42833" w14:textId="77777777" w:rsidR="00570BA7" w:rsidRPr="002249E6" w:rsidRDefault="00443ED7">
      <w:pPr>
        <w:pStyle w:val="Standard"/>
        <w:spacing w:before="100" w:after="28"/>
        <w:rPr>
          <w:rFonts w:ascii="TimesNewRomanPSMT" w:hAnsi="TimesNewRomanPSMT"/>
          <w:sz w:val="20"/>
          <w:szCs w:val="20"/>
        </w:rPr>
      </w:pPr>
      <w:r w:rsidRPr="002249E6">
        <w:rPr>
          <w:rFonts w:ascii="TimesNewRomanPS" w:hAnsi="TimesNewRomanPS"/>
          <w:b/>
          <w:bCs/>
          <w:sz w:val="20"/>
          <w:szCs w:val="20"/>
        </w:rPr>
        <w:t xml:space="preserve">Figure 1 </w:t>
      </w:r>
      <w:r w:rsidRPr="002249E6">
        <w:rPr>
          <w:rFonts w:ascii="TimesNewRomanPSMT" w:hAnsi="TimesNewRomanPSMT"/>
          <w:sz w:val="20"/>
          <w:szCs w:val="20"/>
        </w:rPr>
        <w:t xml:space="preserve">– </w:t>
      </w:r>
      <w:r w:rsidR="002249E6" w:rsidRPr="002249E6">
        <w:rPr>
          <w:rFonts w:ascii="TimesNewRomanPSMT" w:hAnsi="TimesNewRomanPSMT"/>
          <w:sz w:val="20"/>
          <w:szCs w:val="20"/>
        </w:rPr>
        <w:t>Représentation</w:t>
      </w:r>
      <w:r w:rsidRPr="002249E6">
        <w:rPr>
          <w:rFonts w:ascii="TimesNewRomanPSMT" w:hAnsi="TimesNewRomanPSMT"/>
          <w:sz w:val="20"/>
          <w:szCs w:val="20"/>
        </w:rPr>
        <w:t xml:space="preserve"> visuelle des </w:t>
      </w:r>
      <w:r w:rsidR="002249E6" w:rsidRPr="002249E6">
        <w:rPr>
          <w:rFonts w:ascii="TimesNewRomanPSMT" w:hAnsi="TimesNewRomanPSMT"/>
          <w:sz w:val="20"/>
          <w:szCs w:val="20"/>
        </w:rPr>
        <w:t>catégories</w:t>
      </w:r>
      <w:r w:rsidRPr="002249E6">
        <w:rPr>
          <w:rFonts w:ascii="TimesNewRomanPSMT" w:hAnsi="TimesNewRomanPSMT"/>
          <w:sz w:val="20"/>
          <w:szCs w:val="20"/>
        </w:rPr>
        <w:t xml:space="preserve"> constituant les quatre formes de maltraitance en sport au sein du QEMS</w:t>
      </w:r>
    </w:p>
    <w:p w14:paraId="29B70CBD" w14:textId="77777777" w:rsidR="002249E6" w:rsidRDefault="002249E6">
      <w:pPr>
        <w:pStyle w:val="Standard"/>
        <w:spacing w:before="100" w:after="28"/>
      </w:pPr>
    </w:p>
    <w:p w14:paraId="69BF1B62" w14:textId="213BFCC2" w:rsidR="009C4D16" w:rsidRDefault="00FA4C65">
      <w:pPr>
        <w:pStyle w:val="Standard"/>
        <w:spacing w:before="100" w:after="28" w:line="360" w:lineRule="auto"/>
        <w:jc w:val="both"/>
        <w:rPr>
          <w:rFonts w:ascii="TimesNewRomanPSMT" w:hAnsi="TimesNewRomanPSMT"/>
        </w:rPr>
      </w:pPr>
      <w:r w:rsidRPr="00FA4C65">
        <w:rPr>
          <w:rFonts w:ascii="TimesNewRomanPSMT" w:hAnsi="TimesNewRomanPSMT"/>
        </w:rPr>
        <w:t>Le questionnaire dans sa forme finale se compose donc de trois parties : en premier lieu le</w:t>
      </w:r>
      <w:r w:rsidR="004346B1">
        <w:rPr>
          <w:rFonts w:ascii="TimesNewRomanPSMT" w:hAnsi="TimesNewRomanPSMT"/>
        </w:rPr>
        <w:sym w:font="Symbol" w:char="F0D7"/>
      </w:r>
      <w:r w:rsidRPr="00FA4C65">
        <w:rPr>
          <w:rFonts w:ascii="TimesNewRomanPSMT" w:hAnsi="TimesNewRomanPSMT"/>
        </w:rPr>
        <w:t>a répondant</w:t>
      </w:r>
      <w:r w:rsidR="004346B1">
        <w:rPr>
          <w:rFonts w:ascii="TimesNewRomanPSMT" w:hAnsi="TimesNewRomanPSMT"/>
        </w:rPr>
        <w:sym w:font="Symbol" w:char="F0D7"/>
      </w:r>
      <w:r w:rsidRPr="00FA4C65">
        <w:rPr>
          <w:rFonts w:ascii="TimesNewRomanPSMT" w:hAnsi="TimesNewRomanPSMT"/>
        </w:rPr>
        <w:t xml:space="preserve">e doit soumettre son consentement à l’étude, la deuxième partie est la partie démographique du questionnaire renseignant sur les informations personnelles de l’athlète. Cette partie englobe plusieurs éléments : </w:t>
      </w:r>
      <w:proofErr w:type="spellStart"/>
      <w:r w:rsidRPr="00FA4C65">
        <w:rPr>
          <w:rFonts w:ascii="TimesNewRomanPSMT" w:hAnsi="TimesNewRomanPSMT"/>
        </w:rPr>
        <w:t>âge</w:t>
      </w:r>
      <w:proofErr w:type="spellEnd"/>
      <w:r w:rsidRPr="00FA4C65">
        <w:rPr>
          <w:rFonts w:ascii="TimesNewRomanPSMT" w:hAnsi="TimesNewRomanPSMT"/>
        </w:rPr>
        <w:t xml:space="preserve">, canton, genre, sport pratiqué, niveau de pratique, et trois questions concernant les critères de sports à </w:t>
      </w:r>
      <w:proofErr w:type="spellStart"/>
      <w:r w:rsidRPr="00FA4C65">
        <w:rPr>
          <w:rFonts w:ascii="TimesNewRomanPSMT" w:hAnsi="TimesNewRomanPSMT"/>
        </w:rPr>
        <w:t>spécialisation</w:t>
      </w:r>
      <w:proofErr w:type="spellEnd"/>
      <w:r w:rsidRPr="00FA4C65">
        <w:rPr>
          <w:rFonts w:ascii="TimesNewRomanPSMT" w:hAnsi="TimesNewRomanPSMT"/>
        </w:rPr>
        <w:t xml:space="preserve"> </w:t>
      </w:r>
      <w:proofErr w:type="spellStart"/>
      <w:r w:rsidRPr="00FA4C65">
        <w:rPr>
          <w:rFonts w:ascii="TimesNewRomanPSMT" w:hAnsi="TimesNewRomanPSMT"/>
        </w:rPr>
        <w:t>précoce</w:t>
      </w:r>
      <w:proofErr w:type="spellEnd"/>
      <w:r w:rsidRPr="00FA4C65">
        <w:rPr>
          <w:rFonts w:ascii="TimesNewRomanPSMT" w:hAnsi="TimesNewRomanPSMT"/>
        </w:rPr>
        <w:t>. Finalement, le questionnaire interroge sur les différentes maltraitances, l’expérience et l’interprétation de celles-ci qui forment la troisième partie.</w:t>
      </w:r>
    </w:p>
    <w:p w14:paraId="7F8CC429" w14:textId="77777777" w:rsidR="00FA4C65" w:rsidRDefault="00FA4C65">
      <w:pPr>
        <w:pStyle w:val="Standard"/>
        <w:spacing w:before="100" w:after="28" w:line="360" w:lineRule="auto"/>
        <w:jc w:val="both"/>
      </w:pPr>
    </w:p>
    <w:p w14:paraId="638A6CD2" w14:textId="77777777" w:rsidR="00570BA7" w:rsidRDefault="00443ED7">
      <w:pPr>
        <w:pStyle w:val="Standard"/>
        <w:spacing w:before="100" w:after="28" w:line="360" w:lineRule="auto"/>
        <w:jc w:val="both"/>
        <w:rPr>
          <w:rFonts w:ascii="TimesNewRomanPSMT" w:hAnsi="TimesNewRomanPSMT"/>
        </w:rPr>
      </w:pPr>
      <w:r>
        <w:rPr>
          <w:rFonts w:ascii="TimesNewRomanPSMT" w:hAnsi="TimesNewRomanPSMT"/>
        </w:rPr>
        <w:t xml:space="preserve">Nous avons donc pour la forme finale du questionnaire neuf items pour le sujet de la maltraitance physique (trois pour la </w:t>
      </w:r>
      <w:proofErr w:type="spellStart"/>
      <w:r>
        <w:rPr>
          <w:rFonts w:ascii="TimesNewRomanPSMT" w:hAnsi="TimesNewRomanPSMT"/>
        </w:rPr>
        <w:t>sous-échelle</w:t>
      </w:r>
      <w:proofErr w:type="spellEnd"/>
      <w:r>
        <w:rPr>
          <w:rFonts w:ascii="TimesNewRomanPSMT" w:hAnsi="TimesNewRomanPSMT"/>
        </w:rPr>
        <w:t xml:space="preserve"> </w:t>
      </w:r>
      <w:proofErr w:type="spellStart"/>
      <w:r>
        <w:rPr>
          <w:rFonts w:ascii="TimesNewRomanPSMT" w:hAnsi="TimesNewRomanPSMT"/>
        </w:rPr>
        <w:t>pairs-athlète</w:t>
      </w:r>
      <w:proofErr w:type="spellEnd"/>
      <w:r>
        <w:rPr>
          <w:rFonts w:ascii="TimesNewRomanPSMT" w:hAnsi="TimesNewRomanPSMT"/>
        </w:rPr>
        <w:t xml:space="preserve">, trois pour la </w:t>
      </w:r>
      <w:proofErr w:type="spellStart"/>
      <w:r>
        <w:rPr>
          <w:rFonts w:ascii="TimesNewRomanPSMT" w:hAnsi="TimesNewRomanPSMT"/>
        </w:rPr>
        <w:t>sous-échelle</w:t>
      </w:r>
      <w:proofErr w:type="spellEnd"/>
      <w:r>
        <w:rPr>
          <w:rFonts w:ascii="TimesNewRomanPSMT" w:hAnsi="TimesNewRomanPSMT"/>
        </w:rPr>
        <w:t xml:space="preserve"> adulte du </w:t>
      </w:r>
      <w:proofErr w:type="spellStart"/>
      <w:r>
        <w:rPr>
          <w:rFonts w:ascii="TimesNewRomanPSMT" w:hAnsi="TimesNewRomanPSMT"/>
        </w:rPr>
        <w:t>réseau</w:t>
      </w:r>
      <w:proofErr w:type="spellEnd"/>
      <w:r>
        <w:rPr>
          <w:rFonts w:ascii="TimesNewRomanPSMT" w:hAnsi="TimesNewRomanPSMT"/>
        </w:rPr>
        <w:t xml:space="preserve"> </w:t>
      </w:r>
      <w:proofErr w:type="spellStart"/>
      <w:r>
        <w:rPr>
          <w:rFonts w:ascii="TimesNewRomanPSMT" w:hAnsi="TimesNewRomanPSMT"/>
        </w:rPr>
        <w:t>sportif-athlète</w:t>
      </w:r>
      <w:proofErr w:type="spellEnd"/>
      <w:r>
        <w:rPr>
          <w:rFonts w:ascii="TimesNewRomanPSMT" w:hAnsi="TimesNewRomanPSMT"/>
        </w:rPr>
        <w:t xml:space="preserve">, et trois pour la </w:t>
      </w:r>
      <w:proofErr w:type="spellStart"/>
      <w:r>
        <w:rPr>
          <w:rFonts w:ascii="TimesNewRomanPSMT" w:hAnsi="TimesNewRomanPSMT"/>
        </w:rPr>
        <w:t>sous-échelle</w:t>
      </w:r>
      <w:proofErr w:type="spellEnd"/>
      <w:r>
        <w:rPr>
          <w:rFonts w:ascii="TimesNewRomanPSMT" w:hAnsi="TimesNewRomanPSMT"/>
        </w:rPr>
        <w:t xml:space="preserve"> </w:t>
      </w:r>
      <w:proofErr w:type="spellStart"/>
      <w:r>
        <w:rPr>
          <w:rFonts w:ascii="TimesNewRomanPSMT" w:hAnsi="TimesNewRomanPSMT"/>
        </w:rPr>
        <w:t>parent-</w:t>
      </w:r>
      <w:r>
        <w:rPr>
          <w:rFonts w:ascii="TimesNewRomanPSMT" w:hAnsi="TimesNewRomanPSMT"/>
        </w:rPr>
        <w:lastRenderedPageBreak/>
        <w:t>athlète</w:t>
      </w:r>
      <w:proofErr w:type="spellEnd"/>
      <w:r>
        <w:rPr>
          <w:rFonts w:ascii="TimesNewRomanPSMT" w:hAnsi="TimesNewRomanPSMT"/>
        </w:rPr>
        <w:t xml:space="preserve">). La maltraitance psychologique contient 39 items (dix pour la </w:t>
      </w:r>
      <w:proofErr w:type="spellStart"/>
      <w:r>
        <w:rPr>
          <w:rFonts w:ascii="TimesNewRomanPSMT" w:hAnsi="TimesNewRomanPSMT"/>
        </w:rPr>
        <w:t>sous-échelle</w:t>
      </w:r>
      <w:proofErr w:type="spellEnd"/>
      <w:r>
        <w:rPr>
          <w:rFonts w:ascii="TimesNewRomanPSMT" w:hAnsi="TimesNewRomanPSMT"/>
        </w:rPr>
        <w:t xml:space="preserve"> </w:t>
      </w:r>
      <w:proofErr w:type="spellStart"/>
      <w:r>
        <w:rPr>
          <w:rFonts w:ascii="TimesNewRomanPSMT" w:hAnsi="TimesNewRomanPSMT"/>
        </w:rPr>
        <w:t>pairs-athlète</w:t>
      </w:r>
      <w:proofErr w:type="spellEnd"/>
      <w:r>
        <w:rPr>
          <w:rFonts w:ascii="TimesNewRomanPSMT" w:hAnsi="TimesNewRomanPSMT"/>
        </w:rPr>
        <w:t xml:space="preserve">, 15 pour la </w:t>
      </w:r>
      <w:proofErr w:type="spellStart"/>
      <w:r>
        <w:rPr>
          <w:rFonts w:ascii="TimesNewRomanPSMT" w:hAnsi="TimesNewRomanPSMT"/>
        </w:rPr>
        <w:t>sous-échelle</w:t>
      </w:r>
      <w:proofErr w:type="spellEnd"/>
      <w:r>
        <w:rPr>
          <w:rFonts w:ascii="TimesNewRomanPSMT" w:hAnsi="TimesNewRomanPSMT"/>
        </w:rPr>
        <w:t xml:space="preserve"> adulte du </w:t>
      </w:r>
      <w:proofErr w:type="spellStart"/>
      <w:r>
        <w:rPr>
          <w:rFonts w:ascii="TimesNewRomanPSMT" w:hAnsi="TimesNewRomanPSMT"/>
        </w:rPr>
        <w:t>réseau</w:t>
      </w:r>
      <w:proofErr w:type="spellEnd"/>
      <w:r>
        <w:rPr>
          <w:rFonts w:ascii="TimesNewRomanPSMT" w:hAnsi="TimesNewRomanPSMT"/>
        </w:rPr>
        <w:t xml:space="preserve"> </w:t>
      </w:r>
      <w:proofErr w:type="spellStart"/>
      <w:r>
        <w:rPr>
          <w:rFonts w:ascii="TimesNewRomanPSMT" w:hAnsi="TimesNewRomanPSMT"/>
        </w:rPr>
        <w:t>sportif-athlète</w:t>
      </w:r>
      <w:proofErr w:type="spellEnd"/>
      <w:r>
        <w:rPr>
          <w:rFonts w:ascii="TimesNewRomanPSMT" w:hAnsi="TimesNewRomanPSMT"/>
        </w:rPr>
        <w:t xml:space="preserve">, et 14 pour la </w:t>
      </w:r>
      <w:proofErr w:type="spellStart"/>
      <w:r>
        <w:rPr>
          <w:rFonts w:ascii="TimesNewRomanPSMT" w:hAnsi="TimesNewRomanPSMT"/>
        </w:rPr>
        <w:t>sous-échelle</w:t>
      </w:r>
      <w:proofErr w:type="spellEnd"/>
      <w:r>
        <w:rPr>
          <w:rFonts w:ascii="TimesNewRomanPSMT" w:hAnsi="TimesNewRomanPSMT"/>
        </w:rPr>
        <w:t xml:space="preserve"> </w:t>
      </w:r>
      <w:proofErr w:type="spellStart"/>
      <w:r>
        <w:rPr>
          <w:rFonts w:ascii="TimesNewRomanPSMT" w:hAnsi="TimesNewRomanPSMT"/>
        </w:rPr>
        <w:t>parent-athlète</w:t>
      </w:r>
      <w:proofErr w:type="spellEnd"/>
      <w:r>
        <w:rPr>
          <w:rFonts w:ascii="TimesNewRomanPSMT" w:hAnsi="TimesNewRomanPSMT"/>
        </w:rPr>
        <w:t xml:space="preserve">). La maltraitance sexuelle compte 19 items (neuf pour la </w:t>
      </w:r>
      <w:proofErr w:type="spellStart"/>
      <w:r>
        <w:rPr>
          <w:rFonts w:ascii="TimesNewRomanPSMT" w:hAnsi="TimesNewRomanPSMT"/>
        </w:rPr>
        <w:t>sous-échelle</w:t>
      </w:r>
      <w:proofErr w:type="spellEnd"/>
      <w:r>
        <w:rPr>
          <w:rFonts w:ascii="TimesNewRomanPSMT" w:hAnsi="TimesNewRomanPSMT"/>
        </w:rPr>
        <w:t xml:space="preserve"> </w:t>
      </w:r>
      <w:proofErr w:type="spellStart"/>
      <w:r>
        <w:rPr>
          <w:rFonts w:ascii="TimesNewRomanPSMT" w:hAnsi="TimesNewRomanPSMT"/>
        </w:rPr>
        <w:t>pairs-athlète</w:t>
      </w:r>
      <w:proofErr w:type="spellEnd"/>
      <w:r>
        <w:rPr>
          <w:rFonts w:ascii="TimesNewRomanPSMT" w:hAnsi="TimesNewRomanPSMT"/>
        </w:rPr>
        <w:t xml:space="preserve"> et dix pour la </w:t>
      </w:r>
      <w:proofErr w:type="spellStart"/>
      <w:r>
        <w:rPr>
          <w:rFonts w:ascii="TimesNewRomanPSMT" w:hAnsi="TimesNewRomanPSMT"/>
        </w:rPr>
        <w:t>sous-échelle</w:t>
      </w:r>
      <w:proofErr w:type="spellEnd"/>
      <w:r>
        <w:rPr>
          <w:rFonts w:ascii="TimesNewRomanPSMT" w:hAnsi="TimesNewRomanPSMT"/>
        </w:rPr>
        <w:t xml:space="preserve"> adulte du </w:t>
      </w:r>
      <w:proofErr w:type="spellStart"/>
      <w:r>
        <w:rPr>
          <w:rFonts w:ascii="TimesNewRomanPSMT" w:hAnsi="TimesNewRomanPSMT"/>
        </w:rPr>
        <w:t>réseau</w:t>
      </w:r>
      <w:proofErr w:type="spellEnd"/>
      <w:r>
        <w:rPr>
          <w:rFonts w:ascii="TimesNewRomanPSMT" w:hAnsi="TimesNewRomanPSMT"/>
        </w:rPr>
        <w:t xml:space="preserve"> </w:t>
      </w:r>
      <w:proofErr w:type="spellStart"/>
      <w:r>
        <w:rPr>
          <w:rFonts w:ascii="TimesNewRomanPSMT" w:hAnsi="TimesNewRomanPSMT"/>
        </w:rPr>
        <w:t>sportif-athlète</w:t>
      </w:r>
      <w:proofErr w:type="spellEnd"/>
      <w:r>
        <w:rPr>
          <w:rFonts w:ascii="TimesNewRomanPSMT" w:hAnsi="TimesNewRomanPSMT"/>
        </w:rPr>
        <w:t xml:space="preserve">). Pour finir, la négligence possède dix items (cinq items pour la </w:t>
      </w:r>
      <w:proofErr w:type="spellStart"/>
      <w:r>
        <w:rPr>
          <w:rFonts w:ascii="TimesNewRomanPSMT" w:hAnsi="TimesNewRomanPSMT"/>
        </w:rPr>
        <w:t>sous-échelle</w:t>
      </w:r>
      <w:proofErr w:type="spellEnd"/>
      <w:r>
        <w:rPr>
          <w:rFonts w:ascii="TimesNewRomanPSMT" w:hAnsi="TimesNewRomanPSMT"/>
        </w:rPr>
        <w:t xml:space="preserve"> adulte du </w:t>
      </w:r>
      <w:proofErr w:type="spellStart"/>
      <w:r>
        <w:rPr>
          <w:rFonts w:ascii="TimesNewRomanPSMT" w:hAnsi="TimesNewRomanPSMT"/>
        </w:rPr>
        <w:t>réseau</w:t>
      </w:r>
      <w:proofErr w:type="spellEnd"/>
      <w:r>
        <w:rPr>
          <w:rFonts w:ascii="TimesNewRomanPSMT" w:hAnsi="TimesNewRomanPSMT"/>
        </w:rPr>
        <w:t xml:space="preserve"> </w:t>
      </w:r>
      <w:proofErr w:type="spellStart"/>
      <w:r>
        <w:rPr>
          <w:rFonts w:ascii="TimesNewRomanPSMT" w:hAnsi="TimesNewRomanPSMT"/>
        </w:rPr>
        <w:t>sportif-athlète</w:t>
      </w:r>
      <w:proofErr w:type="spellEnd"/>
      <w:r>
        <w:rPr>
          <w:rFonts w:ascii="TimesNewRomanPSMT" w:hAnsi="TimesNewRomanPSMT"/>
        </w:rPr>
        <w:t xml:space="preserve"> et cinq pour la </w:t>
      </w:r>
      <w:proofErr w:type="spellStart"/>
      <w:r>
        <w:rPr>
          <w:rFonts w:ascii="TimesNewRomanPSMT" w:hAnsi="TimesNewRomanPSMT"/>
        </w:rPr>
        <w:t>sous-échelle</w:t>
      </w:r>
      <w:proofErr w:type="spellEnd"/>
      <w:r>
        <w:rPr>
          <w:rFonts w:ascii="TimesNewRomanPSMT" w:hAnsi="TimesNewRomanPSMT"/>
        </w:rPr>
        <w:t xml:space="preserve"> </w:t>
      </w:r>
      <w:proofErr w:type="spellStart"/>
      <w:r>
        <w:rPr>
          <w:rFonts w:ascii="TimesNewRomanPSMT" w:hAnsi="TimesNewRomanPSMT"/>
        </w:rPr>
        <w:t>parent-athlète</w:t>
      </w:r>
      <w:proofErr w:type="spellEnd"/>
      <w:r>
        <w:rPr>
          <w:rFonts w:ascii="TimesNewRomanPSMT" w:hAnsi="TimesNewRomanPSMT"/>
        </w:rPr>
        <w:t>).</w:t>
      </w:r>
    </w:p>
    <w:p w14:paraId="507D958C" w14:textId="77777777" w:rsidR="009C4D16" w:rsidRDefault="009C4D16">
      <w:pPr>
        <w:pStyle w:val="Standard"/>
        <w:spacing w:before="100" w:after="28" w:line="360" w:lineRule="auto"/>
        <w:jc w:val="both"/>
      </w:pPr>
    </w:p>
    <w:p w14:paraId="0F3174F7" w14:textId="7775CD78" w:rsidR="00570BA7" w:rsidRDefault="00FA4C65">
      <w:pPr>
        <w:pStyle w:val="Standard"/>
        <w:spacing w:line="360" w:lineRule="auto"/>
        <w:jc w:val="both"/>
        <w:rPr>
          <w:rFonts w:ascii="TimesNewRomanPSMT" w:hAnsi="TimesNewRomanPSMT"/>
        </w:rPr>
      </w:pPr>
      <w:r w:rsidRPr="00FA4C65">
        <w:rPr>
          <w:rFonts w:ascii="TimesNewRomanPSMT" w:hAnsi="TimesNewRomanPSMT"/>
        </w:rPr>
        <w:t>Lorsqu’un</w:t>
      </w:r>
      <w:r w:rsidR="004346B1">
        <w:rPr>
          <w:rFonts w:ascii="TimesNewRomanPSMT" w:hAnsi="TimesNewRomanPSMT"/>
        </w:rPr>
        <w:sym w:font="Symbol" w:char="F0D7"/>
      </w:r>
      <w:r w:rsidRPr="00FA4C65">
        <w:rPr>
          <w:rFonts w:ascii="TimesNewRomanPSMT" w:hAnsi="TimesNewRomanPSMT"/>
        </w:rPr>
        <w:t>e répondant</w:t>
      </w:r>
      <w:r w:rsidR="004346B1">
        <w:rPr>
          <w:rFonts w:ascii="TimesNewRomanPSMT" w:hAnsi="TimesNewRomanPSMT"/>
        </w:rPr>
        <w:sym w:font="Symbol" w:char="F0D7"/>
      </w:r>
      <w:r w:rsidRPr="00FA4C65">
        <w:rPr>
          <w:rFonts w:ascii="TimesNewRomanPSMT" w:hAnsi="TimesNewRomanPSMT"/>
        </w:rPr>
        <w:t xml:space="preserve">e répond positivement (au moins « 1 fois ») à l’une des différentes maltraitances, alors deux questions comprenant plusieurs items concernant l’expérience viennent s’ajouter. Ainsi, trois items sur l’interprétation et dix sur les conséquences vont venir nous renseigner plus en détail au sujet de l’expérience de cette maltraitance en question. En plus de cela, une question spécifique est aussi posée dans la sous-échelle des maltraitances occasionnées par </w:t>
      </w:r>
      <w:proofErr w:type="spellStart"/>
      <w:r w:rsidRPr="00FA4C65">
        <w:rPr>
          <w:rFonts w:ascii="TimesNewRomanPSMT" w:hAnsi="TimesNewRomanPSMT"/>
        </w:rPr>
        <w:t>un·e</w:t>
      </w:r>
      <w:proofErr w:type="spellEnd"/>
      <w:r w:rsidRPr="00FA4C65">
        <w:rPr>
          <w:rFonts w:ascii="TimesNewRomanPSMT" w:hAnsi="TimesNewRomanPSMT"/>
        </w:rPr>
        <w:t xml:space="preserve"> adulte du réseau sportif. La question supplémentaire cherche donc à préciser l’</w:t>
      </w:r>
      <w:proofErr w:type="spellStart"/>
      <w:r w:rsidRPr="00FA4C65">
        <w:rPr>
          <w:rFonts w:ascii="TimesNewRomanPSMT" w:hAnsi="TimesNewRomanPSMT"/>
        </w:rPr>
        <w:t>auteur·trice</w:t>
      </w:r>
      <w:proofErr w:type="spellEnd"/>
      <w:r w:rsidRPr="00FA4C65">
        <w:rPr>
          <w:rFonts w:ascii="TimesNewRomanPSMT" w:hAnsi="TimesNewRomanPSMT"/>
        </w:rPr>
        <w:t xml:space="preserve"> des maltraitances en question. Ces deux questions supplémentaires visant à préciser l’expérience vécue ont été construites en fonction des catégories de comportements. En d’autres mots, si un individu répond positivement au fait d’avoir subi au moins « 1 fois » l’un des items de la catégorie, alors les questions concernant l’expérience et les </w:t>
      </w:r>
      <w:proofErr w:type="spellStart"/>
      <w:r w:rsidRPr="00FA4C65">
        <w:rPr>
          <w:rFonts w:ascii="TimesNewRomanPSMT" w:hAnsi="TimesNewRomanPSMT"/>
        </w:rPr>
        <w:t>auteurs·</w:t>
      </w:r>
      <w:proofErr w:type="gramStart"/>
      <w:r w:rsidRPr="00FA4C65">
        <w:rPr>
          <w:rFonts w:ascii="TimesNewRomanPSMT" w:hAnsi="TimesNewRomanPSMT"/>
        </w:rPr>
        <w:t>trices</w:t>
      </w:r>
      <w:proofErr w:type="spellEnd"/>
      <w:r w:rsidRPr="00FA4C65">
        <w:rPr>
          <w:rFonts w:ascii="TimesNewRomanPSMT" w:hAnsi="TimesNewRomanPSMT"/>
        </w:rPr>
        <w:t xml:space="preserve">  sont</w:t>
      </w:r>
      <w:proofErr w:type="gramEnd"/>
      <w:r w:rsidRPr="00FA4C65">
        <w:rPr>
          <w:rFonts w:ascii="TimesNewRomanPSMT" w:hAnsi="TimesNewRomanPSMT"/>
        </w:rPr>
        <w:t xml:space="preserve"> posées pour la catégorie dans son entièreté.</w:t>
      </w:r>
    </w:p>
    <w:p w14:paraId="1D0D1693" w14:textId="77777777" w:rsidR="00FA4C65" w:rsidRDefault="00FA4C65">
      <w:pPr>
        <w:pStyle w:val="Standard"/>
        <w:spacing w:line="360" w:lineRule="auto"/>
        <w:jc w:val="both"/>
      </w:pPr>
    </w:p>
    <w:p w14:paraId="7760CE51" w14:textId="77777777" w:rsidR="00570BA7" w:rsidRDefault="00443ED7" w:rsidP="009C4D16">
      <w:pPr>
        <w:pStyle w:val="Titre4"/>
      </w:pPr>
      <w:r>
        <w:t>Format en ligne</w:t>
      </w:r>
    </w:p>
    <w:p w14:paraId="57D7E82B" w14:textId="77777777" w:rsidR="00570BA7" w:rsidRDefault="00570BA7" w:rsidP="00FA4C65">
      <w:pPr>
        <w:pStyle w:val="Standard"/>
        <w:spacing w:before="100" w:after="28"/>
        <w:jc w:val="both"/>
        <w:rPr>
          <w:rFonts w:ascii="TimesNewRomanPSMT" w:hAnsi="TimesNewRomanPSMT"/>
        </w:rPr>
      </w:pPr>
    </w:p>
    <w:p w14:paraId="22C2D5F7" w14:textId="0AE648F4" w:rsidR="00FA4C65" w:rsidRDefault="00FA4C65" w:rsidP="00FA4C65">
      <w:pPr>
        <w:pStyle w:val="Standard"/>
        <w:spacing w:line="360" w:lineRule="auto"/>
        <w:jc w:val="both"/>
      </w:pPr>
      <w:r w:rsidRPr="00FA4C65">
        <w:rPr>
          <w:rFonts w:ascii="TimesNewRomanPSMT" w:hAnsi="TimesNewRomanPSMT"/>
        </w:rPr>
        <w:t>La manière de diffusion du questionnaire QEMS a été orientée vers un outil disponible sur le logiciel Lime Survey directement accessible sur internet. En effet, l’âge des participant·e·</w:t>
      </w:r>
      <w:proofErr w:type="spellStart"/>
      <w:r w:rsidRPr="00FA4C65">
        <w:rPr>
          <w:rFonts w:ascii="TimesNewRomanPSMT" w:hAnsi="TimesNewRomanPSMT"/>
        </w:rPr>
        <w:t>s est</w:t>
      </w:r>
      <w:proofErr w:type="spellEnd"/>
      <w:r w:rsidRPr="00FA4C65">
        <w:rPr>
          <w:rFonts w:ascii="TimesNewRomanPSMT" w:hAnsi="TimesNewRomanPSMT"/>
        </w:rPr>
        <w:t xml:space="preserve"> orienté vers les 16 ans et plus. Sachant que la carrière d’un</w:t>
      </w:r>
      <w:r w:rsidR="004346B1">
        <w:rPr>
          <w:rFonts w:ascii="TimesNewRomanPSMT" w:hAnsi="TimesNewRomanPSMT"/>
        </w:rPr>
        <w:sym w:font="Symbol" w:char="F0D7"/>
      </w:r>
      <w:r w:rsidRPr="00FA4C65">
        <w:rPr>
          <w:rFonts w:ascii="TimesNewRomanPSMT" w:hAnsi="TimesNewRomanPSMT"/>
        </w:rPr>
        <w:t>e sportif</w:t>
      </w:r>
      <w:r w:rsidR="004346B1">
        <w:rPr>
          <w:rFonts w:ascii="TimesNewRomanPSMT" w:hAnsi="TimesNewRomanPSMT"/>
        </w:rPr>
        <w:sym w:font="Symbol" w:char="F0D7"/>
      </w:r>
      <w:proofErr w:type="spellStart"/>
      <w:r w:rsidRPr="00FA4C65">
        <w:rPr>
          <w:rFonts w:ascii="TimesNewRomanPSMT" w:hAnsi="TimesNewRomanPSMT"/>
        </w:rPr>
        <w:t>ve</w:t>
      </w:r>
      <w:proofErr w:type="spellEnd"/>
      <w:r w:rsidRPr="00FA4C65">
        <w:rPr>
          <w:rFonts w:ascii="TimesNewRomanPSMT" w:hAnsi="TimesNewRomanPSMT"/>
        </w:rPr>
        <w:t xml:space="preserve"> ne dure en général pas indéfiniment, il nous a semblé que cette génération aurait plus de facilité à faire ce questionnaire de manière connectée. Ce choix a été pris d’un point de vue pratique mais s’est aussi fait influencer par le fait que cette tranche d’âge semble être connectée très régulièrement sur les réseaux. Ce procédé semble être moins intrusif pour l’athlète qui le rempli, il</w:t>
      </w:r>
      <w:r w:rsidR="004346B1">
        <w:rPr>
          <w:rFonts w:ascii="TimesNewRomanPSMT" w:hAnsi="TimesNewRomanPSMT"/>
        </w:rPr>
        <w:sym w:font="Symbol" w:char="F0D7"/>
      </w:r>
      <w:r w:rsidRPr="00FA4C65">
        <w:rPr>
          <w:rFonts w:ascii="TimesNewRomanPSMT" w:hAnsi="TimesNewRomanPSMT"/>
        </w:rPr>
        <w:t xml:space="preserve">elle peut rapporter certainement plus facilement des </w:t>
      </w:r>
      <w:r w:rsidRPr="00FA4C65">
        <w:rPr>
          <w:rFonts w:ascii="TimesNewRomanPSMT" w:hAnsi="TimesNewRomanPSMT"/>
        </w:rPr>
        <w:lastRenderedPageBreak/>
        <w:t>comportements mal venus, indésirables ou inhabituels (</w:t>
      </w:r>
      <w:proofErr w:type="spellStart"/>
      <w:r w:rsidRPr="00FA4C65">
        <w:rPr>
          <w:rFonts w:ascii="TimesNewRomanPSMT" w:hAnsi="TimesNewRomanPSMT"/>
        </w:rPr>
        <w:t>Frippiat</w:t>
      </w:r>
      <w:proofErr w:type="spellEnd"/>
      <w:r w:rsidRPr="00FA4C65">
        <w:rPr>
          <w:rFonts w:ascii="TimesNewRomanPSMT" w:hAnsi="TimesNewRomanPSMT"/>
        </w:rPr>
        <w:t xml:space="preserve"> &amp; Marquis, 2010). Cependant cette manière de faire démontre aussi des points faibles. En effet, au vu de la longueur du questionnaire, l’abandon au cours du questionnaire est à prévoir si aucune personne collaboratrice n’est présente pour s’assurer du bon déroulement de celui-ci.</w:t>
      </w:r>
      <w:r w:rsidR="00443ED7">
        <w:t xml:space="preserve"> </w:t>
      </w:r>
    </w:p>
    <w:p w14:paraId="47C1C880" w14:textId="61DE2874" w:rsidR="00570BA7" w:rsidRDefault="00443ED7" w:rsidP="00FA4C65">
      <w:pPr>
        <w:pStyle w:val="Standard"/>
        <w:spacing w:line="360" w:lineRule="auto"/>
        <w:jc w:val="both"/>
      </w:pPr>
      <w:r>
        <w:t xml:space="preserve">      </w:t>
      </w:r>
    </w:p>
    <w:p w14:paraId="7035B847" w14:textId="77777777" w:rsidR="00570BA7" w:rsidRDefault="00443ED7" w:rsidP="009C4D16">
      <w:pPr>
        <w:pStyle w:val="Titre4"/>
      </w:pPr>
      <w:r>
        <w:t>Recrutement des participants</w:t>
      </w:r>
    </w:p>
    <w:p w14:paraId="57EB7D91" w14:textId="77777777" w:rsidR="00570BA7" w:rsidRDefault="00570BA7">
      <w:pPr>
        <w:pStyle w:val="Standard"/>
        <w:spacing w:line="360" w:lineRule="auto"/>
        <w:jc w:val="both"/>
      </w:pPr>
    </w:p>
    <w:p w14:paraId="003D1499" w14:textId="5D96D38A" w:rsidR="00570BA7" w:rsidRDefault="00443ED7">
      <w:pPr>
        <w:pStyle w:val="NormalWeb"/>
        <w:spacing w:line="360" w:lineRule="auto"/>
        <w:jc w:val="both"/>
        <w:rPr>
          <w:rFonts w:ascii="TimesNewRomanPSMT" w:hAnsi="TimesNewRomanPSMT"/>
        </w:rPr>
      </w:pPr>
      <w:r>
        <w:t xml:space="preserve">Dans un premier temps, le recrutement des </w:t>
      </w:r>
      <w:proofErr w:type="spellStart"/>
      <w:r>
        <w:t>participants</w:t>
      </w:r>
      <w:r>
        <w:rPr>
          <w:rFonts w:ascii="Symbol" w:hAnsi="Symbol"/>
        </w:rPr>
        <w:t></w:t>
      </w:r>
      <w:r>
        <w:t>es</w:t>
      </w:r>
      <w:proofErr w:type="spellEnd"/>
      <w:r>
        <w:t xml:space="preserve"> s’est fait dans une population d’âge entre 16 et 20 ans pratiquant des sports avec une spécialisation précoce. Ainsi, les sports choisis ont été : </w:t>
      </w:r>
      <w:r>
        <w:rPr>
          <w:rFonts w:ascii="TimesNewRomanPSMT" w:hAnsi="TimesNewRomanPSMT"/>
        </w:rPr>
        <w:t xml:space="preserve">agrès individuels, </w:t>
      </w:r>
      <w:proofErr w:type="spellStart"/>
      <w:r>
        <w:rPr>
          <w:rFonts w:ascii="TimesNewRomanPSMT" w:hAnsi="TimesNewRomanPSMT"/>
        </w:rPr>
        <w:t>agrès</w:t>
      </w:r>
      <w:proofErr w:type="spellEnd"/>
      <w:r>
        <w:rPr>
          <w:rFonts w:ascii="TimesNewRomanPSMT" w:hAnsi="TimesNewRomanPSMT"/>
        </w:rPr>
        <w:t xml:space="preserve"> de société, gymnastique artistique, patinage artistique, football et hockey sur glace. Cette sélection a été faite de par une implication précoce de la pratique mais aussi de par l’intensité des entrainements demandée selon ces sports. Ces éléments sont certainement propices à un grand dévouement de la part des athlètes pour leur sport mais aussi pour leur entraîneu</w:t>
      </w:r>
      <w:r w:rsidR="00AA6FBF">
        <w:rPr>
          <w:rFonts w:ascii="TimesNewRomanPSMT" w:hAnsi="TimesNewRomanPSMT"/>
        </w:rPr>
        <w:t>r</w:t>
      </w:r>
      <w:r w:rsidR="00AA6FBF">
        <w:rPr>
          <w:rFonts w:ascii="TimesNewRomanPSMT" w:hAnsi="TimesNewRomanPSMT"/>
        </w:rPr>
        <w:sym w:font="Symbol" w:char="F0D7"/>
      </w:r>
      <w:proofErr w:type="spellStart"/>
      <w:r w:rsidR="00AA6FBF">
        <w:rPr>
          <w:rFonts w:ascii="TimesNewRomanPSMT" w:hAnsi="TimesNewRomanPSMT"/>
        </w:rPr>
        <w:t>euse</w:t>
      </w:r>
      <w:proofErr w:type="spellEnd"/>
      <w:r>
        <w:rPr>
          <w:rFonts w:ascii="TimesNewRomanPSMT" w:hAnsi="TimesNewRomanPSMT"/>
        </w:rPr>
        <w:t>, impliquant de nombreux sacrifices (</w:t>
      </w:r>
      <w:proofErr w:type="spellStart"/>
      <w:r>
        <w:rPr>
          <w:rFonts w:ascii="TimesNewRomanPSMT" w:hAnsi="TimesNewRomanPSMT"/>
        </w:rPr>
        <w:t>Smits</w:t>
      </w:r>
      <w:proofErr w:type="spellEnd"/>
      <w:r>
        <w:rPr>
          <w:rFonts w:ascii="TimesNewRomanPSMT" w:hAnsi="TimesNewRomanPSMT"/>
        </w:rPr>
        <w:t xml:space="preserve"> et al., 2017). Nous avons donc jugé que ce type d’athlète était susceptible de potentiellement vivre des situations d’acceptation, de rejets ou de simplement banalis</w:t>
      </w:r>
      <w:r w:rsidR="00FA4C65">
        <w:rPr>
          <w:rFonts w:ascii="TimesNewRomanPSMT" w:hAnsi="TimesNewRomanPSMT"/>
        </w:rPr>
        <w:t>ation</w:t>
      </w:r>
      <w:r>
        <w:rPr>
          <w:rFonts w:ascii="TimesNewRomanPSMT" w:hAnsi="TimesNewRomanPSMT"/>
        </w:rPr>
        <w:t xml:space="preserve"> les maltraitances quelles qu’elles soient.  </w:t>
      </w:r>
    </w:p>
    <w:p w14:paraId="424BDACB" w14:textId="77777777" w:rsidR="009C4D16" w:rsidRDefault="009C4D16">
      <w:pPr>
        <w:pStyle w:val="NormalWeb"/>
        <w:spacing w:line="360" w:lineRule="auto"/>
        <w:jc w:val="both"/>
      </w:pPr>
    </w:p>
    <w:p w14:paraId="1909DC05" w14:textId="149D41BD" w:rsidR="00570BA7" w:rsidRDefault="00114B79">
      <w:pPr>
        <w:pStyle w:val="NormalWeb"/>
        <w:spacing w:line="360" w:lineRule="auto"/>
        <w:jc w:val="both"/>
        <w:rPr>
          <w:rFonts w:ascii="TimesNewRomanPSMT" w:hAnsi="TimesNewRomanPSMT"/>
        </w:rPr>
      </w:pPr>
      <w:r w:rsidRPr="00114B79">
        <w:rPr>
          <w:rFonts w:ascii="TimesNewRomanPSMT" w:hAnsi="TimesNewRomanPSMT"/>
        </w:rPr>
        <w:t>Dans un deuxième temps, le profil des répondants</w:t>
      </w:r>
      <w:r>
        <w:rPr>
          <w:rFonts w:ascii="TimesNewRomanPSMT" w:hAnsi="TimesNewRomanPSMT"/>
        </w:rPr>
        <w:sym w:font="Symbol" w:char="F0D7"/>
      </w:r>
      <w:r w:rsidRPr="00114B79">
        <w:rPr>
          <w:rFonts w:ascii="TimesNewRomanPSMT" w:hAnsi="TimesNewRomanPSMT"/>
        </w:rPr>
        <w:t>es a été ouvert à un panel de sportifs</w:t>
      </w:r>
      <w:r>
        <w:rPr>
          <w:rFonts w:ascii="TimesNewRomanPSMT" w:hAnsi="TimesNewRomanPSMT"/>
        </w:rPr>
        <w:sym w:font="Symbol" w:char="F0D7"/>
      </w:r>
      <w:proofErr w:type="spellStart"/>
      <w:r w:rsidRPr="00114B79">
        <w:rPr>
          <w:rFonts w:ascii="TimesNewRomanPSMT" w:hAnsi="TimesNewRomanPSMT"/>
        </w:rPr>
        <w:t>ves</w:t>
      </w:r>
      <w:proofErr w:type="spellEnd"/>
      <w:r w:rsidRPr="00114B79">
        <w:rPr>
          <w:rFonts w:ascii="TimesNewRomanPSMT" w:hAnsi="TimesNewRomanPSMT"/>
        </w:rPr>
        <w:t xml:space="preserve"> plus grands. Les sports recherchés n’ont donc pas été obligatoirement ceux du premier recrutement pour élargir l’étude et faciliter l’entrée de données. Ce changement renseigne aussi sur le sport dans une plus grande généralité. De plus, l’âge des </w:t>
      </w:r>
      <w:proofErr w:type="spellStart"/>
      <w:r w:rsidRPr="00114B79">
        <w:rPr>
          <w:rFonts w:ascii="TimesNewRomanPSMT" w:hAnsi="TimesNewRomanPSMT"/>
        </w:rPr>
        <w:t>participant·</w:t>
      </w:r>
      <w:proofErr w:type="gramStart"/>
      <w:r w:rsidRPr="00114B79">
        <w:rPr>
          <w:rFonts w:ascii="TimesNewRomanPSMT" w:hAnsi="TimesNewRomanPSMT"/>
        </w:rPr>
        <w:t>es</w:t>
      </w:r>
      <w:proofErr w:type="spellEnd"/>
      <w:r w:rsidRPr="00114B79">
        <w:rPr>
          <w:rFonts w:ascii="TimesNewRomanPSMT" w:hAnsi="TimesNewRomanPSMT"/>
        </w:rPr>
        <w:t xml:space="preserve">  s’est</w:t>
      </w:r>
      <w:proofErr w:type="gramEnd"/>
      <w:r w:rsidRPr="00114B79">
        <w:rPr>
          <w:rFonts w:ascii="TimesNewRomanPSMT" w:hAnsi="TimesNewRomanPSMT"/>
        </w:rPr>
        <w:t xml:space="preserve"> aussi ouvert : nous nous sommes tournés ainsi vers des athlètes de 16 ans et plus pour les mêmes raisons. Dans un dernier temps, nous avons aussi ouvert le questionnaire à une population moins élitiste du sport en général. Nous nous sommes basés sur l’étude de Valérie </w:t>
      </w:r>
      <w:proofErr w:type="spellStart"/>
      <w:r w:rsidRPr="00114B79">
        <w:rPr>
          <w:rFonts w:ascii="TimesNewRomanPSMT" w:hAnsi="TimesNewRomanPSMT"/>
        </w:rPr>
        <w:t>Cordazzo</w:t>
      </w:r>
      <w:proofErr w:type="spellEnd"/>
      <w:r w:rsidRPr="00114B79">
        <w:rPr>
          <w:rFonts w:ascii="TimesNewRomanPSMT" w:hAnsi="TimesNewRomanPSMT"/>
        </w:rPr>
        <w:t xml:space="preserve"> (2007) intitulée : « Activités physiques et sportives des Jeunes vaudois durant leur loisir ». Cette étude définit la fréquence hebdomadaire de la pratique sportive. Selon le tableau (Figure X), nous avons ouvert le questionnaire </w:t>
      </w:r>
      <w:r w:rsidRPr="00114B79">
        <w:rPr>
          <w:rFonts w:ascii="TimesNewRomanPSMT" w:hAnsi="TimesNewRomanPSMT"/>
        </w:rPr>
        <w:lastRenderedPageBreak/>
        <w:t>pour tous</w:t>
      </w:r>
      <w:r w:rsidR="004346B1">
        <w:rPr>
          <w:rFonts w:ascii="TimesNewRomanPSMT" w:hAnsi="TimesNewRomanPSMT"/>
        </w:rPr>
        <w:sym w:font="Symbol" w:char="F0D7"/>
      </w:r>
      <w:r w:rsidRPr="00114B79">
        <w:rPr>
          <w:rFonts w:ascii="TimesNewRomanPSMT" w:hAnsi="TimesNewRomanPSMT"/>
        </w:rPr>
        <w:t>tes les sportifs</w:t>
      </w:r>
      <w:r w:rsidR="004346B1">
        <w:rPr>
          <w:rFonts w:ascii="TimesNewRomanPSMT" w:hAnsi="TimesNewRomanPSMT"/>
        </w:rPr>
        <w:sym w:font="Symbol" w:char="F0D7"/>
      </w:r>
      <w:proofErr w:type="spellStart"/>
      <w:r w:rsidRPr="00114B79">
        <w:rPr>
          <w:rFonts w:ascii="TimesNewRomanPSMT" w:hAnsi="TimesNewRomanPSMT"/>
        </w:rPr>
        <w:t>ves</w:t>
      </w:r>
      <w:proofErr w:type="spellEnd"/>
      <w:r w:rsidRPr="00114B79">
        <w:rPr>
          <w:rFonts w:ascii="TimesNewRomanPSMT" w:hAnsi="TimesNewRomanPSMT"/>
        </w:rPr>
        <w:t xml:space="preserve"> présentant un niveau de pratique « réguliers » et « assidus ».</w:t>
      </w:r>
    </w:p>
    <w:p w14:paraId="2A4A6849" w14:textId="77777777" w:rsidR="00570BA7" w:rsidRDefault="00E74773">
      <w:pPr>
        <w:pStyle w:val="NormalWeb"/>
        <w:spacing w:line="360" w:lineRule="auto"/>
        <w:jc w:val="both"/>
      </w:pPr>
      <w:r w:rsidRPr="00FD64FD">
        <w:rPr>
          <w:noProof/>
        </w:rPr>
        <w:drawing>
          <wp:inline distT="0" distB="0" distL="0" distR="0" wp14:anchorId="6571EBF2" wp14:editId="5E759062">
            <wp:extent cx="3912235" cy="2422525"/>
            <wp:effectExtent l="0" t="0" r="0" b="0"/>
            <wp:docPr id="9"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2235" cy="2422525"/>
                    </a:xfrm>
                    <a:prstGeom prst="rect">
                      <a:avLst/>
                    </a:prstGeom>
                    <a:noFill/>
                    <a:ln>
                      <a:noFill/>
                    </a:ln>
                  </pic:spPr>
                </pic:pic>
              </a:graphicData>
            </a:graphic>
          </wp:inline>
        </w:drawing>
      </w:r>
    </w:p>
    <w:p w14:paraId="038F8267" w14:textId="77777777" w:rsidR="00570BA7" w:rsidRPr="00BA3681" w:rsidRDefault="00570BA7" w:rsidP="00BA3681">
      <w:pPr>
        <w:pStyle w:val="Standard"/>
        <w:spacing w:line="360" w:lineRule="auto"/>
        <w:jc w:val="both"/>
        <w:rPr>
          <w:rFonts w:ascii="Times" w:hAnsi="Times"/>
          <w:color w:val="000000" w:themeColor="text1"/>
        </w:rPr>
      </w:pPr>
    </w:p>
    <w:p w14:paraId="3175F195" w14:textId="0550CCBF" w:rsidR="00BA3681" w:rsidRPr="00BA3681" w:rsidRDefault="009D558D" w:rsidP="00BA3681">
      <w:pPr>
        <w:spacing w:line="360" w:lineRule="auto"/>
        <w:jc w:val="both"/>
        <w:rPr>
          <w:rFonts w:ascii="Times" w:hAnsi="Times"/>
          <w:color w:val="000000" w:themeColor="text1"/>
        </w:rPr>
      </w:pPr>
      <w:r w:rsidRPr="00BA3681">
        <w:rPr>
          <w:rFonts w:ascii="Times" w:hAnsi="Times"/>
          <w:color w:val="000000" w:themeColor="text1"/>
        </w:rPr>
        <w:t xml:space="preserve">Le </w:t>
      </w:r>
      <w:r w:rsidR="00BA3681">
        <w:rPr>
          <w:rFonts w:ascii="Times" w:hAnsi="Times"/>
          <w:color w:val="000000" w:themeColor="text1"/>
        </w:rPr>
        <w:t xml:space="preserve">calcul du </w:t>
      </w:r>
      <w:r w:rsidRPr="00BA3681">
        <w:rPr>
          <w:rFonts w:ascii="Times" w:hAnsi="Times"/>
          <w:color w:val="000000" w:themeColor="text1"/>
        </w:rPr>
        <w:t>nombre de participants</w:t>
      </w:r>
      <w:r w:rsidR="00114B79">
        <w:rPr>
          <w:rFonts w:ascii="Times" w:hAnsi="Times"/>
          <w:color w:val="000000" w:themeColor="text1"/>
        </w:rPr>
        <w:sym w:font="Symbol" w:char="F0D7"/>
      </w:r>
      <w:r w:rsidR="00114B79">
        <w:rPr>
          <w:rFonts w:ascii="Times" w:hAnsi="Times"/>
          <w:color w:val="000000" w:themeColor="text1"/>
        </w:rPr>
        <w:t>es</w:t>
      </w:r>
      <w:r w:rsidRPr="00BA3681">
        <w:rPr>
          <w:rFonts w:ascii="Times" w:hAnsi="Times"/>
          <w:color w:val="000000" w:themeColor="text1"/>
        </w:rPr>
        <w:t xml:space="preserve"> </w:t>
      </w:r>
      <w:r w:rsidR="00BA3681">
        <w:rPr>
          <w:rFonts w:ascii="Times" w:hAnsi="Times"/>
          <w:color w:val="000000" w:themeColor="text1"/>
        </w:rPr>
        <w:t xml:space="preserve">n’a pas pu se faire avec le logiciel « G-power » ou avec la table de Cohen. Effectivement l’analyse factorielle utilisée ici nécessite une autre manière pour trouver ce nombre. La </w:t>
      </w:r>
      <w:r w:rsidR="00BA3681" w:rsidRPr="00BA3681">
        <w:rPr>
          <w:rFonts w:ascii="Times" w:hAnsi="Times"/>
          <w:color w:val="000000" w:themeColor="text1"/>
          <w:shd w:val="clear" w:color="auto" w:fill="FFFFFF"/>
        </w:rPr>
        <w:t xml:space="preserve">règle suggérée par de </w:t>
      </w:r>
      <w:proofErr w:type="spellStart"/>
      <w:r w:rsidR="00BA3681" w:rsidRPr="00BA3681">
        <w:rPr>
          <w:rFonts w:ascii="Times" w:hAnsi="Times"/>
          <w:color w:val="000000" w:themeColor="text1"/>
          <w:shd w:val="clear" w:color="auto" w:fill="FFFFFF"/>
        </w:rPr>
        <w:t>Vellis</w:t>
      </w:r>
      <w:proofErr w:type="spellEnd"/>
      <w:r w:rsidR="00BA3681" w:rsidRPr="00BA3681">
        <w:rPr>
          <w:rFonts w:ascii="Times" w:hAnsi="Times"/>
          <w:color w:val="000000" w:themeColor="text1"/>
          <w:shd w:val="clear" w:color="auto" w:fill="FFFFFF"/>
        </w:rPr>
        <w:t xml:space="preserve"> </w:t>
      </w:r>
      <w:r w:rsidR="00BA3681">
        <w:rPr>
          <w:rFonts w:ascii="Times" w:hAnsi="Times"/>
          <w:color w:val="000000" w:themeColor="text1"/>
          <w:shd w:val="clear" w:color="auto" w:fill="FFFFFF"/>
        </w:rPr>
        <w:t xml:space="preserve">suggère qu’il faut prendre </w:t>
      </w:r>
      <w:r w:rsidR="00BA3681" w:rsidRPr="00BA3681">
        <w:rPr>
          <w:rFonts w:ascii="Times" w:hAnsi="Times"/>
          <w:color w:val="000000" w:themeColor="text1"/>
          <w:shd w:val="clear" w:color="auto" w:fill="FFFFFF"/>
        </w:rPr>
        <w:t xml:space="preserve">entre 5 et 10 sujets par item (mélange de la règle de </w:t>
      </w:r>
      <w:proofErr w:type="spellStart"/>
      <w:r w:rsidR="00BA3681" w:rsidRPr="00BA3681">
        <w:rPr>
          <w:rFonts w:ascii="Times" w:hAnsi="Times"/>
          <w:color w:val="000000" w:themeColor="text1"/>
          <w:shd w:val="clear" w:color="auto" w:fill="FFFFFF"/>
        </w:rPr>
        <w:t>Gorsuch</w:t>
      </w:r>
      <w:proofErr w:type="spellEnd"/>
      <w:r w:rsidR="00BA3681" w:rsidRPr="00BA3681">
        <w:rPr>
          <w:rFonts w:ascii="Times" w:hAnsi="Times"/>
          <w:color w:val="000000" w:themeColor="text1"/>
          <w:shd w:val="clear" w:color="auto" w:fill="FFFFFF"/>
        </w:rPr>
        <w:t xml:space="preserve"> (1983) et d’</w:t>
      </w:r>
      <w:proofErr w:type="spellStart"/>
      <w:r w:rsidR="00BA3681" w:rsidRPr="00BA3681">
        <w:rPr>
          <w:rFonts w:ascii="Times" w:hAnsi="Times"/>
          <w:color w:val="000000" w:themeColor="text1"/>
          <w:shd w:val="clear" w:color="auto" w:fill="FFFFFF"/>
        </w:rPr>
        <w:t>Everitt</w:t>
      </w:r>
      <w:proofErr w:type="spellEnd"/>
      <w:r w:rsidR="00BA3681" w:rsidRPr="00BA3681">
        <w:rPr>
          <w:rFonts w:ascii="Times" w:hAnsi="Times"/>
          <w:color w:val="000000" w:themeColor="text1"/>
          <w:shd w:val="clear" w:color="auto" w:fill="FFFFFF"/>
        </w:rPr>
        <w:t xml:space="preserve"> (1975) </w:t>
      </w:r>
      <w:r w:rsidR="00BA3681" w:rsidRPr="00BA3681">
        <w:rPr>
          <w:rFonts w:ascii="Times" w:hAnsi="Times"/>
          <w:color w:val="000000" w:themeColor="text1"/>
          <w:shd w:val="clear" w:color="auto" w:fill="FFFFFF"/>
        </w:rPr>
        <w:fldChar w:fldCharType="begin"/>
      </w:r>
      <w:r w:rsidR="00BA3681" w:rsidRPr="00BA3681">
        <w:rPr>
          <w:rFonts w:ascii="Times" w:hAnsi="Times"/>
          <w:color w:val="000000" w:themeColor="text1"/>
          <w:shd w:val="clear" w:color="auto" w:fill="FFFFFF"/>
        </w:rPr>
        <w:instrText xml:space="preserve"> ADDIN ZOTERO_ITEM CSL_CITATION {"citationID":"p4CYIhv4","properties":{"formattedCitation":"(MacCallum et al., 1999)","plainCitation":"(MacCallum et al., 1999)","noteIndex":0},"citationItems":[{"id":229,"uris":["http://zotero.org/users/9928041/items/989IHDI5"],"itemData":{"id":229,"type":"article-journal","abstract":"The factor analysis literature includes a range of recommendations regarding the minimum sample size necessary to obtain factor solutions that are adequately stable and that correspond closely to population factors. A fundamental misconception about this issue is that the minimum sample size, or the minimum ratio of sample size to the number of variables, is invariant across studies. In fact, necessary sample size is dependent on several aspects of any given study, including the level of communality of the variables and the level of overdetermination of the factors. The authors present a theoretical and mathematical framework that provides a basis for understanding and predicting these effects. The hypothesized effects are verified by a sampling study using artificial data. Results demonstrate the lack of validity of common rules of thumb and provide a basis for establishing guidelines for sample size in factor analysis. (PsycINFO Database Record (c) 2016 APA, all rights reserved)","container-title":"Psychological Methods","DOI":"10.1037/1082-989X.4.1.84","ISSN":"1939-1463","note":"publisher-place: US\npublisher: American Psychological Association","page":"84-99","source":"APA PsycNet","title":"Sample size in factor analysis","volume":"4","author":[{"family":"MacCallum","given":"Robert C."},{"family":"Widaman","given":"Keith F."},{"family":"Zhang","given":"Shaobo"},{"family":"Hong","given":"Sehee"}],"issued":{"date-parts":[["1999"]]}}}],"schema":"https://github.com/citation-style-language/schema/raw/master/csl-citation.json"} </w:instrText>
      </w:r>
      <w:r w:rsidR="00BA3681" w:rsidRPr="00BA3681">
        <w:rPr>
          <w:rFonts w:ascii="Times" w:hAnsi="Times"/>
          <w:color w:val="000000" w:themeColor="text1"/>
          <w:shd w:val="clear" w:color="auto" w:fill="FFFFFF"/>
        </w:rPr>
        <w:fldChar w:fldCharType="separate"/>
      </w:r>
      <w:r w:rsidR="00BA3681" w:rsidRPr="00BA3681">
        <w:rPr>
          <w:rFonts w:ascii="Times" w:hAnsi="Times"/>
          <w:noProof/>
          <w:color w:val="000000" w:themeColor="text1"/>
          <w:shd w:val="clear" w:color="auto" w:fill="FFFFFF"/>
        </w:rPr>
        <w:t>(MacCallum et al., 1999)</w:t>
      </w:r>
      <w:r w:rsidR="00BA3681" w:rsidRPr="00BA3681">
        <w:rPr>
          <w:rFonts w:ascii="Times" w:hAnsi="Times"/>
          <w:color w:val="000000" w:themeColor="text1"/>
          <w:shd w:val="clear" w:color="auto" w:fill="FFFFFF"/>
        </w:rPr>
        <w:fldChar w:fldCharType="end"/>
      </w:r>
      <w:r w:rsidR="00BA3681" w:rsidRPr="00BA3681">
        <w:rPr>
          <w:rFonts w:ascii="Times" w:hAnsi="Times"/>
          <w:color w:val="242424"/>
          <w:shd w:val="clear" w:color="auto" w:fill="FFFFFF"/>
        </w:rPr>
        <w:t>. Ainsi, le questionnaire QEMS, regroupe un nombre de 77 items, c’est dir</w:t>
      </w:r>
      <w:r w:rsidR="00BA3681">
        <w:rPr>
          <w:rFonts w:ascii="Times" w:hAnsi="Times"/>
          <w:color w:val="242424"/>
          <w:shd w:val="clear" w:color="auto" w:fill="FFFFFF"/>
        </w:rPr>
        <w:t xml:space="preserve">e que selon De </w:t>
      </w:r>
      <w:proofErr w:type="spellStart"/>
      <w:r w:rsidR="00BA3681">
        <w:rPr>
          <w:rFonts w:ascii="Times" w:hAnsi="Times"/>
          <w:color w:val="242424"/>
          <w:shd w:val="clear" w:color="auto" w:fill="FFFFFF"/>
        </w:rPr>
        <w:t>Vellis</w:t>
      </w:r>
      <w:proofErr w:type="spellEnd"/>
      <w:r w:rsidR="00BA3681">
        <w:rPr>
          <w:rFonts w:ascii="Times" w:hAnsi="Times"/>
          <w:color w:val="242424"/>
          <w:shd w:val="clear" w:color="auto" w:fill="FFFFFF"/>
        </w:rPr>
        <w:t>, le nombre de participants</w:t>
      </w:r>
      <w:r w:rsidR="00BA3681">
        <w:rPr>
          <w:rFonts w:ascii="Times" w:hAnsi="Times"/>
          <w:color w:val="242424"/>
          <w:shd w:val="clear" w:color="auto" w:fill="FFFFFF"/>
        </w:rPr>
        <w:sym w:font="Symbol" w:char="F0D7"/>
      </w:r>
      <w:r w:rsidR="00BA3681">
        <w:rPr>
          <w:rFonts w:ascii="Times" w:hAnsi="Times"/>
          <w:color w:val="242424"/>
          <w:shd w:val="clear" w:color="auto" w:fill="FFFFFF"/>
        </w:rPr>
        <w:t xml:space="preserve">es doit s’élever entre 385 et 770. </w:t>
      </w:r>
    </w:p>
    <w:p w14:paraId="338A60A4" w14:textId="311C9D14" w:rsidR="00570BA7" w:rsidRDefault="00570BA7">
      <w:pPr>
        <w:pStyle w:val="Standard"/>
        <w:spacing w:line="360" w:lineRule="auto"/>
        <w:jc w:val="both"/>
      </w:pPr>
    </w:p>
    <w:p w14:paraId="45A83C35" w14:textId="208553AA" w:rsidR="009C4D16" w:rsidRDefault="00114B79">
      <w:pPr>
        <w:pStyle w:val="Standard"/>
        <w:spacing w:line="360" w:lineRule="auto"/>
        <w:jc w:val="both"/>
      </w:pPr>
      <w:r w:rsidRPr="00114B79">
        <w:t>Le recrutement des sujets a été entrepris par le biais de plusieurs stratégies. Un flyer (annexe) a été publié directement sur les réseaux sociaux ainsi qu’imprimé et distribué lors d’événements avec un potentiel d’attraction (match de football, match de basketball, match de volley, course à pied etc.). Ce flyer a aussi été transféré aux associations sportives susceptibles de pouvoir le transférer à leurs membres. Notre réseau personnel a aussi été sollicité : des athlètes, des entraîneurs</w:t>
      </w:r>
      <w:r>
        <w:sym w:font="Symbol" w:char="F0D7"/>
      </w:r>
      <w:proofErr w:type="spellStart"/>
      <w:r w:rsidRPr="00114B79">
        <w:t>euses</w:t>
      </w:r>
      <w:proofErr w:type="spellEnd"/>
      <w:r w:rsidRPr="00114B79">
        <w:t>, président/membre d’associations, physiothérapeute, anciens</w:t>
      </w:r>
      <w:r>
        <w:sym w:font="Symbol" w:char="F0D7"/>
      </w:r>
      <w:proofErr w:type="spellStart"/>
      <w:r w:rsidRPr="00114B79">
        <w:t>ennes</w:t>
      </w:r>
      <w:proofErr w:type="spellEnd"/>
      <w:r w:rsidRPr="00114B79">
        <w:t xml:space="preserve"> sportifs</w:t>
      </w:r>
      <w:r>
        <w:sym w:font="Symbol" w:char="F0D7"/>
      </w:r>
      <w:proofErr w:type="spellStart"/>
      <w:r w:rsidRPr="00114B79">
        <w:t>ves</w:t>
      </w:r>
      <w:proofErr w:type="spellEnd"/>
      <w:r w:rsidRPr="00114B79">
        <w:t xml:space="preserve"> etc. Nous avons sollicité l’intérêt de ces derniers dans l'attente de faire voyager le flyer afin qu’il atteigne le maximum d’individu</w:t>
      </w:r>
      <w:r>
        <w:sym w:font="Symbol" w:char="F0D7"/>
      </w:r>
      <w:r w:rsidRPr="00114B79">
        <w:t>e</w:t>
      </w:r>
      <w:r>
        <w:sym w:font="Symbol" w:char="F0D7"/>
      </w:r>
      <w:r w:rsidRPr="00114B79">
        <w:t>s. Chaque répondant</w:t>
      </w:r>
      <w:r>
        <w:sym w:font="Symbol" w:char="F0D7"/>
      </w:r>
      <w:r w:rsidRPr="00114B79">
        <w:t xml:space="preserve">e s’est vu encourager à promouvoir le questionnaire dans son entourage pour instaurer un échantillonnage de type boule de neige. La première </w:t>
      </w:r>
      <w:r w:rsidRPr="00114B79">
        <w:lastRenderedPageBreak/>
        <w:t xml:space="preserve">collecte a commencé en septembre 2021 s’est </w:t>
      </w:r>
      <w:r w:rsidR="004346B1" w:rsidRPr="00114B79">
        <w:t>terminée</w:t>
      </w:r>
      <w:r w:rsidRPr="00114B79">
        <w:t xml:space="preserve"> le 15 octobre 2021. La deuxième collecte a commencé en février 2022 et s’est terminée en </w:t>
      </w:r>
      <w:r w:rsidR="004346B1">
        <w:t>mars</w:t>
      </w:r>
      <w:r w:rsidRPr="00114B79">
        <w:t xml:space="preserve"> 2023.</w:t>
      </w:r>
    </w:p>
    <w:p w14:paraId="6CD0AC84" w14:textId="77777777" w:rsidR="00114B79" w:rsidRDefault="00114B79">
      <w:pPr>
        <w:pStyle w:val="Standard"/>
        <w:spacing w:line="360" w:lineRule="auto"/>
        <w:jc w:val="both"/>
      </w:pPr>
    </w:p>
    <w:p w14:paraId="621A9E36" w14:textId="387CBD10" w:rsidR="00570BA7" w:rsidRDefault="00443ED7">
      <w:pPr>
        <w:pStyle w:val="Standard"/>
        <w:spacing w:line="360" w:lineRule="auto"/>
        <w:jc w:val="both"/>
        <w:rPr>
          <w:rFonts w:ascii="Times" w:hAnsi="Times"/>
        </w:rPr>
      </w:pPr>
      <w:r>
        <w:rPr>
          <w:rFonts w:ascii="Times" w:hAnsi="Times"/>
        </w:rPr>
        <w:t>La plateforme « Instagram »</w:t>
      </w:r>
      <w:r>
        <w:rPr>
          <w:rStyle w:val="Appelnotedebasdep"/>
        </w:rPr>
        <w:footnoteReference w:id="4"/>
      </w:r>
      <w:r>
        <w:rPr>
          <w:rFonts w:ascii="Times" w:hAnsi="Times"/>
        </w:rPr>
        <w:t xml:space="preserve"> a aussi été une aide, </w:t>
      </w:r>
      <w:r w:rsidR="00114B79">
        <w:rPr>
          <w:rFonts w:ascii="Times" w:hAnsi="Times"/>
        </w:rPr>
        <w:t>au moyen</w:t>
      </w:r>
      <w:r>
        <w:rPr>
          <w:rFonts w:ascii="Times" w:hAnsi="Times"/>
        </w:rPr>
        <w:t xml:space="preserve"> de « story »</w:t>
      </w:r>
      <w:r>
        <w:rPr>
          <w:rStyle w:val="Appelnotedebasdep"/>
        </w:rPr>
        <w:footnoteReference w:id="5"/>
      </w:r>
      <w:r>
        <w:rPr>
          <w:rFonts w:ascii="Times" w:hAnsi="Times"/>
        </w:rPr>
        <w:t xml:space="preserve"> (Annexe) </w:t>
      </w:r>
      <w:r w:rsidR="00114B79" w:rsidRPr="00114B79">
        <w:rPr>
          <w:rFonts w:ascii="Times" w:hAnsi="Times"/>
        </w:rPr>
        <w:t>incitant les gens à répondre au questionnaire et à le partager avec le plus grand nombre d'autres personnes</w:t>
      </w:r>
      <w:r>
        <w:rPr>
          <w:rFonts w:ascii="Times" w:hAnsi="Times"/>
        </w:rPr>
        <w:t>. Les pages Instagram des grèves féministes de Genève, Vaud et Fribourg ont été contactées directement et ont pu partager le contenu sur leur page respective. Ces pages ont été ciblées</w:t>
      </w:r>
      <w:r w:rsidR="00AA6FBF">
        <w:rPr>
          <w:rFonts w:ascii="Times" w:hAnsi="Times"/>
        </w:rPr>
        <w:t xml:space="preserve"> en raison de nos in</w:t>
      </w:r>
      <w:r>
        <w:rPr>
          <w:rFonts w:ascii="Times" w:hAnsi="Times"/>
        </w:rPr>
        <w:t>térêts communs ; il semble que les populations des deux parti</w:t>
      </w:r>
      <w:r w:rsidR="00AA6FBF">
        <w:rPr>
          <w:rFonts w:ascii="Times" w:hAnsi="Times"/>
        </w:rPr>
        <w:t>es</w:t>
      </w:r>
      <w:r>
        <w:rPr>
          <w:rFonts w:ascii="Times" w:hAnsi="Times"/>
        </w:rPr>
        <w:t xml:space="preserve"> sont plus ou moins semblables et sensible</w:t>
      </w:r>
      <w:r w:rsidR="00AA6FBF">
        <w:rPr>
          <w:rFonts w:ascii="Times" w:hAnsi="Times"/>
        </w:rPr>
        <w:t xml:space="preserve">s à </w:t>
      </w:r>
      <w:r>
        <w:rPr>
          <w:rFonts w:ascii="Times" w:hAnsi="Times"/>
        </w:rPr>
        <w:t>la problématique soulevée par l’étude et le questionnaire.</w:t>
      </w:r>
    </w:p>
    <w:p w14:paraId="3234591B" w14:textId="77777777" w:rsidR="009C4D16" w:rsidRDefault="009C4D16">
      <w:pPr>
        <w:pStyle w:val="Standard"/>
        <w:spacing w:line="360" w:lineRule="auto"/>
        <w:jc w:val="both"/>
      </w:pPr>
    </w:p>
    <w:p w14:paraId="34372ED8" w14:textId="2A3B32E2" w:rsidR="00114B79" w:rsidRPr="00114B79" w:rsidRDefault="00114B79" w:rsidP="00114B79">
      <w:pPr>
        <w:pStyle w:val="Standard"/>
        <w:spacing w:line="360" w:lineRule="auto"/>
        <w:jc w:val="both"/>
        <w:rPr>
          <w:rFonts w:ascii="Times" w:hAnsi="Times"/>
        </w:rPr>
      </w:pPr>
      <w:r w:rsidRPr="00114B79">
        <w:rPr>
          <w:rFonts w:ascii="Times" w:hAnsi="Times"/>
        </w:rPr>
        <w:t>Plusieurs athlètes ont été contacté</w:t>
      </w:r>
      <w:r>
        <w:rPr>
          <w:rFonts w:ascii="Times" w:hAnsi="Times"/>
        </w:rPr>
        <w:sym w:font="Symbol" w:char="F0D7"/>
      </w:r>
      <w:r w:rsidRPr="00114B79">
        <w:rPr>
          <w:rFonts w:ascii="Times" w:hAnsi="Times"/>
        </w:rPr>
        <w:t>es précisément. En effet, ceux</w:t>
      </w:r>
      <w:r>
        <w:rPr>
          <w:rFonts w:ascii="Times" w:hAnsi="Times"/>
        </w:rPr>
        <w:sym w:font="Symbol" w:char="F0D7"/>
      </w:r>
      <w:r w:rsidRPr="00114B79">
        <w:rPr>
          <w:rFonts w:ascii="Times" w:hAnsi="Times"/>
        </w:rPr>
        <w:t>celles-ci ayant été malheureusement victimes de maltraitance lors de leur carrière, semblaient pouvoir avoir un point d’impact auprès de la communauté qui les suive, notamment sur les réseaux sociaux. De plus, ces sportif</w:t>
      </w:r>
      <w:r>
        <w:rPr>
          <w:rFonts w:ascii="Times" w:hAnsi="Times"/>
        </w:rPr>
        <w:sym w:font="Symbol" w:char="F0D7"/>
      </w:r>
      <w:proofErr w:type="spellStart"/>
      <w:r w:rsidRPr="00114B79">
        <w:rPr>
          <w:rFonts w:ascii="Times" w:hAnsi="Times"/>
        </w:rPr>
        <w:t>ves</w:t>
      </w:r>
      <w:proofErr w:type="spellEnd"/>
      <w:r w:rsidRPr="00114B79">
        <w:rPr>
          <w:rFonts w:ascii="Times" w:hAnsi="Times"/>
        </w:rPr>
        <w:t xml:space="preserve"> ayant brisé publiquement le silence pouvaient, semble-il, être des personnes de référence pour d’autres individu qui n’auraient pas osé franchir le pas. Notons que ces personnes ont, cependant, préférer rester anonyme dans cette étude. Ils</w:t>
      </w:r>
      <w:r>
        <w:rPr>
          <w:rFonts w:ascii="Times" w:hAnsi="Times"/>
        </w:rPr>
        <w:sym w:font="Symbol" w:char="F0D7"/>
      </w:r>
      <w:r w:rsidRPr="00114B79">
        <w:rPr>
          <w:rFonts w:ascii="Times" w:hAnsi="Times"/>
        </w:rPr>
        <w:t>elles ont donc relayé l’information grâce à leur page Instagram.</w:t>
      </w:r>
    </w:p>
    <w:p w14:paraId="440CD1AF" w14:textId="77777777" w:rsidR="00114B79" w:rsidRPr="00114B79" w:rsidRDefault="00114B79" w:rsidP="00114B79">
      <w:pPr>
        <w:pStyle w:val="Standard"/>
        <w:spacing w:line="360" w:lineRule="auto"/>
        <w:jc w:val="both"/>
        <w:rPr>
          <w:rFonts w:ascii="Times" w:hAnsi="Times"/>
        </w:rPr>
      </w:pPr>
    </w:p>
    <w:p w14:paraId="5F324A55" w14:textId="13E5BA43" w:rsidR="00570BA7" w:rsidRDefault="00114B79" w:rsidP="00114B79">
      <w:pPr>
        <w:pStyle w:val="Standard"/>
        <w:spacing w:line="360" w:lineRule="auto"/>
        <w:jc w:val="both"/>
        <w:rPr>
          <w:rFonts w:ascii="Times" w:hAnsi="Times"/>
        </w:rPr>
      </w:pPr>
      <w:r w:rsidRPr="00114B79">
        <w:rPr>
          <w:rFonts w:ascii="Times" w:hAnsi="Times"/>
        </w:rPr>
        <w:t xml:space="preserve">Jérôme </w:t>
      </w:r>
      <w:proofErr w:type="spellStart"/>
      <w:r w:rsidRPr="00114B79">
        <w:rPr>
          <w:rFonts w:ascii="Times" w:hAnsi="Times"/>
        </w:rPr>
        <w:t>Berthoud</w:t>
      </w:r>
      <w:proofErr w:type="spellEnd"/>
      <w:r w:rsidRPr="00114B79">
        <w:rPr>
          <w:rFonts w:ascii="Times" w:hAnsi="Times"/>
        </w:rPr>
        <w:t xml:space="preserve">, co-directeur de l’Observatoire du sport populaire et chargé de prévention des milieux sportifs genevois, mandaté par l’association des sport genevois (ASG) a été associé à l’étude en raison des intérêts partagés. Effectivement, Monsieur </w:t>
      </w:r>
      <w:proofErr w:type="spellStart"/>
      <w:r w:rsidRPr="00114B79">
        <w:rPr>
          <w:rFonts w:ascii="Times" w:hAnsi="Times"/>
        </w:rPr>
        <w:t>Berthoud</w:t>
      </w:r>
      <w:proofErr w:type="spellEnd"/>
      <w:r w:rsidRPr="00114B79">
        <w:rPr>
          <w:rFonts w:ascii="Times" w:hAnsi="Times"/>
        </w:rPr>
        <w:t xml:space="preserve"> a rejoint l’étude en collaborant à l’aide de recherche de participants</w:t>
      </w:r>
      <w:r>
        <w:rPr>
          <w:rFonts w:ascii="Times" w:hAnsi="Times"/>
        </w:rPr>
        <w:sym w:font="Symbol" w:char="F0D7"/>
      </w:r>
      <w:r w:rsidRPr="00114B79">
        <w:rPr>
          <w:rFonts w:ascii="Times" w:hAnsi="Times"/>
        </w:rPr>
        <w:t>es dans le milieu du sport genevois.</w:t>
      </w:r>
    </w:p>
    <w:p w14:paraId="6F274A45" w14:textId="77777777" w:rsidR="00114B79" w:rsidRDefault="00114B79" w:rsidP="00114B79">
      <w:pPr>
        <w:pStyle w:val="Standard"/>
        <w:spacing w:line="360" w:lineRule="auto"/>
        <w:jc w:val="both"/>
        <w:rPr>
          <w:rFonts w:ascii="Times" w:hAnsi="Times"/>
        </w:rPr>
      </w:pPr>
    </w:p>
    <w:p w14:paraId="752BAB35" w14:textId="77777777" w:rsidR="00E83B25" w:rsidRPr="00E83B25" w:rsidRDefault="00114B79" w:rsidP="00E83B25">
      <w:pPr>
        <w:pStyle w:val="Standard"/>
        <w:spacing w:line="360" w:lineRule="auto"/>
        <w:jc w:val="both"/>
        <w:rPr>
          <w:rFonts w:ascii="TimesNewRomanPSMT" w:hAnsi="TimesNewRomanPSMT"/>
        </w:rPr>
      </w:pPr>
      <w:r w:rsidRPr="00114B79">
        <w:rPr>
          <w:rFonts w:ascii="Times" w:hAnsi="Times"/>
        </w:rPr>
        <w:t>Une autre démarche consistait à l’envoi de mail directement aux clubs, aux associations sportives et aux sportif</w:t>
      </w:r>
      <w:r>
        <w:rPr>
          <w:rFonts w:ascii="Times" w:hAnsi="Times"/>
        </w:rPr>
        <w:sym w:font="Symbol" w:char="F0D7"/>
      </w:r>
      <w:proofErr w:type="spellStart"/>
      <w:r w:rsidRPr="00114B79">
        <w:rPr>
          <w:rFonts w:ascii="Times" w:hAnsi="Times"/>
        </w:rPr>
        <w:t>ves</w:t>
      </w:r>
      <w:proofErr w:type="spellEnd"/>
      <w:r w:rsidRPr="00114B79">
        <w:rPr>
          <w:rFonts w:ascii="Times" w:hAnsi="Times"/>
        </w:rPr>
        <w:t xml:space="preserve">. Bon nombre des </w:t>
      </w:r>
      <w:proofErr w:type="spellStart"/>
      <w:r w:rsidRPr="00114B79">
        <w:rPr>
          <w:rFonts w:ascii="Times" w:hAnsi="Times"/>
        </w:rPr>
        <w:t>interpellé·e·s</w:t>
      </w:r>
      <w:proofErr w:type="spellEnd"/>
      <w:r w:rsidRPr="00114B79">
        <w:rPr>
          <w:rFonts w:ascii="Times" w:hAnsi="Times"/>
        </w:rPr>
        <w:t xml:space="preserve"> n'ont pas </w:t>
      </w:r>
      <w:r w:rsidRPr="00114B79">
        <w:rPr>
          <w:rFonts w:ascii="Times" w:hAnsi="Times"/>
        </w:rPr>
        <w:lastRenderedPageBreak/>
        <w:t>donné de réponse, très peu ont permis l’intervention directement sur place. Or certains destinataires ont fait suivre l’information</w:t>
      </w:r>
      <w:r>
        <w:rPr>
          <w:rFonts w:ascii="Times" w:hAnsi="Times"/>
        </w:rPr>
        <w:t xml:space="preserve">. </w:t>
      </w:r>
      <w:r w:rsidR="00443ED7">
        <w:t xml:space="preserve">Ce mail (annexe) présentant l’étude a été envoyé à chaque </w:t>
      </w:r>
      <w:proofErr w:type="spellStart"/>
      <w:r w:rsidR="00443ED7">
        <w:t>potentiel</w:t>
      </w:r>
      <w:r w:rsidR="00443ED7">
        <w:rPr>
          <w:rFonts w:ascii="Symbol" w:hAnsi="Symbol"/>
        </w:rPr>
        <w:t></w:t>
      </w:r>
      <w:r w:rsidR="00443ED7">
        <w:t>le</w:t>
      </w:r>
      <w:proofErr w:type="spellEnd"/>
      <w:r w:rsidR="00443ED7">
        <w:t xml:space="preserve"> </w:t>
      </w:r>
      <w:proofErr w:type="spellStart"/>
      <w:r w:rsidR="00443ED7">
        <w:t>participant</w:t>
      </w:r>
      <w:r w:rsidR="00443ED7">
        <w:rPr>
          <w:rFonts w:ascii="Symbol" w:hAnsi="Symbol"/>
        </w:rPr>
        <w:t></w:t>
      </w:r>
      <w:r w:rsidR="00443ED7">
        <w:t>e</w:t>
      </w:r>
      <w:proofErr w:type="spellEnd"/>
      <w:r w:rsidR="00443ED7">
        <w:t xml:space="preserve"> stipulant les objectifs de la recherche, les noms des personnes en charge de l’étude, les critères d’inclusion, </w:t>
      </w:r>
      <w:r w:rsidR="00443ED7">
        <w:rPr>
          <w:rFonts w:ascii="TimesNewRomanPSMT" w:hAnsi="TimesNewRomanPSMT"/>
        </w:rPr>
        <w:t xml:space="preserve">la </w:t>
      </w:r>
      <w:r>
        <w:rPr>
          <w:rFonts w:ascii="TimesNewRomanPSMT" w:hAnsi="TimesNewRomanPSMT"/>
        </w:rPr>
        <w:t>méthode</w:t>
      </w:r>
      <w:r w:rsidR="00443ED7">
        <w:rPr>
          <w:rFonts w:ascii="TimesNewRomanPSMT" w:hAnsi="TimesNewRomanPSMT"/>
        </w:rPr>
        <w:t xml:space="preserve"> </w:t>
      </w:r>
      <w:proofErr w:type="spellStart"/>
      <w:r w:rsidR="00443ED7">
        <w:rPr>
          <w:rFonts w:ascii="TimesNewRomanPSMT" w:hAnsi="TimesNewRomanPSMT"/>
        </w:rPr>
        <w:t>utilisée</w:t>
      </w:r>
      <w:proofErr w:type="spellEnd"/>
      <w:r w:rsidR="00443ED7">
        <w:rPr>
          <w:rFonts w:ascii="TimesNewRomanPSMT" w:hAnsi="TimesNewRomanPSMT"/>
        </w:rPr>
        <w:t xml:space="preserve">, la durée du questionnaire, les </w:t>
      </w:r>
      <w:proofErr w:type="spellStart"/>
      <w:r w:rsidR="00443ED7">
        <w:rPr>
          <w:rFonts w:ascii="TimesNewRomanPSMT" w:hAnsi="TimesNewRomanPSMT"/>
        </w:rPr>
        <w:t>bénéfices</w:t>
      </w:r>
      <w:proofErr w:type="spellEnd"/>
      <w:r w:rsidR="00443ED7">
        <w:rPr>
          <w:rFonts w:ascii="TimesNewRomanPSMT" w:hAnsi="TimesNewRomanPSMT"/>
        </w:rPr>
        <w:t xml:space="preserve"> et risques potentiels liés </w:t>
      </w:r>
      <w:proofErr w:type="spellStart"/>
      <w:r w:rsidR="00443ED7">
        <w:rPr>
          <w:rFonts w:ascii="TimesNewRomanPSMT" w:hAnsi="TimesNewRomanPSMT"/>
        </w:rPr>
        <w:t>a</w:t>
      </w:r>
      <w:proofErr w:type="spellEnd"/>
      <w:r w:rsidR="00443ED7">
        <w:rPr>
          <w:rFonts w:ascii="TimesNewRomanPSMT" w:hAnsi="TimesNewRomanPSMT"/>
        </w:rPr>
        <w:t xml:space="preserve">̀ leur participation, </w:t>
      </w:r>
      <w:r w:rsidR="00E83B25" w:rsidRPr="00E83B25">
        <w:rPr>
          <w:rFonts w:ascii="TimesNewRomanPSMT" w:hAnsi="TimesNewRomanPSMT"/>
        </w:rPr>
        <w:t>l’anonymat et la confidentialité des données, et le sens de leur consentement.</w:t>
      </w:r>
    </w:p>
    <w:p w14:paraId="2754054B" w14:textId="77777777" w:rsidR="00E83B25" w:rsidRPr="00E83B25" w:rsidRDefault="00E83B25" w:rsidP="00E83B25">
      <w:pPr>
        <w:pStyle w:val="Standard"/>
        <w:spacing w:line="360" w:lineRule="auto"/>
        <w:jc w:val="both"/>
        <w:rPr>
          <w:rFonts w:ascii="TimesNewRomanPSMT" w:hAnsi="TimesNewRomanPSMT"/>
        </w:rPr>
      </w:pPr>
    </w:p>
    <w:p w14:paraId="5D5BDD98" w14:textId="77777777" w:rsidR="00E83B25" w:rsidRPr="00E83B25" w:rsidRDefault="00E83B25" w:rsidP="00E83B25">
      <w:pPr>
        <w:pStyle w:val="Standard"/>
        <w:spacing w:line="360" w:lineRule="auto"/>
        <w:jc w:val="both"/>
        <w:rPr>
          <w:rFonts w:ascii="TimesNewRomanPSMT" w:hAnsi="TimesNewRomanPSMT"/>
        </w:rPr>
      </w:pPr>
      <w:r w:rsidRPr="00E83B25">
        <w:rPr>
          <w:rFonts w:ascii="TimesNewRomanPSMT" w:hAnsi="TimesNewRomanPSMT"/>
        </w:rPr>
        <w:t>De plus, une intervention au Centre sport étude de Lausanne a été organisée sur place pour la passation du questionnaire. Ainsi des athlètes ont pu prendre part à l’étude.</w:t>
      </w:r>
    </w:p>
    <w:p w14:paraId="2850F7C5" w14:textId="77777777" w:rsidR="00E83B25" w:rsidRPr="00E83B25" w:rsidRDefault="00E83B25" w:rsidP="00E83B25">
      <w:pPr>
        <w:pStyle w:val="Standard"/>
        <w:spacing w:line="360" w:lineRule="auto"/>
        <w:jc w:val="both"/>
        <w:rPr>
          <w:rFonts w:ascii="TimesNewRomanPSMT" w:hAnsi="TimesNewRomanPSMT"/>
        </w:rPr>
      </w:pPr>
    </w:p>
    <w:p w14:paraId="453E1B74" w14:textId="77777777" w:rsidR="00E83B25" w:rsidRPr="00E83B25" w:rsidRDefault="00E83B25" w:rsidP="00E83B25">
      <w:pPr>
        <w:pStyle w:val="Standard"/>
        <w:spacing w:line="360" w:lineRule="auto"/>
        <w:jc w:val="both"/>
        <w:rPr>
          <w:rFonts w:ascii="TimesNewRomanPSMT" w:hAnsi="TimesNewRomanPSMT"/>
        </w:rPr>
      </w:pPr>
      <w:proofErr w:type="spellStart"/>
      <w:r w:rsidRPr="00E83B25">
        <w:rPr>
          <w:rFonts w:ascii="TimesNewRomanPSMT" w:hAnsi="TimesNewRomanPSMT"/>
        </w:rPr>
        <w:t>Integrity</w:t>
      </w:r>
      <w:proofErr w:type="spellEnd"/>
      <w:r w:rsidRPr="00E83B25">
        <w:rPr>
          <w:rFonts w:ascii="TimesNewRomanPSMT" w:hAnsi="TimesNewRomanPSMT"/>
        </w:rPr>
        <w:t xml:space="preserve"> a relayé le questionnaire au sein de tous ses membres sur le canton de Vaud grâce à sa newsletter. Dès lors, une multitude de clubs et d’institutions ont pu être informés de cette recherche et des moyens permettant d'y participer. Nous n’avons cependant aucun moyen de connaître l’étendue de la population touchée grâce à ce procédé.</w:t>
      </w:r>
    </w:p>
    <w:p w14:paraId="7AB017A4" w14:textId="77777777" w:rsidR="00E83B25" w:rsidRPr="00E83B25" w:rsidRDefault="00E83B25" w:rsidP="00E83B25">
      <w:pPr>
        <w:pStyle w:val="Standard"/>
        <w:spacing w:line="360" w:lineRule="auto"/>
        <w:jc w:val="both"/>
        <w:rPr>
          <w:rFonts w:ascii="TimesNewRomanPSMT" w:hAnsi="TimesNewRomanPSMT"/>
        </w:rPr>
      </w:pPr>
    </w:p>
    <w:p w14:paraId="1989B9B3" w14:textId="6DF34B20" w:rsidR="006D28D1" w:rsidRDefault="00E83B25" w:rsidP="00E83B25">
      <w:pPr>
        <w:pStyle w:val="Standard"/>
        <w:spacing w:line="360" w:lineRule="auto"/>
        <w:jc w:val="both"/>
      </w:pPr>
      <w:r w:rsidRPr="00E83B25">
        <w:rPr>
          <w:rFonts w:ascii="TimesNewRomanPSMT" w:hAnsi="TimesNewRomanPSMT"/>
        </w:rPr>
        <w:t xml:space="preserve">Finalement, le questionnaire a été soumis au DIP (annexe) de la ville de Genève pour pouvoir le faire passer à l’ensemble des sport-études du canton de </w:t>
      </w:r>
      <w:proofErr w:type="spellStart"/>
      <w:r w:rsidRPr="00E83B25">
        <w:rPr>
          <w:rFonts w:ascii="TimesNewRomanPSMT" w:hAnsi="TimesNewRomanPSMT"/>
        </w:rPr>
        <w:t>Gèneve</w:t>
      </w:r>
      <w:proofErr w:type="spellEnd"/>
      <w:r w:rsidRPr="00E83B25">
        <w:rPr>
          <w:rFonts w:ascii="TimesNewRomanPSMT" w:hAnsi="TimesNewRomanPSMT"/>
        </w:rPr>
        <w:t>. Le DIP a accepté notre demande. Cependant un manque d’intérêt de la majorité de directeurs et directrices des établissements a engendré la participation de seulement un</w:t>
      </w:r>
      <w:r w:rsidR="004346B1">
        <w:rPr>
          <w:rFonts w:ascii="TimesNewRomanPSMT" w:hAnsi="TimesNewRomanPSMT"/>
        </w:rPr>
        <w:t xml:space="preserve"> unique</w:t>
      </w:r>
      <w:r w:rsidRPr="00E83B25">
        <w:rPr>
          <w:rFonts w:ascii="TimesNewRomanPSMT" w:hAnsi="TimesNewRomanPSMT"/>
        </w:rPr>
        <w:t xml:space="preserve"> co</w:t>
      </w:r>
      <w:r w:rsidR="004346B1">
        <w:rPr>
          <w:rFonts w:ascii="TimesNewRomanPSMT" w:hAnsi="TimesNewRomanPSMT"/>
        </w:rPr>
        <w:t>l</w:t>
      </w:r>
      <w:r w:rsidRPr="00E83B25">
        <w:rPr>
          <w:rFonts w:ascii="TimesNewRomanPSMT" w:hAnsi="TimesNewRomanPSMT"/>
        </w:rPr>
        <w:t>lège</w:t>
      </w:r>
      <w:r w:rsidR="004346B1">
        <w:rPr>
          <w:rFonts w:ascii="TimesNewRomanPSMT" w:hAnsi="TimesNewRomanPSMT"/>
        </w:rPr>
        <w:t xml:space="preserve">. Celui-ci est le </w:t>
      </w:r>
      <w:r w:rsidRPr="00E83B25">
        <w:rPr>
          <w:rFonts w:ascii="TimesNewRomanPSMT" w:hAnsi="TimesNewRomanPSMT"/>
        </w:rPr>
        <w:t>Collège Madame De Staël</w:t>
      </w:r>
      <w:r w:rsidR="004346B1">
        <w:rPr>
          <w:rFonts w:ascii="TimesNewRomanPSMT" w:hAnsi="TimesNewRomanPSMT"/>
        </w:rPr>
        <w:t xml:space="preserve"> situé sur la commune de Carouge à Genève. Le questionnaire a pu être transmis à l’entièreté des élèves étant inscrits dans la filière sport-étude. </w:t>
      </w:r>
    </w:p>
    <w:p w14:paraId="29699802" w14:textId="77777777" w:rsidR="006D28D1" w:rsidRDefault="006D28D1">
      <w:pPr>
        <w:pStyle w:val="Standard"/>
        <w:spacing w:line="360" w:lineRule="auto"/>
        <w:jc w:val="both"/>
      </w:pPr>
    </w:p>
    <w:p w14:paraId="0A115151" w14:textId="77777777" w:rsidR="00570BA7" w:rsidRDefault="00443ED7" w:rsidP="009C4D16">
      <w:pPr>
        <w:pStyle w:val="Titre4"/>
      </w:pPr>
      <w:r>
        <w:t>Enjeu éthique de l’étude</w:t>
      </w:r>
    </w:p>
    <w:p w14:paraId="55693C8F" w14:textId="77777777" w:rsidR="00570BA7" w:rsidRDefault="00570BA7">
      <w:pPr>
        <w:pStyle w:val="Standard"/>
        <w:spacing w:line="360" w:lineRule="auto"/>
        <w:rPr>
          <w:rFonts w:ascii="Times" w:hAnsi="Times"/>
        </w:rPr>
      </w:pPr>
    </w:p>
    <w:p w14:paraId="342CF060" w14:textId="77777777" w:rsidR="00E83B25" w:rsidRPr="00E83B25" w:rsidRDefault="00E83B25" w:rsidP="00E83B25">
      <w:pPr>
        <w:pStyle w:val="Standard"/>
        <w:spacing w:line="360" w:lineRule="auto"/>
        <w:jc w:val="both"/>
        <w:rPr>
          <w:rFonts w:ascii="Times" w:hAnsi="Times"/>
        </w:rPr>
      </w:pPr>
      <w:r w:rsidRPr="00E83B25">
        <w:rPr>
          <w:rFonts w:ascii="Times" w:hAnsi="Times"/>
        </w:rPr>
        <w:t xml:space="preserve">Notre étude a été visée par la </w:t>
      </w:r>
      <w:proofErr w:type="spellStart"/>
      <w:r w:rsidRPr="00E83B25">
        <w:rPr>
          <w:rFonts w:ascii="Times" w:hAnsi="Times"/>
        </w:rPr>
        <w:t>comission</w:t>
      </w:r>
      <w:proofErr w:type="spellEnd"/>
      <w:r w:rsidRPr="00E83B25">
        <w:rPr>
          <w:rFonts w:ascii="Times" w:hAnsi="Times"/>
        </w:rPr>
        <w:t xml:space="preserve"> d’</w:t>
      </w:r>
      <w:proofErr w:type="spellStart"/>
      <w:r w:rsidRPr="00E83B25">
        <w:rPr>
          <w:rFonts w:ascii="Times" w:hAnsi="Times"/>
        </w:rPr>
        <w:t>éthique</w:t>
      </w:r>
      <w:proofErr w:type="spellEnd"/>
      <w:r w:rsidRPr="00E83B25">
        <w:rPr>
          <w:rFonts w:ascii="Times" w:hAnsi="Times"/>
        </w:rPr>
        <w:t xml:space="preserve"> de la CER-UNIL (E_SSP_042021_00006) et </w:t>
      </w:r>
      <w:proofErr w:type="spellStart"/>
      <w:r w:rsidRPr="00E83B25">
        <w:rPr>
          <w:rFonts w:ascii="Times" w:hAnsi="Times"/>
        </w:rPr>
        <w:t>validée</w:t>
      </w:r>
      <w:proofErr w:type="spellEnd"/>
      <w:r w:rsidRPr="00E83B25">
        <w:rPr>
          <w:rFonts w:ascii="Times" w:hAnsi="Times"/>
        </w:rPr>
        <w:t xml:space="preserve"> le 05.07.2021 (annexe 16 Amandine).</w:t>
      </w:r>
    </w:p>
    <w:p w14:paraId="4676533E" w14:textId="326AC5CB" w:rsidR="009C4D16" w:rsidRDefault="00E83B25" w:rsidP="00E83B25">
      <w:pPr>
        <w:pStyle w:val="Standard"/>
        <w:spacing w:line="360" w:lineRule="auto"/>
        <w:jc w:val="both"/>
        <w:rPr>
          <w:rFonts w:ascii="Times" w:hAnsi="Times"/>
        </w:rPr>
      </w:pPr>
      <w:r w:rsidRPr="00E83B25">
        <w:rPr>
          <w:rFonts w:ascii="Times" w:hAnsi="Times"/>
        </w:rPr>
        <w:t xml:space="preserve">Au vu du sujet délicat de l’étude, il était envisageable que les personnes répondantes au questionnaire puissent sentir un certain malaise, notamment par la résurgence des souvenir douloureux. C’est pourquoi, nous avons mis à </w:t>
      </w:r>
      <w:r w:rsidRPr="00E83B25">
        <w:rPr>
          <w:rFonts w:ascii="Times" w:hAnsi="Times"/>
        </w:rPr>
        <w:lastRenderedPageBreak/>
        <w:t>disposition une liste de numéro de téléphone en cas de besoin d’aide ou de suivi psychologique.</w:t>
      </w:r>
    </w:p>
    <w:p w14:paraId="4532C966" w14:textId="77777777" w:rsidR="00E83B25" w:rsidRDefault="00E83B25" w:rsidP="00E83B25">
      <w:pPr>
        <w:pStyle w:val="Standard"/>
        <w:spacing w:line="360" w:lineRule="auto"/>
        <w:jc w:val="both"/>
      </w:pPr>
    </w:p>
    <w:p w14:paraId="5489D907" w14:textId="1E0BE351" w:rsidR="00570BA7" w:rsidRDefault="00443ED7" w:rsidP="00E83B25">
      <w:pPr>
        <w:pStyle w:val="Standard"/>
        <w:spacing w:line="360" w:lineRule="auto"/>
        <w:jc w:val="both"/>
      </w:pPr>
      <w:r>
        <w:rPr>
          <w:rFonts w:ascii="TimesNewRomanPSMT" w:hAnsi="TimesNewRomanPSMT"/>
        </w:rPr>
        <w:t xml:space="preserve">En raison de l’âge des </w:t>
      </w:r>
      <w:proofErr w:type="spellStart"/>
      <w:r>
        <w:rPr>
          <w:rFonts w:ascii="TimesNewRomanPSMT" w:hAnsi="TimesNewRomanPSMT"/>
        </w:rPr>
        <w:t>répondants</w:t>
      </w:r>
      <w:r>
        <w:rPr>
          <w:rFonts w:ascii="Symbol" w:hAnsi="Symbol"/>
        </w:rPr>
        <w:t></w:t>
      </w:r>
      <w:r>
        <w:rPr>
          <w:rFonts w:ascii="TimesNewRomanPSMT" w:hAnsi="TimesNewRomanPSMT"/>
        </w:rPr>
        <w:t>es</w:t>
      </w:r>
      <w:proofErr w:type="spellEnd"/>
      <w:r>
        <w:rPr>
          <w:rFonts w:ascii="TimesNewRomanPSMT" w:hAnsi="TimesNewRomanPSMT"/>
        </w:rPr>
        <w:t>, une demande de consentement ou la signature du représentant légal n’a pas été nécessaire. Ainsi, les individ</w:t>
      </w:r>
      <w:r w:rsidR="00AA6FBF">
        <w:rPr>
          <w:rFonts w:ascii="TimesNewRomanPSMT" w:hAnsi="TimesNewRomanPSMT"/>
        </w:rPr>
        <w:t>u</w:t>
      </w:r>
      <w:r w:rsidR="00AA6FBF">
        <w:rPr>
          <w:rFonts w:ascii="TimesNewRomanPSMT" w:hAnsi="TimesNewRomanPSMT"/>
        </w:rPr>
        <w:sym w:font="Symbol" w:char="F0D7"/>
      </w:r>
      <w:r w:rsidR="00AA6FBF">
        <w:rPr>
          <w:rFonts w:ascii="TimesNewRomanPSMT" w:hAnsi="TimesNewRomanPSMT"/>
        </w:rPr>
        <w:t>es</w:t>
      </w:r>
      <w:r>
        <w:rPr>
          <w:rFonts w:ascii="TimesNewRomanPSMT" w:hAnsi="TimesNewRomanPSMT"/>
        </w:rPr>
        <w:t xml:space="preserve"> prenant part au questionnaire étaient (de manièr</w:t>
      </w:r>
      <w:r w:rsidR="00AA6FBF">
        <w:rPr>
          <w:rFonts w:ascii="TimesNewRomanPSMT" w:hAnsi="TimesNewRomanPSMT"/>
        </w:rPr>
        <w:t>e</w:t>
      </w:r>
      <w:r>
        <w:rPr>
          <w:rFonts w:ascii="TimesNewRomanPSMT" w:hAnsi="TimesNewRomanPSMT"/>
        </w:rPr>
        <w:t xml:space="preserve"> certifiée) mis au courant des informations générales de l’étude, des objectifs, de son déroulement, des avantages et des inconvénients possibles. </w:t>
      </w:r>
      <w:r w:rsidR="00E83B25" w:rsidRPr="00E83B25">
        <w:rPr>
          <w:rFonts w:ascii="TimesNewRomanPSMT" w:hAnsi="TimesNewRomanPSMT"/>
        </w:rPr>
        <w:t>Dès lors nous partions du principe que ces participants</w:t>
      </w:r>
      <w:r w:rsidR="00E83B25">
        <w:rPr>
          <w:rFonts w:ascii="TimesNewRomanPSMT" w:hAnsi="TimesNewRomanPSMT"/>
        </w:rPr>
        <w:sym w:font="Symbol" w:char="F0D7"/>
      </w:r>
      <w:r w:rsidR="00E83B25" w:rsidRPr="00E83B25">
        <w:rPr>
          <w:rFonts w:ascii="TimesNewRomanPSMT" w:hAnsi="TimesNewRomanPSMT"/>
        </w:rPr>
        <w:t xml:space="preserve">es étaient </w:t>
      </w:r>
      <w:proofErr w:type="spellStart"/>
      <w:r w:rsidR="00E83B25" w:rsidRPr="00E83B25">
        <w:rPr>
          <w:rFonts w:ascii="TimesNewRomanPSMT" w:hAnsi="TimesNewRomanPSMT"/>
        </w:rPr>
        <w:t>consentant·es</w:t>
      </w:r>
      <w:proofErr w:type="spellEnd"/>
      <w:r w:rsidR="00E83B25" w:rsidRPr="00E83B25">
        <w:rPr>
          <w:rFonts w:ascii="TimesNewRomanPSMT" w:hAnsi="TimesNewRomanPSMT"/>
        </w:rPr>
        <w:t xml:space="preserve"> à l’étude. De plus, nous avons assuré à chaque participant</w:t>
      </w:r>
      <w:r w:rsidR="00E83B25">
        <w:rPr>
          <w:rFonts w:ascii="TimesNewRomanPSMT" w:hAnsi="TimesNewRomanPSMT"/>
        </w:rPr>
        <w:sym w:font="Symbol" w:char="F0D7"/>
      </w:r>
      <w:r w:rsidR="00E83B25" w:rsidRPr="00E83B25">
        <w:rPr>
          <w:rFonts w:ascii="TimesNewRomanPSMT" w:hAnsi="TimesNewRomanPSMT"/>
        </w:rPr>
        <w:t>e que toutes les réponses resteraient anonymes et qu’ils</w:t>
      </w:r>
      <w:r w:rsidR="00E83B25">
        <w:rPr>
          <w:rFonts w:ascii="TimesNewRomanPSMT" w:hAnsi="TimesNewRomanPSMT"/>
        </w:rPr>
        <w:sym w:font="Symbol" w:char="F0D7"/>
      </w:r>
      <w:r w:rsidR="00E83B25" w:rsidRPr="00E83B25">
        <w:rPr>
          <w:rFonts w:ascii="TimesNewRomanPSMT" w:hAnsi="TimesNewRomanPSMT"/>
        </w:rPr>
        <w:t>elles étaient en mesure de mettre fin au processus à tout moment.</w:t>
      </w:r>
    </w:p>
    <w:p w14:paraId="4757CAAB" w14:textId="77777777" w:rsidR="00570BA7" w:rsidRDefault="00443ED7">
      <w:pPr>
        <w:pStyle w:val="Titre2"/>
      </w:pPr>
      <w:bookmarkStart w:id="58" w:name="_Toc133056904"/>
      <w:r>
        <w:t>5. Résultats</w:t>
      </w:r>
      <w:bookmarkEnd w:id="58"/>
    </w:p>
    <w:p w14:paraId="0E06D5E5" w14:textId="77777777" w:rsidR="00570BA7" w:rsidRDefault="00443ED7">
      <w:pPr>
        <w:pStyle w:val="Titre2"/>
      </w:pPr>
      <w:bookmarkStart w:id="59" w:name="_Toc133056905"/>
      <w:r>
        <w:t>6. Discussion</w:t>
      </w:r>
      <w:bookmarkEnd w:id="59"/>
    </w:p>
    <w:p w14:paraId="37486884" w14:textId="77777777" w:rsidR="00570BA7" w:rsidRDefault="00443ED7">
      <w:pPr>
        <w:pStyle w:val="Titre2"/>
      </w:pPr>
      <w:bookmarkStart w:id="60" w:name="_Toc133056906"/>
      <w:r>
        <w:t>7.Conclusion</w:t>
      </w:r>
      <w:bookmarkEnd w:id="60"/>
    </w:p>
    <w:p w14:paraId="6FDE5DE0" w14:textId="77777777" w:rsidR="00570BA7" w:rsidRDefault="00443ED7">
      <w:pPr>
        <w:pStyle w:val="Titre2"/>
      </w:pPr>
      <w:bookmarkStart w:id="61" w:name="_Toc133056907"/>
      <w:r>
        <w:t>9.Annexes</w:t>
      </w:r>
      <w:bookmarkEnd w:id="61"/>
    </w:p>
    <w:p w14:paraId="40C456FB" w14:textId="77777777" w:rsidR="00570BA7" w:rsidRDefault="00570BA7">
      <w:pPr>
        <w:pStyle w:val="Standard"/>
      </w:pPr>
    </w:p>
    <w:p w14:paraId="4749B7B8" w14:textId="77777777" w:rsidR="00570BA7" w:rsidRDefault="00443ED7">
      <w:pPr>
        <w:pStyle w:val="Standard"/>
      </w:pPr>
      <w:r>
        <w:t>Annexe. 1</w:t>
      </w:r>
    </w:p>
    <w:p w14:paraId="7219F431" w14:textId="77777777" w:rsidR="00570BA7" w:rsidRDefault="00570BA7">
      <w:pPr>
        <w:pStyle w:val="Standard"/>
      </w:pPr>
    </w:p>
    <w:p w14:paraId="68BA00A6" w14:textId="77777777" w:rsidR="00570BA7" w:rsidRDefault="00570BA7">
      <w:pPr>
        <w:pStyle w:val="Standard"/>
      </w:pPr>
    </w:p>
    <w:p w14:paraId="42B7BC18" w14:textId="77777777" w:rsidR="00570BA7" w:rsidRDefault="00570BA7">
      <w:pPr>
        <w:pStyle w:val="Standard"/>
      </w:pPr>
    </w:p>
    <w:p w14:paraId="1DB7ABC1" w14:textId="77777777" w:rsidR="00570BA7" w:rsidRDefault="00443ED7">
      <w:pPr>
        <w:pStyle w:val="Standard"/>
      </w:pPr>
      <w:r>
        <w:t>Annexe 2.</w:t>
      </w:r>
    </w:p>
    <w:p w14:paraId="2A44C615" w14:textId="77777777" w:rsidR="00570BA7" w:rsidRDefault="00443ED7">
      <w:pPr>
        <w:pStyle w:val="Standard"/>
      </w:pPr>
      <w:r>
        <w:t>Tableau des définitions.</w:t>
      </w:r>
    </w:p>
    <w:p w14:paraId="2B6FEB99" w14:textId="77777777" w:rsidR="00570BA7" w:rsidRDefault="00570BA7">
      <w:pPr>
        <w:pStyle w:val="Standard"/>
      </w:pPr>
    </w:p>
    <w:p w14:paraId="7FAE097F" w14:textId="77777777" w:rsidR="00570BA7" w:rsidRDefault="00443ED7">
      <w:pPr>
        <w:pStyle w:val="Titre2"/>
      </w:pPr>
      <w:bookmarkStart w:id="62" w:name="_Toc133056908"/>
      <w:r>
        <w:t>10. Déclaration sur la propriété intellectuelle</w:t>
      </w:r>
      <w:bookmarkEnd w:id="62"/>
    </w:p>
    <w:sectPr w:rsidR="00570BA7" w:rsidSect="0031425A">
      <w:headerReference w:type="default" r:id="rId15"/>
      <w:footerReference w:type="default" r:id="rId16"/>
      <w:pgSz w:w="11906" w:h="16838"/>
      <w:pgMar w:top="1418" w:right="2835" w:bottom="1418" w:left="1418" w:header="720" w:footer="709" w:gutter="0"/>
      <w:pgNumType w:start="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Élise Marsollier" w:date="2023-03-27T13:47:00Z" w:initials="EM">
    <w:p w14:paraId="324F0C3E" w14:textId="77777777" w:rsidR="005B4F2F" w:rsidRDefault="005B4F2F" w:rsidP="003402E4">
      <w:r>
        <w:rPr>
          <w:rStyle w:val="Marquedecommentaire"/>
        </w:rPr>
        <w:annotationRef/>
      </w:r>
      <w:r>
        <w:rPr>
          <w:color w:val="000000"/>
          <w:kern w:val="3"/>
          <w:sz w:val="20"/>
          <w:szCs w:val="20"/>
        </w:rPr>
        <w:t>Informations pertinentes mais qui devraient être citées à l’aide de références</w:t>
      </w:r>
    </w:p>
    <w:p w14:paraId="52C8ADE6" w14:textId="77777777" w:rsidR="005B4F2F" w:rsidRDefault="005B4F2F" w:rsidP="003402E4">
      <w:r>
        <w:rPr>
          <w:color w:val="000000"/>
          <w:kern w:val="3"/>
          <w:sz w:val="20"/>
          <w:szCs w:val="20"/>
        </w:rPr>
        <w:t>Il serait aussi nécessaire de citer des scandales en France puisque tu feras état de résultats franco-suisses ;-)</w:t>
      </w:r>
    </w:p>
  </w:comment>
  <w:comment w:id="10" w:author="Élise Marsollier" w:date="2023-03-27T13:47:00Z" w:initials="EM">
    <w:p w14:paraId="2704D2E7" w14:textId="77777777" w:rsidR="005030EB" w:rsidRDefault="005B4F2F" w:rsidP="00A06593">
      <w:r>
        <w:rPr>
          <w:rStyle w:val="Marquedecommentaire"/>
        </w:rPr>
        <w:annotationRef/>
      </w:r>
      <w:r w:rsidR="005030EB">
        <w:rPr>
          <w:kern w:val="3"/>
          <w:sz w:val="20"/>
          <w:szCs w:val="20"/>
        </w:rPr>
        <w:t>Je ne comprends pas où tu veux en venir…. Il faut aller droit au but Théo</w:t>
      </w:r>
    </w:p>
  </w:comment>
  <w:comment w:id="11" w:author="Élise Marsollier" w:date="2023-03-27T14:45:00Z" w:initials="EM">
    <w:p w14:paraId="25B83E1E" w14:textId="77777777" w:rsidR="005030EB" w:rsidRDefault="005030EB" w:rsidP="00100B22">
      <w:r>
        <w:rPr>
          <w:rStyle w:val="Marquedecommentaire"/>
        </w:rPr>
        <w:annotationRef/>
      </w:r>
      <w:r>
        <w:rPr>
          <w:color w:val="000000"/>
          <w:kern w:val="3"/>
          <w:sz w:val="20"/>
          <w:szCs w:val="20"/>
        </w:rPr>
        <w:t>Tu reviens en arrière là. Tu as déjà mentionné ceci</w:t>
      </w:r>
    </w:p>
  </w:comment>
  <w:comment w:id="12" w:author="Élise Marsollier" w:date="2023-03-27T14:46:00Z" w:initials="EM">
    <w:p w14:paraId="73AD5C39" w14:textId="77777777" w:rsidR="005030EB" w:rsidRDefault="005030EB" w:rsidP="002C3B9C">
      <w:r>
        <w:rPr>
          <w:rStyle w:val="Marquedecommentaire"/>
        </w:rPr>
        <w:annotationRef/>
      </w:r>
      <w:r>
        <w:rPr>
          <w:color w:val="000000"/>
          <w:kern w:val="3"/>
          <w:sz w:val="20"/>
          <w:szCs w:val="20"/>
        </w:rPr>
        <w:t xml:space="preserve">Intéressant mais t’empêche d’aller </w:t>
      </w:r>
      <w:proofErr w:type="spellStart"/>
      <w:r>
        <w:rPr>
          <w:color w:val="000000"/>
          <w:kern w:val="3"/>
          <w:sz w:val="20"/>
          <w:szCs w:val="20"/>
        </w:rPr>
        <w:t>doit</w:t>
      </w:r>
      <w:proofErr w:type="spellEnd"/>
      <w:r>
        <w:rPr>
          <w:color w:val="000000"/>
          <w:kern w:val="3"/>
          <w:sz w:val="20"/>
          <w:szCs w:val="20"/>
        </w:rPr>
        <w:t xml:space="preserve"> au but </w:t>
      </w:r>
    </w:p>
  </w:comment>
  <w:comment w:id="13" w:author="Élise Marsollier" w:date="2023-03-27T14:46:00Z" w:initials="EM">
    <w:p w14:paraId="2633B2D9" w14:textId="77777777" w:rsidR="005030EB" w:rsidRDefault="005030EB" w:rsidP="006D67DD">
      <w:r>
        <w:rPr>
          <w:rStyle w:val="Marquedecommentaire"/>
        </w:rPr>
        <w:annotationRef/>
      </w:r>
      <w:r>
        <w:rPr>
          <w:color w:val="000000"/>
          <w:kern w:val="3"/>
          <w:sz w:val="20"/>
          <w:szCs w:val="20"/>
        </w:rPr>
        <w:t xml:space="preserve">Tu passes beaucoup de temps sur les mesures de prévention qui ne sont pas le </w:t>
      </w:r>
      <w:proofErr w:type="spellStart"/>
      <w:r>
        <w:rPr>
          <w:color w:val="000000"/>
          <w:kern w:val="3"/>
          <w:sz w:val="20"/>
          <w:szCs w:val="20"/>
        </w:rPr>
        <w:t>coeur</w:t>
      </w:r>
      <w:proofErr w:type="spellEnd"/>
      <w:r>
        <w:rPr>
          <w:color w:val="000000"/>
          <w:kern w:val="3"/>
          <w:sz w:val="20"/>
          <w:szCs w:val="20"/>
        </w:rPr>
        <w:t xml:space="preserve"> de ton travail….</w:t>
      </w:r>
    </w:p>
  </w:comment>
  <w:comment w:id="14" w:author="Élise Marsollier" w:date="2023-03-27T14:47:00Z" w:initials="EM">
    <w:p w14:paraId="5F7AC66A" w14:textId="77777777" w:rsidR="005030EB" w:rsidRDefault="005030EB" w:rsidP="0071426B">
      <w:r>
        <w:rPr>
          <w:rStyle w:val="Marquedecommentaire"/>
        </w:rPr>
        <w:annotationRef/>
      </w:r>
      <w:r>
        <w:rPr>
          <w:color w:val="000000"/>
          <w:kern w:val="3"/>
          <w:sz w:val="20"/>
          <w:szCs w:val="20"/>
        </w:rPr>
        <w:t>Lien entre les deux phrases?</w:t>
      </w:r>
    </w:p>
  </w:comment>
  <w:comment w:id="15" w:author="Élise Marsollier" w:date="2023-03-27T14:48:00Z" w:initials="EM">
    <w:p w14:paraId="157F6625" w14:textId="77777777" w:rsidR="005030EB" w:rsidRDefault="005030EB" w:rsidP="00BF5D4A">
      <w:r>
        <w:rPr>
          <w:rStyle w:val="Marquedecommentaire"/>
        </w:rPr>
        <w:annotationRef/>
      </w:r>
      <w:r>
        <w:rPr>
          <w:color w:val="000000"/>
          <w:kern w:val="3"/>
          <w:sz w:val="20"/>
          <w:szCs w:val="20"/>
        </w:rPr>
        <w:t>Cette idée doit être présentée avant les questionnaires (tu dois définir les concepts avant de présenter comment ils sont mesurée)</w:t>
      </w:r>
    </w:p>
  </w:comment>
  <w:comment w:id="20" w:author="Élise Marsollier" w:date="2023-03-27T14:49:00Z" w:initials="EM">
    <w:p w14:paraId="6BA5B8A1" w14:textId="77777777" w:rsidR="005030EB" w:rsidRDefault="005030EB" w:rsidP="00E11FCC">
      <w:r>
        <w:rPr>
          <w:rStyle w:val="Marquedecommentaire"/>
        </w:rPr>
        <w:annotationRef/>
      </w:r>
      <w:r>
        <w:rPr>
          <w:color w:val="000000"/>
          <w:kern w:val="3"/>
          <w:sz w:val="20"/>
          <w:szCs w:val="20"/>
        </w:rPr>
        <w:t xml:space="preserve">Vérifie mais je crois que c’est </w:t>
      </w:r>
      <w:proofErr w:type="spellStart"/>
      <w:r>
        <w:rPr>
          <w:color w:val="000000"/>
          <w:kern w:val="3"/>
          <w:sz w:val="20"/>
          <w:szCs w:val="20"/>
        </w:rPr>
        <w:t>Willson</w:t>
      </w:r>
      <w:proofErr w:type="spellEnd"/>
      <w:r>
        <w:rPr>
          <w:color w:val="000000"/>
          <w:kern w:val="3"/>
          <w:sz w:val="20"/>
          <w:szCs w:val="20"/>
        </w:rPr>
        <w:t xml:space="preserve"> et al dont il s’agit</w:t>
      </w:r>
    </w:p>
  </w:comment>
  <w:comment w:id="21" w:author="Élise Marsollier" w:date="2023-03-27T14:50:00Z" w:initials="EM">
    <w:p w14:paraId="60AD69E5" w14:textId="77777777" w:rsidR="005030EB" w:rsidRDefault="005030EB" w:rsidP="00B8360E">
      <w:r>
        <w:rPr>
          <w:rStyle w:val="Marquedecommentaire"/>
        </w:rPr>
        <w:annotationRef/>
      </w:r>
      <w:r>
        <w:rPr>
          <w:color w:val="000000"/>
          <w:kern w:val="3"/>
          <w:sz w:val="20"/>
          <w:szCs w:val="20"/>
        </w:rPr>
        <w:t>Pourquoi encore parler des définitions Théo? Nous avions convenu d’un plan à suivre mais tu fais encore de nombreux aller-retours dans les idées</w:t>
      </w:r>
    </w:p>
  </w:comment>
  <w:comment w:id="22" w:author="Élise Marsollier" w:date="2023-03-27T14:51:00Z" w:initials="EM">
    <w:p w14:paraId="27E0982B" w14:textId="77777777" w:rsidR="005030EB" w:rsidRDefault="005030EB" w:rsidP="00FB4E46">
      <w:r>
        <w:rPr>
          <w:rStyle w:val="Marquedecommentaire"/>
        </w:rPr>
        <w:annotationRef/>
      </w:r>
      <w:r>
        <w:rPr>
          <w:color w:val="000000"/>
          <w:kern w:val="3"/>
          <w:sz w:val="20"/>
          <w:szCs w:val="20"/>
        </w:rPr>
        <w:t>Nous devrions arriver à cette idée au bout d’une page Théo… L’introduction est à synthétiser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C8ADE6" w15:done="0"/>
  <w15:commentEx w15:paraId="2704D2E7" w15:done="0"/>
  <w15:commentEx w15:paraId="25B83E1E" w15:done="0"/>
  <w15:commentEx w15:paraId="73AD5C39" w15:done="0"/>
  <w15:commentEx w15:paraId="2633B2D9" w15:done="0"/>
  <w15:commentEx w15:paraId="5F7AC66A" w15:done="0"/>
  <w15:commentEx w15:paraId="157F6625" w15:done="0"/>
  <w15:commentEx w15:paraId="6BA5B8A1" w15:done="0"/>
  <w15:commentEx w15:paraId="60AD69E5" w15:done="0"/>
  <w15:commentEx w15:paraId="27E098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1CD9" w16cex:dateUtc="2023-03-27T11:47:00Z"/>
  <w16cex:commentExtensible w16cex:durableId="27CC1D08" w16cex:dateUtc="2023-03-27T11:47:00Z"/>
  <w16cex:commentExtensible w16cex:durableId="27CC2A86" w16cex:dateUtc="2023-03-27T12:45:00Z"/>
  <w16cex:commentExtensible w16cex:durableId="27CC2AB1" w16cex:dateUtc="2023-03-27T12:46:00Z"/>
  <w16cex:commentExtensible w16cex:durableId="27CC2AD2" w16cex:dateUtc="2023-03-27T12:46:00Z"/>
  <w16cex:commentExtensible w16cex:durableId="27CC2AE6" w16cex:dateUtc="2023-03-27T12:47:00Z"/>
  <w16cex:commentExtensible w16cex:durableId="27CC2B26" w16cex:dateUtc="2023-03-27T12:48:00Z"/>
  <w16cex:commentExtensible w16cex:durableId="27CC2B8D" w16cex:dateUtc="2023-03-27T12:49:00Z"/>
  <w16cex:commentExtensible w16cex:durableId="27CC2BBD" w16cex:dateUtc="2023-03-27T12:50:00Z"/>
  <w16cex:commentExtensible w16cex:durableId="27CC2BFB" w16cex:dateUtc="2023-03-27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C8ADE6" w16cid:durableId="27CC1CD9"/>
  <w16cid:commentId w16cid:paraId="2704D2E7" w16cid:durableId="27CC1D08"/>
  <w16cid:commentId w16cid:paraId="25B83E1E" w16cid:durableId="27CC2A86"/>
  <w16cid:commentId w16cid:paraId="73AD5C39" w16cid:durableId="27CC2AB1"/>
  <w16cid:commentId w16cid:paraId="2633B2D9" w16cid:durableId="27CC2AD2"/>
  <w16cid:commentId w16cid:paraId="5F7AC66A" w16cid:durableId="27CC2AE6"/>
  <w16cid:commentId w16cid:paraId="157F6625" w16cid:durableId="27CC2B26"/>
  <w16cid:commentId w16cid:paraId="6BA5B8A1" w16cid:durableId="27CC2B8D"/>
  <w16cid:commentId w16cid:paraId="60AD69E5" w16cid:durableId="27CC2BBD"/>
  <w16cid:commentId w16cid:paraId="27E0982B" w16cid:durableId="27CC2B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750C5" w14:textId="77777777" w:rsidR="00900ECB" w:rsidRDefault="00900ECB">
      <w:r>
        <w:separator/>
      </w:r>
    </w:p>
  </w:endnote>
  <w:endnote w:type="continuationSeparator" w:id="0">
    <w:p w14:paraId="1F93817F" w14:textId="77777777" w:rsidR="00900ECB" w:rsidRDefault="00900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F">
    <w:altName w:val="Calibri"/>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0000500000000020000"/>
    <w:charset w:val="00"/>
    <w:family w:val="auto"/>
    <w:pitch w:val="variable"/>
    <w:sig w:usb0="E00002FF" w:usb1="5000205A" w:usb2="00000000" w:usb3="00000000" w:csb0="0000019F" w:csb1="00000000"/>
  </w:font>
  <w:font w:name="TimesNewRomanPSMT">
    <w:altName w:val="Times New Roman"/>
    <w:panose1 w:val="02020603050405020304"/>
    <w:charset w:val="00"/>
    <w:family w:val="roman"/>
    <w:pitch w:val="variable"/>
    <w:sig w:usb0="E0002AEF" w:usb1="C0007841" w:usb2="00000009" w:usb3="00000000" w:csb0="000001FF" w:csb1="00000000"/>
  </w:font>
  <w:font w:name="TimesNewRomanPS">
    <w:altName w:val="Times New Roman"/>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10895" w14:textId="77777777" w:rsidR="009D558D" w:rsidRDefault="009D558D">
    <w:pPr>
      <w:pStyle w:val="Pieddepage"/>
    </w:pPr>
    <w:r>
      <w:fldChar w:fldCharType="begin"/>
    </w:r>
    <w:r>
      <w:instrText xml:space="preserve"> PAGE </w:instrText>
    </w:r>
    <w:r>
      <w:fldChar w:fldCharType="separate"/>
    </w:r>
    <w:r>
      <w:t>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08A63" w14:textId="77777777" w:rsidR="00900ECB" w:rsidRDefault="00900ECB">
      <w:r>
        <w:rPr>
          <w:color w:val="000000"/>
        </w:rPr>
        <w:separator/>
      </w:r>
    </w:p>
  </w:footnote>
  <w:footnote w:type="continuationSeparator" w:id="0">
    <w:p w14:paraId="2C2BFFF7" w14:textId="77777777" w:rsidR="00900ECB" w:rsidRDefault="00900ECB">
      <w:r>
        <w:continuationSeparator/>
      </w:r>
    </w:p>
  </w:footnote>
  <w:footnote w:id="1">
    <w:p w14:paraId="2FB8D7F1" w14:textId="77777777" w:rsidR="009D558D" w:rsidRDefault="009D558D" w:rsidP="00B3460D">
      <w:pPr>
        <w:pStyle w:val="NormalWeb"/>
        <w:spacing w:line="360" w:lineRule="auto"/>
        <w:jc w:val="both"/>
      </w:pPr>
      <w:r>
        <w:rPr>
          <w:rStyle w:val="Appelnotedebasdep"/>
        </w:rPr>
        <w:footnoteRef/>
      </w:r>
      <w:r>
        <w:rPr>
          <w:rFonts w:ascii="Times" w:hAnsi="Times"/>
          <w:sz w:val="20"/>
          <w:szCs w:val="20"/>
        </w:rPr>
        <w:t>Le « coping » issu de l’anglais peut se traduire par « stratégie pour faire face » ou « adaptation face à une situation donnée ». « Les stratégies de coping peuvent être définies comme un processus constant de changement cognitifs et de comportement pour gérer un conflit interne ou externe » (</w:t>
      </w:r>
      <w:proofErr w:type="spellStart"/>
      <w:r>
        <w:rPr>
          <w:rFonts w:ascii="Times" w:hAnsi="Times"/>
          <w:sz w:val="20"/>
          <w:szCs w:val="20"/>
        </w:rPr>
        <w:t>Lazarus</w:t>
      </w:r>
      <w:proofErr w:type="spellEnd"/>
      <w:r>
        <w:rPr>
          <w:rFonts w:ascii="Times" w:hAnsi="Times"/>
          <w:sz w:val="20"/>
          <w:szCs w:val="20"/>
        </w:rPr>
        <w:t xml:space="preserve"> &amp; </w:t>
      </w:r>
      <w:proofErr w:type="spellStart"/>
      <w:r>
        <w:rPr>
          <w:rFonts w:ascii="Times" w:hAnsi="Times"/>
          <w:sz w:val="20"/>
          <w:szCs w:val="20"/>
        </w:rPr>
        <w:t>Folkman</w:t>
      </w:r>
      <w:proofErr w:type="spellEnd"/>
      <w:r>
        <w:rPr>
          <w:rFonts w:ascii="Times" w:hAnsi="Times"/>
          <w:sz w:val="20"/>
          <w:szCs w:val="20"/>
        </w:rPr>
        <w:t>, 1984)</w:t>
      </w:r>
    </w:p>
    <w:p w14:paraId="614110AA" w14:textId="77777777" w:rsidR="009D558D" w:rsidRDefault="009D558D" w:rsidP="00B3460D">
      <w:pPr>
        <w:pStyle w:val="Notedebasdepage"/>
      </w:pPr>
    </w:p>
  </w:footnote>
  <w:footnote w:id="2">
    <w:p w14:paraId="53E8E7FF" w14:textId="4A065640" w:rsidR="009D558D" w:rsidRDefault="009D558D">
      <w:pPr>
        <w:pStyle w:val="Notedebasdepage"/>
      </w:pPr>
      <w:r>
        <w:rPr>
          <w:rStyle w:val="Appelnotedebasdep"/>
        </w:rPr>
        <w:footnoteRef/>
      </w:r>
      <w:r>
        <w:t xml:space="preserve"> </w:t>
      </w:r>
      <w:r w:rsidRPr="002B54D6">
        <w:rPr>
          <w:sz w:val="21"/>
        </w:rPr>
        <w:t xml:space="preserve">Ce questionnaire a été traduit </w:t>
      </w:r>
      <w:r>
        <w:rPr>
          <w:sz w:val="21"/>
        </w:rPr>
        <w:t xml:space="preserve">et adapté </w:t>
      </w:r>
      <w:r w:rsidRPr="002B54D6">
        <w:rPr>
          <w:sz w:val="21"/>
        </w:rPr>
        <w:t xml:space="preserve">de l’anglais au français au sein de l’étude de </w:t>
      </w:r>
      <w:r w:rsidR="004346B1">
        <w:rPr>
          <w:sz w:val="21"/>
        </w:rPr>
        <w:t xml:space="preserve">Élise </w:t>
      </w:r>
      <w:proofErr w:type="spellStart"/>
      <w:r w:rsidR="004346B1">
        <w:rPr>
          <w:sz w:val="21"/>
        </w:rPr>
        <w:t>Marsollier</w:t>
      </w:r>
      <w:proofErr w:type="spellEnd"/>
      <w:r w:rsidRPr="002B54D6">
        <w:rPr>
          <w:sz w:val="21"/>
        </w:rPr>
        <w:t xml:space="preserve"> en 2021</w:t>
      </w:r>
    </w:p>
  </w:footnote>
  <w:footnote w:id="3">
    <w:p w14:paraId="2919012C" w14:textId="77777777" w:rsidR="009D558D" w:rsidRDefault="009D558D">
      <w:pPr>
        <w:pStyle w:val="Notedebasdepage"/>
      </w:pPr>
      <w:r>
        <w:rPr>
          <w:rStyle w:val="Appelnotedebasdep"/>
        </w:rPr>
        <w:footnoteRef/>
      </w:r>
      <w:r>
        <w:t xml:space="preserve"> </w:t>
      </w:r>
      <w:r w:rsidRPr="00002194">
        <w:rPr>
          <w:sz w:val="20"/>
        </w:rPr>
        <w:t>Cette situation peut, comme pour le IVIS, avoir des contraintes de sous-évaluation des maltraitances occasionnée dû au lapse de temps et à la minimisation des expérience</w:t>
      </w:r>
      <w:r>
        <w:rPr>
          <w:sz w:val="20"/>
        </w:rPr>
        <w:t>s</w:t>
      </w:r>
      <w:r w:rsidRPr="00002194">
        <w:rPr>
          <w:sz w:val="20"/>
        </w:rPr>
        <w:t xml:space="preserve"> vécue</w:t>
      </w:r>
      <w:r>
        <w:rPr>
          <w:sz w:val="20"/>
        </w:rPr>
        <w:t>s</w:t>
      </w:r>
      <w:r w:rsidRPr="00002194">
        <w:rPr>
          <w:sz w:val="20"/>
        </w:rPr>
        <w:t xml:space="preserve">. </w:t>
      </w:r>
    </w:p>
  </w:footnote>
  <w:footnote w:id="4">
    <w:p w14:paraId="20574465" w14:textId="77777777" w:rsidR="009D558D" w:rsidRDefault="009D558D">
      <w:pPr>
        <w:pStyle w:val="Notedebasdepage"/>
      </w:pPr>
      <w:r>
        <w:rPr>
          <w:rStyle w:val="Appelnotedebasdep"/>
        </w:rPr>
        <w:footnoteRef/>
      </w:r>
      <w:r>
        <w:rPr>
          <w:sz w:val="20"/>
          <w:szCs w:val="20"/>
        </w:rPr>
        <w:t>Plateforme de réseaux sociaux sur internet.</w:t>
      </w:r>
    </w:p>
  </w:footnote>
  <w:footnote w:id="5">
    <w:p w14:paraId="4EE7A358" w14:textId="77777777" w:rsidR="009D558D" w:rsidRDefault="009D558D">
      <w:pPr>
        <w:pStyle w:val="Notedebasdepage"/>
      </w:pPr>
      <w:r>
        <w:rPr>
          <w:rStyle w:val="Appelnotedebasdep"/>
        </w:rPr>
        <w:footnoteRef/>
      </w:r>
      <w:r>
        <w:rPr>
          <w:sz w:val="20"/>
          <w:szCs w:val="20"/>
        </w:rPr>
        <w:t>Les stories Instagram sont des photos ou des vidéos qui apparaissent pendant 24 heures sur une page. Les abonnés de cette page peuvent donc en prendre connaissance s’</w:t>
      </w:r>
      <w:proofErr w:type="spellStart"/>
      <w:r>
        <w:rPr>
          <w:sz w:val="20"/>
          <w:szCs w:val="20"/>
        </w:rPr>
        <w:t>ils</w:t>
      </w:r>
      <w:r>
        <w:rPr>
          <w:rFonts w:ascii="Symbol" w:hAnsi="Symbol"/>
          <w:sz w:val="20"/>
          <w:szCs w:val="20"/>
        </w:rPr>
        <w:t></w:t>
      </w:r>
      <w:r>
        <w:rPr>
          <w:sz w:val="20"/>
          <w:szCs w:val="20"/>
        </w:rPr>
        <w:t>elles</w:t>
      </w:r>
      <w:proofErr w:type="spellEnd"/>
      <w:r>
        <w:rPr>
          <w:sz w:val="20"/>
          <w:szCs w:val="20"/>
        </w:rPr>
        <w:t xml:space="preserve"> le souhaitent.</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00B2D" w14:textId="77777777" w:rsidR="009D558D" w:rsidRPr="00E74773" w:rsidRDefault="009D558D">
    <w:pPr>
      <w:pStyle w:val="En-tte"/>
      <w:rPr>
        <w:sz w:val="18"/>
        <w:szCs w:val="18"/>
      </w:rPr>
    </w:pPr>
    <w:r w:rsidRPr="00E74773">
      <w:rPr>
        <w:sz w:val="18"/>
        <w:szCs w:val="18"/>
      </w:rPr>
      <w:t xml:space="preserve">Théo </w:t>
    </w:r>
    <w:proofErr w:type="spellStart"/>
    <w:r w:rsidRPr="00E74773">
      <w:rPr>
        <w:sz w:val="18"/>
        <w:szCs w:val="18"/>
      </w:rPr>
      <w:t>Tonossi</w:t>
    </w:r>
    <w:proofErr w:type="spellEnd"/>
    <w:r w:rsidRPr="00E74773">
      <w:rPr>
        <w:sz w:val="18"/>
        <w:szCs w:val="18"/>
      </w:rPr>
      <w:tab/>
    </w:r>
    <w:r>
      <w:rPr>
        <w:sz w:val="18"/>
        <w:szCs w:val="18"/>
      </w:rPr>
      <w:t>Université de Lausanne</w:t>
    </w:r>
    <w:r>
      <w:rPr>
        <w:sz w:val="18"/>
        <w:szCs w:val="18"/>
      </w:rPr>
      <w:tab/>
      <w:t xml:space="preserve">Été 2022-2023 </w:t>
    </w:r>
    <w:r>
      <w:rPr>
        <w:sz w:val="18"/>
        <w:szCs w:val="18"/>
      </w:rPr>
      <w:tab/>
    </w:r>
    <w:r>
      <w:rPr>
        <w:sz w:val="18"/>
        <w:szCs w:val="18"/>
      </w:rPr>
      <w:tab/>
    </w:r>
    <w:r>
      <w:rPr>
        <w:sz w:val="18"/>
        <w:szCs w:val="18"/>
      </w:rPr>
      <w:tab/>
    </w:r>
    <w:r>
      <w:rP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7450"/>
    <w:multiLevelType w:val="multilevel"/>
    <w:tmpl w:val="D40A3D9A"/>
    <w:styleLink w:val="WWNum1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 w15:restartNumberingAfterBreak="0">
    <w:nsid w:val="01A30992"/>
    <w:multiLevelType w:val="multilevel"/>
    <w:tmpl w:val="B7FA9192"/>
    <w:styleLink w:val="WWNum2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3CF4DB6"/>
    <w:multiLevelType w:val="multilevel"/>
    <w:tmpl w:val="E9748F50"/>
    <w:styleLink w:val="WWNum15"/>
    <w:lvl w:ilvl="0">
      <w:numFmt w:val="bullet"/>
      <w:lvlText w:val=""/>
      <w:lvlJc w:val="left"/>
      <w:pPr>
        <w:ind w:left="720" w:hanging="360"/>
      </w:pPr>
      <w:rPr>
        <w:rFonts w:ascii="Wingdings" w:hAnsi="Wingdings"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50A7F72"/>
    <w:multiLevelType w:val="multilevel"/>
    <w:tmpl w:val="2D3A85B4"/>
    <w:styleLink w:val="WWNum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4" w15:restartNumberingAfterBreak="0">
    <w:nsid w:val="05344C65"/>
    <w:multiLevelType w:val="multilevel"/>
    <w:tmpl w:val="0902F982"/>
    <w:styleLink w:val="WWNum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06F0636C"/>
    <w:multiLevelType w:val="multilevel"/>
    <w:tmpl w:val="C7941058"/>
    <w:styleLink w:val="WWNum1"/>
    <w:lvl w:ilvl="0">
      <w:start w:val="1"/>
      <w:numFmt w:val="decimal"/>
      <w:lvlText w:val="%1)"/>
      <w:lvlJc w:val="left"/>
      <w:pPr>
        <w:ind w:left="720" w:hanging="360"/>
      </w:pPr>
      <w:rPr>
        <w:rFonts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0C5A0DD0"/>
    <w:multiLevelType w:val="multilevel"/>
    <w:tmpl w:val="23A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35A93"/>
    <w:multiLevelType w:val="multilevel"/>
    <w:tmpl w:val="2398F2A6"/>
    <w:styleLink w:val="WWNum2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13067DCD"/>
    <w:multiLevelType w:val="multilevel"/>
    <w:tmpl w:val="C5BE8856"/>
    <w:styleLink w:val="WWNum29"/>
    <w:lvl w:ilvl="0">
      <w:numFmt w:val="bullet"/>
      <w:lvlText w:val=""/>
      <w:lvlJc w:val="left"/>
      <w:pPr>
        <w:ind w:left="720" w:hanging="360"/>
      </w:pPr>
      <w:rPr>
        <w:rFonts w:ascii="Wingdings" w:eastAsia="Times New Roman" w:hAnsi="Wingding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6BF47BD"/>
    <w:multiLevelType w:val="multilevel"/>
    <w:tmpl w:val="DE3E786A"/>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0" w15:restartNumberingAfterBreak="0">
    <w:nsid w:val="1B496DF3"/>
    <w:multiLevelType w:val="multilevel"/>
    <w:tmpl w:val="98A44540"/>
    <w:styleLink w:val="WWNum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1" w15:restartNumberingAfterBreak="0">
    <w:nsid w:val="21A85455"/>
    <w:multiLevelType w:val="multilevel"/>
    <w:tmpl w:val="F74483AC"/>
    <w:styleLink w:val="WWNum5"/>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12" w15:restartNumberingAfterBreak="0">
    <w:nsid w:val="27F40405"/>
    <w:multiLevelType w:val="multilevel"/>
    <w:tmpl w:val="B1348F36"/>
    <w:styleLink w:val="WWNum3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28AE54FD"/>
    <w:multiLevelType w:val="multilevel"/>
    <w:tmpl w:val="65BC3D76"/>
    <w:styleLink w:val="WWNum2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15:restartNumberingAfterBreak="0">
    <w:nsid w:val="313800FD"/>
    <w:multiLevelType w:val="multilevel"/>
    <w:tmpl w:val="525AC454"/>
    <w:styleLink w:val="WWNum2"/>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15" w15:restartNumberingAfterBreak="0">
    <w:nsid w:val="32A062C1"/>
    <w:multiLevelType w:val="multilevel"/>
    <w:tmpl w:val="C1BCCC9A"/>
    <w:styleLink w:val="WWNum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16" w15:restartNumberingAfterBreak="0">
    <w:nsid w:val="36313975"/>
    <w:multiLevelType w:val="multilevel"/>
    <w:tmpl w:val="F6F016F6"/>
    <w:styleLink w:val="WWNum4"/>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17" w15:restartNumberingAfterBreak="0">
    <w:nsid w:val="38752A8F"/>
    <w:multiLevelType w:val="multilevel"/>
    <w:tmpl w:val="F0209620"/>
    <w:styleLink w:val="WWNum16"/>
    <w:lvl w:ilvl="0">
      <w:numFmt w:val="bullet"/>
      <w:lvlText w:val=""/>
      <w:lvlJc w:val="left"/>
      <w:pPr>
        <w:ind w:left="720" w:hanging="360"/>
      </w:pPr>
      <w:rPr>
        <w:rFonts w:ascii="Wingdings" w:hAnsi="Wingdings" w:cs="Calibri"/>
        <w:b/>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3CBE03A4"/>
    <w:multiLevelType w:val="multilevel"/>
    <w:tmpl w:val="C34A86F2"/>
    <w:styleLink w:val="WWNum7"/>
    <w:lvl w:ilvl="0">
      <w:numFmt w:val="bullet"/>
      <w:lvlText w:val="-"/>
      <w:lvlJc w:val="left"/>
      <w:pPr>
        <w:ind w:left="720" w:hanging="360"/>
      </w:pPr>
      <w:rPr>
        <w:rFonts w:ascii="Calibri" w:hAnsi="Calibri" w:cs="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409970FD"/>
    <w:multiLevelType w:val="multilevel"/>
    <w:tmpl w:val="F448FA00"/>
    <w:styleLink w:val="WWNum3"/>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20" w15:restartNumberingAfterBreak="0">
    <w:nsid w:val="440D5C03"/>
    <w:multiLevelType w:val="multilevel"/>
    <w:tmpl w:val="6F1E485E"/>
    <w:styleLink w:val="WWNum3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1" w15:restartNumberingAfterBreak="0">
    <w:nsid w:val="456C0DFE"/>
    <w:multiLevelType w:val="hybridMultilevel"/>
    <w:tmpl w:val="9432B4B6"/>
    <w:lvl w:ilvl="0" w:tplc="5B1466B4">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EFA05DA"/>
    <w:multiLevelType w:val="multilevel"/>
    <w:tmpl w:val="40962F40"/>
    <w:styleLink w:val="WWNum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3" w15:restartNumberingAfterBreak="0">
    <w:nsid w:val="5B6F77E8"/>
    <w:multiLevelType w:val="multilevel"/>
    <w:tmpl w:val="C37857FC"/>
    <w:styleLink w:val="WWNum2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 w15:restartNumberingAfterBreak="0">
    <w:nsid w:val="5C0D291F"/>
    <w:multiLevelType w:val="multilevel"/>
    <w:tmpl w:val="AD32087C"/>
    <w:styleLink w:val="WWNum1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5" w15:restartNumberingAfterBreak="0">
    <w:nsid w:val="5D01299D"/>
    <w:multiLevelType w:val="multilevel"/>
    <w:tmpl w:val="2FBC988C"/>
    <w:styleLink w:val="WWNum9"/>
    <w:lvl w:ilvl="0">
      <w:numFmt w:val="bullet"/>
      <w:lvlText w:val="-"/>
      <w:lvlJc w:val="left"/>
      <w:pPr>
        <w:ind w:left="720" w:hanging="360"/>
      </w:pPr>
      <w:rPr>
        <w:rFonts w:ascii="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61C33E39"/>
    <w:multiLevelType w:val="multilevel"/>
    <w:tmpl w:val="A26A52AE"/>
    <w:styleLink w:val="WWNum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7" w15:restartNumberingAfterBreak="0">
    <w:nsid w:val="625D51BC"/>
    <w:multiLevelType w:val="multilevel"/>
    <w:tmpl w:val="B9625A92"/>
    <w:styleLink w:val="WWNum10"/>
    <w:lvl w:ilvl="0">
      <w:start w:val="1"/>
      <w:numFmt w:val="decimal"/>
      <w:lvlText w:val="%1)"/>
      <w:lvlJc w:val="left"/>
      <w:pPr>
        <w:ind w:left="360" w:hanging="360"/>
      </w:p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8" w15:restartNumberingAfterBreak="0">
    <w:nsid w:val="65EB2715"/>
    <w:multiLevelType w:val="multilevel"/>
    <w:tmpl w:val="17F8C87A"/>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671316DF"/>
    <w:multiLevelType w:val="multilevel"/>
    <w:tmpl w:val="5922069C"/>
    <w:styleLink w:val="WWNum17"/>
    <w:lvl w:ilvl="0">
      <w:numFmt w:val="bullet"/>
      <w:lvlText w:val="-"/>
      <w:lvlJc w:val="left"/>
      <w:pPr>
        <w:ind w:left="720" w:hanging="360"/>
      </w:pPr>
      <w:rPr>
        <w:rFonts w:ascii="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6D3B3383"/>
    <w:multiLevelType w:val="multilevel"/>
    <w:tmpl w:val="EEA869FE"/>
    <w:styleLink w:val="WWNum2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1" w15:restartNumberingAfterBreak="0">
    <w:nsid w:val="6FF00A01"/>
    <w:multiLevelType w:val="multilevel"/>
    <w:tmpl w:val="145A0DE8"/>
    <w:styleLink w:val="WWNum2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2" w15:restartNumberingAfterBreak="0">
    <w:nsid w:val="777518E0"/>
    <w:multiLevelType w:val="multilevel"/>
    <w:tmpl w:val="20C6D0AC"/>
    <w:styleLink w:val="WWNum12"/>
    <w:lvl w:ilvl="0">
      <w:numFmt w:val="bullet"/>
      <w:lvlText w:val=""/>
      <w:lvlJc w:val="left"/>
      <w:pPr>
        <w:ind w:left="720" w:hanging="360"/>
      </w:pPr>
      <w:rPr>
        <w:rFonts w:ascii="Wingdings" w:hAnsi="Wingding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78372778"/>
    <w:multiLevelType w:val="multilevel"/>
    <w:tmpl w:val="9FC27ECC"/>
    <w:styleLink w:val="WWNum2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4" w15:restartNumberingAfterBreak="0">
    <w:nsid w:val="7AE56926"/>
    <w:multiLevelType w:val="multilevel"/>
    <w:tmpl w:val="24B49576"/>
    <w:styleLink w:val="WWNum3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5" w15:restartNumberingAfterBreak="0">
    <w:nsid w:val="7F890A9E"/>
    <w:multiLevelType w:val="multilevel"/>
    <w:tmpl w:val="FDB83F1A"/>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5"/>
  </w:num>
  <w:num w:numId="2">
    <w:abstractNumId w:val="14"/>
  </w:num>
  <w:num w:numId="3">
    <w:abstractNumId w:val="19"/>
  </w:num>
  <w:num w:numId="4">
    <w:abstractNumId w:val="16"/>
  </w:num>
  <w:num w:numId="5">
    <w:abstractNumId w:val="11"/>
  </w:num>
  <w:num w:numId="6">
    <w:abstractNumId w:val="28"/>
  </w:num>
  <w:num w:numId="7">
    <w:abstractNumId w:val="18"/>
  </w:num>
  <w:num w:numId="8">
    <w:abstractNumId w:val="15"/>
  </w:num>
  <w:num w:numId="9">
    <w:abstractNumId w:val="25"/>
  </w:num>
  <w:num w:numId="10">
    <w:abstractNumId w:val="27"/>
  </w:num>
  <w:num w:numId="11">
    <w:abstractNumId w:val="3"/>
  </w:num>
  <w:num w:numId="12">
    <w:abstractNumId w:val="32"/>
  </w:num>
  <w:num w:numId="13">
    <w:abstractNumId w:val="35"/>
  </w:num>
  <w:num w:numId="14">
    <w:abstractNumId w:val="9"/>
  </w:num>
  <w:num w:numId="15">
    <w:abstractNumId w:val="2"/>
  </w:num>
  <w:num w:numId="16">
    <w:abstractNumId w:val="17"/>
  </w:num>
  <w:num w:numId="17">
    <w:abstractNumId w:val="29"/>
  </w:num>
  <w:num w:numId="18">
    <w:abstractNumId w:val="0"/>
  </w:num>
  <w:num w:numId="19">
    <w:abstractNumId w:val="24"/>
  </w:num>
  <w:num w:numId="20">
    <w:abstractNumId w:val="31"/>
  </w:num>
  <w:num w:numId="21">
    <w:abstractNumId w:val="1"/>
  </w:num>
  <w:num w:numId="22">
    <w:abstractNumId w:val="33"/>
  </w:num>
  <w:num w:numId="23">
    <w:abstractNumId w:val="30"/>
  </w:num>
  <w:num w:numId="24">
    <w:abstractNumId w:val="23"/>
  </w:num>
  <w:num w:numId="25">
    <w:abstractNumId w:val="26"/>
  </w:num>
  <w:num w:numId="26">
    <w:abstractNumId w:val="10"/>
  </w:num>
  <w:num w:numId="27">
    <w:abstractNumId w:val="7"/>
  </w:num>
  <w:num w:numId="28">
    <w:abstractNumId w:val="13"/>
  </w:num>
  <w:num w:numId="29">
    <w:abstractNumId w:val="8"/>
  </w:num>
  <w:num w:numId="30">
    <w:abstractNumId w:val="34"/>
  </w:num>
  <w:num w:numId="31">
    <w:abstractNumId w:val="12"/>
  </w:num>
  <w:num w:numId="32">
    <w:abstractNumId w:val="22"/>
  </w:num>
  <w:num w:numId="33">
    <w:abstractNumId w:val="4"/>
  </w:num>
  <w:num w:numId="34">
    <w:abstractNumId w:val="20"/>
  </w:num>
  <w:num w:numId="35">
    <w:abstractNumId w:val="4"/>
    <w:lvlOverride w:ilvl="0">
      <w:startOverride w:val="1"/>
    </w:lvlOverride>
  </w:num>
  <w:num w:numId="36">
    <w:abstractNumId w:val="26"/>
    <w:lvlOverride w:ilvl="0">
      <w:startOverride w:val="1"/>
    </w:lvlOverride>
  </w:num>
  <w:num w:numId="37">
    <w:abstractNumId w:val="13"/>
    <w:lvlOverride w:ilvl="0">
      <w:startOverride w:val="1"/>
    </w:lvlOverride>
  </w:num>
  <w:num w:numId="38">
    <w:abstractNumId w:val="18"/>
  </w:num>
  <w:num w:numId="39">
    <w:abstractNumId w:val="7"/>
    <w:lvlOverride w:ilvl="0">
      <w:startOverride w:val="1"/>
    </w:lvlOverride>
  </w:num>
  <w:num w:numId="40">
    <w:abstractNumId w:val="12"/>
    <w:lvlOverride w:ilvl="0">
      <w:startOverride w:val="1"/>
    </w:lvlOverride>
  </w:num>
  <w:num w:numId="41">
    <w:abstractNumId w:val="34"/>
    <w:lvlOverride w:ilvl="0">
      <w:startOverride w:val="1"/>
    </w:lvlOverride>
  </w:num>
  <w:num w:numId="42">
    <w:abstractNumId w:val="6"/>
  </w:num>
  <w:num w:numId="43">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éo Tonossi">
    <w15:presenceInfo w15:providerId="AD" w15:userId="S::theo.tonossi@unil.ch::1d7fa93f-bb64-470b-89b0-ac54fd3e9f34"/>
  </w15:person>
  <w15:person w15:author="Élise Marsollier">
    <w15:presenceInfo w15:providerId="AD" w15:userId="S::elise.marsollier@unil.ch::5925d289-ef1c-4360-8c63-051feb296f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trackRevisions/>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BA7"/>
    <w:rsid w:val="00002194"/>
    <w:rsid w:val="00033519"/>
    <w:rsid w:val="00050A15"/>
    <w:rsid w:val="000516D1"/>
    <w:rsid w:val="00053EAF"/>
    <w:rsid w:val="00071699"/>
    <w:rsid w:val="000855E0"/>
    <w:rsid w:val="00090816"/>
    <w:rsid w:val="000B35F3"/>
    <w:rsid w:val="000B78A8"/>
    <w:rsid w:val="000D5D72"/>
    <w:rsid w:val="000D68D8"/>
    <w:rsid w:val="00106F72"/>
    <w:rsid w:val="001114C6"/>
    <w:rsid w:val="00113C88"/>
    <w:rsid w:val="00114B79"/>
    <w:rsid w:val="00117814"/>
    <w:rsid w:val="00120328"/>
    <w:rsid w:val="00120339"/>
    <w:rsid w:val="00125447"/>
    <w:rsid w:val="00132A34"/>
    <w:rsid w:val="00134A36"/>
    <w:rsid w:val="001859C2"/>
    <w:rsid w:val="001860FD"/>
    <w:rsid w:val="00195220"/>
    <w:rsid w:val="00197087"/>
    <w:rsid w:val="001A49FD"/>
    <w:rsid w:val="001B2910"/>
    <w:rsid w:val="001B2A1F"/>
    <w:rsid w:val="001B50A0"/>
    <w:rsid w:val="001B77BA"/>
    <w:rsid w:val="002013D2"/>
    <w:rsid w:val="002034B8"/>
    <w:rsid w:val="00207AE6"/>
    <w:rsid w:val="00213D53"/>
    <w:rsid w:val="002249E6"/>
    <w:rsid w:val="002250ED"/>
    <w:rsid w:val="00233A16"/>
    <w:rsid w:val="002406C5"/>
    <w:rsid w:val="00244A46"/>
    <w:rsid w:val="00246D80"/>
    <w:rsid w:val="00261B47"/>
    <w:rsid w:val="00294BBB"/>
    <w:rsid w:val="00297393"/>
    <w:rsid w:val="002A67D5"/>
    <w:rsid w:val="002A6D1B"/>
    <w:rsid w:val="002B54D6"/>
    <w:rsid w:val="002C308B"/>
    <w:rsid w:val="002D23B4"/>
    <w:rsid w:val="002E0397"/>
    <w:rsid w:val="002E6282"/>
    <w:rsid w:val="00301E50"/>
    <w:rsid w:val="0031425A"/>
    <w:rsid w:val="00325778"/>
    <w:rsid w:val="00331DA5"/>
    <w:rsid w:val="00341A3B"/>
    <w:rsid w:val="00371FF5"/>
    <w:rsid w:val="00381FE1"/>
    <w:rsid w:val="00382AA6"/>
    <w:rsid w:val="003B01C7"/>
    <w:rsid w:val="003B40C7"/>
    <w:rsid w:val="003C19AA"/>
    <w:rsid w:val="003E2706"/>
    <w:rsid w:val="00413CDF"/>
    <w:rsid w:val="0041532B"/>
    <w:rsid w:val="004231CD"/>
    <w:rsid w:val="0043268A"/>
    <w:rsid w:val="004346B1"/>
    <w:rsid w:val="00443ED7"/>
    <w:rsid w:val="00446510"/>
    <w:rsid w:val="00460933"/>
    <w:rsid w:val="00470336"/>
    <w:rsid w:val="0047751E"/>
    <w:rsid w:val="00493153"/>
    <w:rsid w:val="004C16B1"/>
    <w:rsid w:val="004D0266"/>
    <w:rsid w:val="004D1F1A"/>
    <w:rsid w:val="004D70D5"/>
    <w:rsid w:val="004E0F28"/>
    <w:rsid w:val="004F143C"/>
    <w:rsid w:val="005030EB"/>
    <w:rsid w:val="00513CD2"/>
    <w:rsid w:val="00514970"/>
    <w:rsid w:val="00520E1F"/>
    <w:rsid w:val="0053169E"/>
    <w:rsid w:val="00531D69"/>
    <w:rsid w:val="005417B3"/>
    <w:rsid w:val="005453AE"/>
    <w:rsid w:val="005552B0"/>
    <w:rsid w:val="00570BA7"/>
    <w:rsid w:val="00593E74"/>
    <w:rsid w:val="005A1992"/>
    <w:rsid w:val="005A5C9F"/>
    <w:rsid w:val="005B4B58"/>
    <w:rsid w:val="005B4F2F"/>
    <w:rsid w:val="005D0ED3"/>
    <w:rsid w:val="005E03F7"/>
    <w:rsid w:val="005E6202"/>
    <w:rsid w:val="00607DD0"/>
    <w:rsid w:val="00625582"/>
    <w:rsid w:val="006365EA"/>
    <w:rsid w:val="0065532D"/>
    <w:rsid w:val="006634C9"/>
    <w:rsid w:val="00665805"/>
    <w:rsid w:val="00671CC6"/>
    <w:rsid w:val="00685A1A"/>
    <w:rsid w:val="00686C35"/>
    <w:rsid w:val="00687A90"/>
    <w:rsid w:val="006A673D"/>
    <w:rsid w:val="006C22F6"/>
    <w:rsid w:val="006C3BC9"/>
    <w:rsid w:val="006D28D1"/>
    <w:rsid w:val="006D3B84"/>
    <w:rsid w:val="006E5181"/>
    <w:rsid w:val="006F0400"/>
    <w:rsid w:val="00701137"/>
    <w:rsid w:val="00706AEF"/>
    <w:rsid w:val="007075EB"/>
    <w:rsid w:val="00724CD1"/>
    <w:rsid w:val="007302A8"/>
    <w:rsid w:val="007318DC"/>
    <w:rsid w:val="00732A25"/>
    <w:rsid w:val="00736791"/>
    <w:rsid w:val="00755B95"/>
    <w:rsid w:val="00757784"/>
    <w:rsid w:val="00763294"/>
    <w:rsid w:val="007665B2"/>
    <w:rsid w:val="0078214A"/>
    <w:rsid w:val="00787EDC"/>
    <w:rsid w:val="007A0834"/>
    <w:rsid w:val="007A713B"/>
    <w:rsid w:val="007D31A9"/>
    <w:rsid w:val="007E7F2D"/>
    <w:rsid w:val="007F04CC"/>
    <w:rsid w:val="007F6253"/>
    <w:rsid w:val="007F7F0D"/>
    <w:rsid w:val="00805C32"/>
    <w:rsid w:val="0081682F"/>
    <w:rsid w:val="008207FB"/>
    <w:rsid w:val="00842382"/>
    <w:rsid w:val="008501AD"/>
    <w:rsid w:val="00856ECF"/>
    <w:rsid w:val="0086165A"/>
    <w:rsid w:val="008618CF"/>
    <w:rsid w:val="00864271"/>
    <w:rsid w:val="008923F1"/>
    <w:rsid w:val="00893CD1"/>
    <w:rsid w:val="0089666C"/>
    <w:rsid w:val="008A5026"/>
    <w:rsid w:val="008A7E1F"/>
    <w:rsid w:val="008B11D7"/>
    <w:rsid w:val="008B42C5"/>
    <w:rsid w:val="008C0575"/>
    <w:rsid w:val="008D674A"/>
    <w:rsid w:val="008E7DEC"/>
    <w:rsid w:val="00900ECB"/>
    <w:rsid w:val="00901C83"/>
    <w:rsid w:val="00910D24"/>
    <w:rsid w:val="009238C0"/>
    <w:rsid w:val="00936784"/>
    <w:rsid w:val="00943FD6"/>
    <w:rsid w:val="0094714E"/>
    <w:rsid w:val="00947CF6"/>
    <w:rsid w:val="00955BD4"/>
    <w:rsid w:val="00973BCB"/>
    <w:rsid w:val="00973D52"/>
    <w:rsid w:val="009747AB"/>
    <w:rsid w:val="009859D7"/>
    <w:rsid w:val="00987E5B"/>
    <w:rsid w:val="009A1501"/>
    <w:rsid w:val="009B687D"/>
    <w:rsid w:val="009C4D16"/>
    <w:rsid w:val="009D558D"/>
    <w:rsid w:val="009D5EB7"/>
    <w:rsid w:val="009D650D"/>
    <w:rsid w:val="009E37BA"/>
    <w:rsid w:val="009E6FDF"/>
    <w:rsid w:val="00A22272"/>
    <w:rsid w:val="00A26CEF"/>
    <w:rsid w:val="00A329E3"/>
    <w:rsid w:val="00A3449F"/>
    <w:rsid w:val="00A362DC"/>
    <w:rsid w:val="00A36D3C"/>
    <w:rsid w:val="00A45AF7"/>
    <w:rsid w:val="00A54F54"/>
    <w:rsid w:val="00A71BF4"/>
    <w:rsid w:val="00A80A1B"/>
    <w:rsid w:val="00AA6FBF"/>
    <w:rsid w:val="00AC38DD"/>
    <w:rsid w:val="00AF76D5"/>
    <w:rsid w:val="00B07261"/>
    <w:rsid w:val="00B225C2"/>
    <w:rsid w:val="00B23F60"/>
    <w:rsid w:val="00B3460D"/>
    <w:rsid w:val="00B34823"/>
    <w:rsid w:val="00B43285"/>
    <w:rsid w:val="00B5261E"/>
    <w:rsid w:val="00B531DB"/>
    <w:rsid w:val="00B56DF7"/>
    <w:rsid w:val="00B61CA1"/>
    <w:rsid w:val="00B73881"/>
    <w:rsid w:val="00B83480"/>
    <w:rsid w:val="00B97C0A"/>
    <w:rsid w:val="00BA3681"/>
    <w:rsid w:val="00BA38F8"/>
    <w:rsid w:val="00BB2590"/>
    <w:rsid w:val="00BC2428"/>
    <w:rsid w:val="00BD1406"/>
    <w:rsid w:val="00BE1E8F"/>
    <w:rsid w:val="00BF0330"/>
    <w:rsid w:val="00BF7A23"/>
    <w:rsid w:val="00C243FF"/>
    <w:rsid w:val="00C44EA5"/>
    <w:rsid w:val="00C47393"/>
    <w:rsid w:val="00C540D1"/>
    <w:rsid w:val="00C72724"/>
    <w:rsid w:val="00C7299C"/>
    <w:rsid w:val="00C8698E"/>
    <w:rsid w:val="00CB6D0E"/>
    <w:rsid w:val="00CE1A1B"/>
    <w:rsid w:val="00CE7A6C"/>
    <w:rsid w:val="00CE7B57"/>
    <w:rsid w:val="00CF0A01"/>
    <w:rsid w:val="00D00CC3"/>
    <w:rsid w:val="00D028F5"/>
    <w:rsid w:val="00D0410F"/>
    <w:rsid w:val="00D246ED"/>
    <w:rsid w:val="00D42DC2"/>
    <w:rsid w:val="00D5303D"/>
    <w:rsid w:val="00D65CE9"/>
    <w:rsid w:val="00D77EE1"/>
    <w:rsid w:val="00D81A36"/>
    <w:rsid w:val="00D958AF"/>
    <w:rsid w:val="00DA33DC"/>
    <w:rsid w:val="00DA7B5C"/>
    <w:rsid w:val="00DD174D"/>
    <w:rsid w:val="00DE1BCE"/>
    <w:rsid w:val="00DE2798"/>
    <w:rsid w:val="00DF7ED0"/>
    <w:rsid w:val="00E2262D"/>
    <w:rsid w:val="00E22F35"/>
    <w:rsid w:val="00E35475"/>
    <w:rsid w:val="00E4740E"/>
    <w:rsid w:val="00E5126C"/>
    <w:rsid w:val="00E6719C"/>
    <w:rsid w:val="00E738AE"/>
    <w:rsid w:val="00E74773"/>
    <w:rsid w:val="00E75E1D"/>
    <w:rsid w:val="00E7692C"/>
    <w:rsid w:val="00E83B25"/>
    <w:rsid w:val="00E847B5"/>
    <w:rsid w:val="00EA3E71"/>
    <w:rsid w:val="00EA5CDF"/>
    <w:rsid w:val="00EC443B"/>
    <w:rsid w:val="00ED0397"/>
    <w:rsid w:val="00EF09B2"/>
    <w:rsid w:val="00EF18CA"/>
    <w:rsid w:val="00EF638A"/>
    <w:rsid w:val="00F03916"/>
    <w:rsid w:val="00F05370"/>
    <w:rsid w:val="00F37AA1"/>
    <w:rsid w:val="00F40CD6"/>
    <w:rsid w:val="00F44C69"/>
    <w:rsid w:val="00F65EB5"/>
    <w:rsid w:val="00F810B0"/>
    <w:rsid w:val="00F86159"/>
    <w:rsid w:val="00FA4C65"/>
    <w:rsid w:val="00FB34A7"/>
    <w:rsid w:val="00FB461A"/>
    <w:rsid w:val="00FD17EF"/>
    <w:rsid w:val="00FD379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BEEDA"/>
  <w15:docId w15:val="{AA371171-A71E-6F45-A76E-10A3449B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F"/>
        <w:lang w:val="fr-CH"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0D5"/>
    <w:rPr>
      <w:rFonts w:ascii="Times New Roman" w:eastAsia="Times New Roman" w:hAnsi="Times New Roman" w:cs="Times New Roman"/>
      <w:sz w:val="24"/>
      <w:szCs w:val="24"/>
    </w:rPr>
  </w:style>
  <w:style w:type="paragraph" w:styleId="Titre1">
    <w:name w:val="heading 1"/>
    <w:basedOn w:val="Normal"/>
    <w:next w:val="Normal"/>
    <w:link w:val="Titre1Car"/>
    <w:uiPriority w:val="9"/>
    <w:qFormat/>
    <w:rsid w:val="00787E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Standard"/>
    <w:next w:val="Textbody"/>
    <w:uiPriority w:val="9"/>
    <w:unhideWhenUsed/>
    <w:qFormat/>
    <w:pPr>
      <w:keepNext/>
      <w:keepLines/>
      <w:spacing w:before="40"/>
      <w:outlineLvl w:val="1"/>
    </w:pPr>
    <w:rPr>
      <w:rFonts w:ascii="Calibri Light" w:hAnsi="Calibri Light" w:cs="F"/>
      <w:color w:val="2F5496"/>
      <w:sz w:val="26"/>
      <w:szCs w:val="26"/>
    </w:rPr>
  </w:style>
  <w:style w:type="paragraph" w:styleId="Titre3">
    <w:name w:val="heading 3"/>
    <w:basedOn w:val="Normal"/>
    <w:next w:val="Normal"/>
    <w:link w:val="Titre3Car"/>
    <w:uiPriority w:val="9"/>
    <w:unhideWhenUsed/>
    <w:qFormat/>
    <w:rsid w:val="0041532B"/>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41532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e">
    <w:name w:val="List"/>
    <w:basedOn w:val="Textbody"/>
    <w:rPr>
      <w:rFonts w:cs="Lucida Sans"/>
    </w:rPr>
  </w:style>
  <w:style w:type="paragraph" w:styleId="Lgende">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Notedebasdepage">
    <w:name w:val="footnote text"/>
    <w:basedOn w:val="Standard"/>
    <w:rPr>
      <w:rFonts w:cs="F"/>
    </w:rPr>
  </w:style>
  <w:style w:type="paragraph" w:styleId="Sansinterligne">
    <w:name w:val="No Spacing"/>
    <w:link w:val="SansinterligneCar"/>
    <w:uiPriority w:val="1"/>
    <w:qFormat/>
    <w:pPr>
      <w:suppressAutoHyphens/>
      <w:autoSpaceDN w:val="0"/>
      <w:textAlignment w:val="baseline"/>
    </w:pPr>
    <w:rPr>
      <w:kern w:val="3"/>
      <w:sz w:val="24"/>
      <w:szCs w:val="24"/>
      <w:lang w:val="fr-FR"/>
    </w:rPr>
  </w:style>
  <w:style w:type="paragraph" w:styleId="NormalWeb">
    <w:name w:val="Normal (Web)"/>
    <w:basedOn w:val="Standard"/>
    <w:uiPriority w:val="99"/>
    <w:pPr>
      <w:spacing w:before="100" w:after="28"/>
    </w:pPr>
  </w:style>
  <w:style w:type="paragraph" w:styleId="Paragraphedeliste">
    <w:name w:val="List Paragraph"/>
    <w:basedOn w:val="Standard"/>
    <w:uiPriority w:val="34"/>
    <w:qFormat/>
    <w:pPr>
      <w:ind w:left="720"/>
    </w:pPr>
  </w:style>
  <w:style w:type="paragraph" w:styleId="Commentaire">
    <w:name w:val="annotation text"/>
    <w:basedOn w:val="Standard"/>
    <w:rPr>
      <w:sz w:val="20"/>
      <w:szCs w:val="20"/>
    </w:rPr>
  </w:style>
  <w:style w:type="paragraph" w:styleId="Objetducommentaire">
    <w:name w:val="annotation subject"/>
    <w:basedOn w:val="Commentaire"/>
    <w:rPr>
      <w:b/>
      <w:bCs/>
    </w:rPr>
  </w:style>
  <w:style w:type="paragraph" w:styleId="Textedebulles">
    <w:name w:val="Balloon Text"/>
    <w:basedOn w:val="Standard"/>
    <w:rPr>
      <w:rFonts w:ascii="Tahoma" w:hAnsi="Tahoma" w:cs="Tahoma"/>
      <w:sz w:val="16"/>
      <w:szCs w:val="16"/>
    </w:rPr>
  </w:style>
  <w:style w:type="paragraph" w:styleId="En-tte">
    <w:name w:val="header"/>
    <w:basedOn w:val="Standard"/>
    <w:pPr>
      <w:suppressLineNumbers/>
      <w:tabs>
        <w:tab w:val="center" w:pos="4536"/>
        <w:tab w:val="right" w:pos="9072"/>
      </w:tabs>
    </w:pPr>
  </w:style>
  <w:style w:type="paragraph" w:styleId="Pieddepage">
    <w:name w:val="footer"/>
    <w:basedOn w:val="Standard"/>
    <w:pPr>
      <w:suppressLineNumbers/>
      <w:tabs>
        <w:tab w:val="center" w:pos="4536"/>
        <w:tab w:val="right" w:pos="9072"/>
      </w:tabs>
    </w:pPr>
  </w:style>
  <w:style w:type="paragraph" w:styleId="Explorateurdedocuments">
    <w:name w:val="Document Map"/>
    <w:basedOn w:val="Standard"/>
  </w:style>
  <w:style w:type="paragraph" w:styleId="Rvision">
    <w:name w:val="Revision"/>
    <w:pPr>
      <w:suppressAutoHyphens/>
      <w:autoSpaceDN w:val="0"/>
      <w:textAlignment w:val="baseline"/>
    </w:pPr>
    <w:rPr>
      <w:kern w:val="3"/>
      <w:sz w:val="24"/>
      <w:szCs w:val="24"/>
      <w:lang w:val="fr-FR" w:eastAsia="en-US"/>
    </w:rPr>
  </w:style>
  <w:style w:type="paragraph" w:customStyle="1" w:styleId="paragraph">
    <w:name w:val="paragraph"/>
    <w:basedOn w:val="Standard"/>
    <w:pPr>
      <w:spacing w:before="100" w:after="28"/>
    </w:pPr>
    <w:rPr>
      <w:lang w:val="it-CH" w:eastAsia="it-IT"/>
    </w:rPr>
  </w:style>
  <w:style w:type="paragraph" w:customStyle="1" w:styleId="Footnote">
    <w:name w:val="Footnote"/>
    <w:basedOn w:val="Standard"/>
    <w:pPr>
      <w:suppressLineNumbers/>
      <w:ind w:left="283" w:hanging="283"/>
    </w:pPr>
    <w:rPr>
      <w:sz w:val="20"/>
      <w:szCs w:val="20"/>
    </w:rPr>
  </w:style>
  <w:style w:type="character" w:styleId="Appelnotedebasdep">
    <w:name w:val="footnote reference"/>
    <w:rPr>
      <w:position w:val="0"/>
      <w:vertAlign w:val="superscript"/>
    </w:rPr>
  </w:style>
  <w:style w:type="character" w:customStyle="1" w:styleId="NotedebasdepageCar">
    <w:name w:val="Note de bas de page Car"/>
    <w:rPr>
      <w:rFonts w:cs="F"/>
      <w:lang w:eastAsia="fr-FR"/>
    </w:rPr>
  </w:style>
  <w:style w:type="character" w:styleId="Marquedecommentaire">
    <w:name w:val="annotation reference"/>
    <w:rPr>
      <w:sz w:val="16"/>
      <w:szCs w:val="16"/>
    </w:rPr>
  </w:style>
  <w:style w:type="character" w:customStyle="1" w:styleId="CommentaireCar">
    <w:name w:val="Commentaire Car"/>
    <w:rPr>
      <w:sz w:val="20"/>
      <w:szCs w:val="20"/>
    </w:rPr>
  </w:style>
  <w:style w:type="character" w:customStyle="1" w:styleId="ObjetducommentaireCar">
    <w:name w:val="Objet du commentaire Car"/>
    <w:rPr>
      <w:b/>
      <w:bCs/>
      <w:sz w:val="20"/>
      <w:szCs w:val="20"/>
    </w:rPr>
  </w:style>
  <w:style w:type="character" w:customStyle="1" w:styleId="TextedebullesCar">
    <w:name w:val="Texte de bulles Car"/>
    <w:rPr>
      <w:rFonts w:ascii="Tahoma" w:hAnsi="Tahoma" w:cs="Tahoma"/>
      <w:sz w:val="16"/>
      <w:szCs w:val="16"/>
    </w:rPr>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ExplorateurdedocumentsCar">
    <w:name w:val="Explorateur de documents Car"/>
    <w:rPr>
      <w:rFonts w:ascii="Times New Roman" w:hAnsi="Times New Roman" w:cs="Times New Roman"/>
    </w:rPr>
  </w:style>
  <w:style w:type="character" w:customStyle="1" w:styleId="normaltextrun">
    <w:name w:val="normaltextrun"/>
    <w:basedOn w:val="Policepardfaut"/>
  </w:style>
  <w:style w:type="character" w:customStyle="1" w:styleId="eop">
    <w:name w:val="eop"/>
    <w:basedOn w:val="Policepardfaut"/>
  </w:style>
  <w:style w:type="character" w:customStyle="1" w:styleId="Titre2Car">
    <w:name w:val="Titre 2 Car"/>
    <w:rPr>
      <w:rFonts w:ascii="Calibri Light" w:hAnsi="Calibri Light" w:cs="F"/>
      <w:color w:val="2F5496"/>
      <w:sz w:val="26"/>
      <w:szCs w:val="26"/>
    </w:rPr>
  </w:style>
  <w:style w:type="character" w:styleId="Appeldenotedefin">
    <w:name w:val="endnote reference"/>
    <w:rPr>
      <w:position w:val="0"/>
      <w:vertAlign w:val="superscript"/>
    </w:rPr>
  </w:style>
  <w:style w:type="character" w:customStyle="1" w:styleId="Internetlink">
    <w:name w:val="Internet link"/>
    <w:rPr>
      <w:color w:val="0000FF"/>
      <w:u w:val="single"/>
    </w:rPr>
  </w:style>
  <w:style w:type="character" w:customStyle="1" w:styleId="StrongEmphasis">
    <w:name w:val="Strong Emphasis"/>
    <w:rPr>
      <w:b/>
      <w:bCs/>
    </w:rPr>
  </w:style>
  <w:style w:type="character" w:styleId="Accentuation">
    <w:name w:val="Emphasis"/>
    <w:rPr>
      <w:i/>
      <w:iCs/>
    </w:rPr>
  </w:style>
  <w:style w:type="character" w:customStyle="1" w:styleId="ListLabel1">
    <w:name w:val="ListLabel 1"/>
    <w:rPr>
      <w:rFonts w:cs="F"/>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Arial"/>
    </w:rPr>
  </w:style>
  <w:style w:type="character" w:customStyle="1" w:styleId="ListLabel5">
    <w:name w:val="ListLabel 5"/>
    <w:rPr>
      <w:rFonts w:cs="Calibri"/>
      <w:b/>
    </w:rPr>
  </w:style>
  <w:style w:type="character" w:customStyle="1" w:styleId="ListLabel6">
    <w:name w:val="ListLabel 6"/>
    <w:rPr>
      <w:sz w:val="20"/>
    </w:rPr>
  </w:style>
  <w:style w:type="character" w:customStyle="1" w:styleId="ListLabel7">
    <w:name w:val="ListLabel 7"/>
    <w:rPr>
      <w:rFonts w:eastAsia="Times New Roman" w:cs="Arial"/>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numbering" w:customStyle="1" w:styleId="WWNum10">
    <w:name w:val="WWNum10"/>
    <w:basedOn w:val="Aucuneliste"/>
    <w:pPr>
      <w:numPr>
        <w:numId w:val="10"/>
      </w:numPr>
    </w:pPr>
  </w:style>
  <w:style w:type="numbering" w:customStyle="1" w:styleId="WWNum11">
    <w:name w:val="WWNum11"/>
    <w:basedOn w:val="Aucuneliste"/>
    <w:pPr>
      <w:numPr>
        <w:numId w:val="11"/>
      </w:numPr>
    </w:pPr>
  </w:style>
  <w:style w:type="numbering" w:customStyle="1" w:styleId="WWNum12">
    <w:name w:val="WWNum12"/>
    <w:basedOn w:val="Aucuneliste"/>
    <w:pPr>
      <w:numPr>
        <w:numId w:val="12"/>
      </w:numPr>
    </w:pPr>
  </w:style>
  <w:style w:type="numbering" w:customStyle="1" w:styleId="WWNum13">
    <w:name w:val="WWNum13"/>
    <w:basedOn w:val="Aucuneliste"/>
    <w:pPr>
      <w:numPr>
        <w:numId w:val="13"/>
      </w:numPr>
    </w:pPr>
  </w:style>
  <w:style w:type="numbering" w:customStyle="1" w:styleId="WWNum14">
    <w:name w:val="WWNum14"/>
    <w:basedOn w:val="Aucuneliste"/>
    <w:pPr>
      <w:numPr>
        <w:numId w:val="14"/>
      </w:numPr>
    </w:pPr>
  </w:style>
  <w:style w:type="numbering" w:customStyle="1" w:styleId="WWNum15">
    <w:name w:val="WWNum15"/>
    <w:basedOn w:val="Aucuneliste"/>
    <w:pPr>
      <w:numPr>
        <w:numId w:val="15"/>
      </w:numPr>
    </w:pPr>
  </w:style>
  <w:style w:type="numbering" w:customStyle="1" w:styleId="WWNum16">
    <w:name w:val="WWNum16"/>
    <w:basedOn w:val="Aucuneliste"/>
    <w:pPr>
      <w:numPr>
        <w:numId w:val="16"/>
      </w:numPr>
    </w:pPr>
  </w:style>
  <w:style w:type="numbering" w:customStyle="1" w:styleId="WWNum17">
    <w:name w:val="WWNum17"/>
    <w:basedOn w:val="Aucuneliste"/>
    <w:pPr>
      <w:numPr>
        <w:numId w:val="17"/>
      </w:numPr>
    </w:pPr>
  </w:style>
  <w:style w:type="numbering" w:customStyle="1" w:styleId="WWNum18">
    <w:name w:val="WWNum18"/>
    <w:basedOn w:val="Aucuneliste"/>
    <w:pPr>
      <w:numPr>
        <w:numId w:val="18"/>
      </w:numPr>
    </w:pPr>
  </w:style>
  <w:style w:type="numbering" w:customStyle="1" w:styleId="WWNum19">
    <w:name w:val="WWNum19"/>
    <w:basedOn w:val="Aucuneliste"/>
    <w:pPr>
      <w:numPr>
        <w:numId w:val="19"/>
      </w:numPr>
    </w:pPr>
  </w:style>
  <w:style w:type="numbering" w:customStyle="1" w:styleId="WWNum20">
    <w:name w:val="WWNum20"/>
    <w:basedOn w:val="Aucuneliste"/>
    <w:pPr>
      <w:numPr>
        <w:numId w:val="20"/>
      </w:numPr>
    </w:pPr>
  </w:style>
  <w:style w:type="numbering" w:customStyle="1" w:styleId="WWNum21">
    <w:name w:val="WWNum21"/>
    <w:basedOn w:val="Aucuneliste"/>
    <w:pPr>
      <w:numPr>
        <w:numId w:val="21"/>
      </w:numPr>
    </w:pPr>
  </w:style>
  <w:style w:type="numbering" w:customStyle="1" w:styleId="WWNum22">
    <w:name w:val="WWNum22"/>
    <w:basedOn w:val="Aucuneliste"/>
    <w:pPr>
      <w:numPr>
        <w:numId w:val="22"/>
      </w:numPr>
    </w:pPr>
  </w:style>
  <w:style w:type="numbering" w:customStyle="1" w:styleId="WWNum23">
    <w:name w:val="WWNum23"/>
    <w:basedOn w:val="Aucuneliste"/>
    <w:pPr>
      <w:numPr>
        <w:numId w:val="23"/>
      </w:numPr>
    </w:pPr>
  </w:style>
  <w:style w:type="numbering" w:customStyle="1" w:styleId="WWNum24">
    <w:name w:val="WWNum24"/>
    <w:basedOn w:val="Aucuneliste"/>
    <w:pPr>
      <w:numPr>
        <w:numId w:val="24"/>
      </w:numPr>
    </w:pPr>
  </w:style>
  <w:style w:type="numbering" w:customStyle="1" w:styleId="WWNum25">
    <w:name w:val="WWNum25"/>
    <w:basedOn w:val="Aucuneliste"/>
    <w:pPr>
      <w:numPr>
        <w:numId w:val="25"/>
      </w:numPr>
    </w:pPr>
  </w:style>
  <w:style w:type="numbering" w:customStyle="1" w:styleId="WWNum26">
    <w:name w:val="WWNum26"/>
    <w:basedOn w:val="Aucuneliste"/>
    <w:pPr>
      <w:numPr>
        <w:numId w:val="26"/>
      </w:numPr>
    </w:pPr>
  </w:style>
  <w:style w:type="numbering" w:customStyle="1" w:styleId="WWNum27">
    <w:name w:val="WWNum27"/>
    <w:basedOn w:val="Aucuneliste"/>
    <w:pPr>
      <w:numPr>
        <w:numId w:val="27"/>
      </w:numPr>
    </w:pPr>
  </w:style>
  <w:style w:type="numbering" w:customStyle="1" w:styleId="WWNum28">
    <w:name w:val="WWNum28"/>
    <w:basedOn w:val="Aucuneliste"/>
    <w:pPr>
      <w:numPr>
        <w:numId w:val="28"/>
      </w:numPr>
    </w:pPr>
  </w:style>
  <w:style w:type="numbering" w:customStyle="1" w:styleId="WWNum29">
    <w:name w:val="WWNum29"/>
    <w:basedOn w:val="Aucuneliste"/>
    <w:pPr>
      <w:numPr>
        <w:numId w:val="29"/>
      </w:numPr>
    </w:pPr>
  </w:style>
  <w:style w:type="numbering" w:customStyle="1" w:styleId="WWNum30">
    <w:name w:val="WWNum30"/>
    <w:basedOn w:val="Aucuneliste"/>
    <w:pPr>
      <w:numPr>
        <w:numId w:val="30"/>
      </w:numPr>
    </w:pPr>
  </w:style>
  <w:style w:type="numbering" w:customStyle="1" w:styleId="WWNum31">
    <w:name w:val="WWNum31"/>
    <w:basedOn w:val="Aucuneliste"/>
    <w:pPr>
      <w:numPr>
        <w:numId w:val="31"/>
      </w:numPr>
    </w:pPr>
  </w:style>
  <w:style w:type="numbering" w:customStyle="1" w:styleId="WWNum32">
    <w:name w:val="WWNum32"/>
    <w:basedOn w:val="Aucuneliste"/>
    <w:pPr>
      <w:numPr>
        <w:numId w:val="32"/>
      </w:numPr>
    </w:pPr>
  </w:style>
  <w:style w:type="numbering" w:customStyle="1" w:styleId="WWNum33">
    <w:name w:val="WWNum33"/>
    <w:basedOn w:val="Aucuneliste"/>
    <w:pPr>
      <w:numPr>
        <w:numId w:val="33"/>
      </w:numPr>
    </w:pPr>
  </w:style>
  <w:style w:type="numbering" w:customStyle="1" w:styleId="WWNum34">
    <w:name w:val="WWNum34"/>
    <w:basedOn w:val="Aucuneliste"/>
    <w:pPr>
      <w:numPr>
        <w:numId w:val="34"/>
      </w:numPr>
    </w:pPr>
  </w:style>
  <w:style w:type="character" w:customStyle="1" w:styleId="SansinterligneCar">
    <w:name w:val="Sans interligne Car"/>
    <w:link w:val="Sansinterligne"/>
    <w:uiPriority w:val="1"/>
    <w:rsid w:val="00E74773"/>
    <w:rPr>
      <w:kern w:val="3"/>
      <w:sz w:val="24"/>
      <w:szCs w:val="24"/>
      <w:lang w:val="fr-FR"/>
    </w:rPr>
  </w:style>
  <w:style w:type="character" w:customStyle="1" w:styleId="Titre3Car">
    <w:name w:val="Titre 3 Car"/>
    <w:basedOn w:val="Policepardfaut"/>
    <w:link w:val="Titre3"/>
    <w:uiPriority w:val="9"/>
    <w:rsid w:val="0041532B"/>
    <w:rPr>
      <w:rFonts w:asciiTheme="majorHAnsi" w:eastAsiaTheme="majorEastAsia" w:hAnsiTheme="majorHAnsi" w:cstheme="majorBidi"/>
      <w:color w:val="1F3763" w:themeColor="accent1" w:themeShade="7F"/>
      <w:kern w:val="3"/>
      <w:sz w:val="24"/>
      <w:szCs w:val="24"/>
      <w:lang w:val="fr-FR" w:eastAsia="en-US"/>
    </w:rPr>
  </w:style>
  <w:style w:type="character" w:customStyle="1" w:styleId="Titre4Car">
    <w:name w:val="Titre 4 Car"/>
    <w:basedOn w:val="Policepardfaut"/>
    <w:link w:val="Titre4"/>
    <w:uiPriority w:val="9"/>
    <w:rsid w:val="0041532B"/>
    <w:rPr>
      <w:rFonts w:asciiTheme="majorHAnsi" w:eastAsiaTheme="majorEastAsia" w:hAnsiTheme="majorHAnsi" w:cstheme="majorBidi"/>
      <w:i/>
      <w:iCs/>
      <w:color w:val="2F5496" w:themeColor="accent1" w:themeShade="BF"/>
      <w:kern w:val="3"/>
      <w:sz w:val="24"/>
      <w:szCs w:val="24"/>
      <w:lang w:val="fr-FR" w:eastAsia="en-US"/>
    </w:rPr>
  </w:style>
  <w:style w:type="character" w:customStyle="1" w:styleId="Titre1Car">
    <w:name w:val="Titre 1 Car"/>
    <w:basedOn w:val="Policepardfaut"/>
    <w:link w:val="Titre1"/>
    <w:uiPriority w:val="9"/>
    <w:rsid w:val="00787ED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87EDC"/>
    <w:pPr>
      <w:spacing w:before="480" w:line="276" w:lineRule="auto"/>
      <w:outlineLvl w:val="9"/>
    </w:pPr>
    <w:rPr>
      <w:b/>
      <w:bCs/>
      <w:sz w:val="28"/>
      <w:szCs w:val="28"/>
    </w:rPr>
  </w:style>
  <w:style w:type="paragraph" w:styleId="TM2">
    <w:name w:val="toc 2"/>
    <w:basedOn w:val="Normal"/>
    <w:next w:val="Normal"/>
    <w:autoRedefine/>
    <w:uiPriority w:val="39"/>
    <w:unhideWhenUsed/>
    <w:rsid w:val="00787EDC"/>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unhideWhenUsed/>
    <w:rsid w:val="00787EDC"/>
    <w:pPr>
      <w:ind w:left="480"/>
    </w:pPr>
    <w:rPr>
      <w:rFonts w:asciiTheme="minorHAnsi" w:hAnsiTheme="minorHAnsi" w:cstheme="minorHAnsi"/>
      <w:sz w:val="20"/>
      <w:szCs w:val="20"/>
    </w:rPr>
  </w:style>
  <w:style w:type="character" w:styleId="Lienhypertexte">
    <w:name w:val="Hyperlink"/>
    <w:basedOn w:val="Policepardfaut"/>
    <w:uiPriority w:val="99"/>
    <w:unhideWhenUsed/>
    <w:rsid w:val="00787EDC"/>
    <w:rPr>
      <w:color w:val="0563C1" w:themeColor="hyperlink"/>
      <w:u w:val="single"/>
    </w:rPr>
  </w:style>
  <w:style w:type="paragraph" w:styleId="TM1">
    <w:name w:val="toc 1"/>
    <w:basedOn w:val="Normal"/>
    <w:next w:val="Normal"/>
    <w:autoRedefine/>
    <w:uiPriority w:val="39"/>
    <w:semiHidden/>
    <w:unhideWhenUsed/>
    <w:rsid w:val="00787EDC"/>
    <w:pPr>
      <w:spacing w:before="120"/>
    </w:pPr>
    <w:rPr>
      <w:rFonts w:asciiTheme="minorHAnsi" w:hAnsiTheme="minorHAnsi" w:cstheme="minorHAnsi"/>
      <w:b/>
      <w:bCs/>
      <w:i/>
      <w:iCs/>
    </w:rPr>
  </w:style>
  <w:style w:type="paragraph" w:styleId="TM4">
    <w:name w:val="toc 4"/>
    <w:basedOn w:val="Normal"/>
    <w:next w:val="Normal"/>
    <w:autoRedefine/>
    <w:uiPriority w:val="39"/>
    <w:semiHidden/>
    <w:unhideWhenUsed/>
    <w:rsid w:val="00787EDC"/>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787EDC"/>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787EDC"/>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787EDC"/>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787EDC"/>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787EDC"/>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23717">
      <w:bodyDiv w:val="1"/>
      <w:marLeft w:val="0"/>
      <w:marRight w:val="0"/>
      <w:marTop w:val="0"/>
      <w:marBottom w:val="0"/>
      <w:divBdr>
        <w:top w:val="none" w:sz="0" w:space="0" w:color="auto"/>
        <w:left w:val="none" w:sz="0" w:space="0" w:color="auto"/>
        <w:bottom w:val="none" w:sz="0" w:space="0" w:color="auto"/>
        <w:right w:val="none" w:sz="0" w:space="0" w:color="auto"/>
      </w:divBdr>
    </w:div>
    <w:div w:id="499783379">
      <w:bodyDiv w:val="1"/>
      <w:marLeft w:val="0"/>
      <w:marRight w:val="0"/>
      <w:marTop w:val="0"/>
      <w:marBottom w:val="0"/>
      <w:divBdr>
        <w:top w:val="none" w:sz="0" w:space="0" w:color="auto"/>
        <w:left w:val="none" w:sz="0" w:space="0" w:color="auto"/>
        <w:bottom w:val="none" w:sz="0" w:space="0" w:color="auto"/>
        <w:right w:val="none" w:sz="0" w:space="0" w:color="auto"/>
      </w:divBdr>
    </w:div>
    <w:div w:id="586768551">
      <w:bodyDiv w:val="1"/>
      <w:marLeft w:val="0"/>
      <w:marRight w:val="0"/>
      <w:marTop w:val="0"/>
      <w:marBottom w:val="0"/>
      <w:divBdr>
        <w:top w:val="none" w:sz="0" w:space="0" w:color="auto"/>
        <w:left w:val="none" w:sz="0" w:space="0" w:color="auto"/>
        <w:bottom w:val="none" w:sz="0" w:space="0" w:color="auto"/>
        <w:right w:val="none" w:sz="0" w:space="0" w:color="auto"/>
      </w:divBdr>
    </w:div>
    <w:div w:id="707804249">
      <w:bodyDiv w:val="1"/>
      <w:marLeft w:val="0"/>
      <w:marRight w:val="0"/>
      <w:marTop w:val="0"/>
      <w:marBottom w:val="0"/>
      <w:divBdr>
        <w:top w:val="none" w:sz="0" w:space="0" w:color="auto"/>
        <w:left w:val="none" w:sz="0" w:space="0" w:color="auto"/>
        <w:bottom w:val="none" w:sz="0" w:space="0" w:color="auto"/>
        <w:right w:val="none" w:sz="0" w:space="0" w:color="auto"/>
      </w:divBdr>
      <w:divsChild>
        <w:div w:id="1377240012">
          <w:marLeft w:val="0"/>
          <w:marRight w:val="0"/>
          <w:marTop w:val="0"/>
          <w:marBottom w:val="0"/>
          <w:divBdr>
            <w:top w:val="none" w:sz="0" w:space="0" w:color="auto"/>
            <w:left w:val="none" w:sz="0" w:space="0" w:color="auto"/>
            <w:bottom w:val="none" w:sz="0" w:space="0" w:color="auto"/>
            <w:right w:val="none" w:sz="0" w:space="0" w:color="auto"/>
          </w:divBdr>
          <w:divsChild>
            <w:div w:id="1825051681">
              <w:marLeft w:val="0"/>
              <w:marRight w:val="0"/>
              <w:marTop w:val="0"/>
              <w:marBottom w:val="0"/>
              <w:divBdr>
                <w:top w:val="none" w:sz="0" w:space="0" w:color="auto"/>
                <w:left w:val="none" w:sz="0" w:space="0" w:color="auto"/>
                <w:bottom w:val="none" w:sz="0" w:space="0" w:color="auto"/>
                <w:right w:val="none" w:sz="0" w:space="0" w:color="auto"/>
              </w:divBdr>
              <w:divsChild>
                <w:div w:id="15321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381646">
      <w:bodyDiv w:val="1"/>
      <w:marLeft w:val="0"/>
      <w:marRight w:val="0"/>
      <w:marTop w:val="0"/>
      <w:marBottom w:val="0"/>
      <w:divBdr>
        <w:top w:val="none" w:sz="0" w:space="0" w:color="auto"/>
        <w:left w:val="none" w:sz="0" w:space="0" w:color="auto"/>
        <w:bottom w:val="none" w:sz="0" w:space="0" w:color="auto"/>
        <w:right w:val="none" w:sz="0" w:space="0" w:color="auto"/>
      </w:divBdr>
    </w:div>
    <w:div w:id="1079058468">
      <w:bodyDiv w:val="1"/>
      <w:marLeft w:val="0"/>
      <w:marRight w:val="0"/>
      <w:marTop w:val="0"/>
      <w:marBottom w:val="0"/>
      <w:divBdr>
        <w:top w:val="none" w:sz="0" w:space="0" w:color="auto"/>
        <w:left w:val="none" w:sz="0" w:space="0" w:color="auto"/>
        <w:bottom w:val="none" w:sz="0" w:space="0" w:color="auto"/>
        <w:right w:val="none" w:sz="0" w:space="0" w:color="auto"/>
      </w:divBdr>
    </w:div>
    <w:div w:id="1085223231">
      <w:bodyDiv w:val="1"/>
      <w:marLeft w:val="0"/>
      <w:marRight w:val="0"/>
      <w:marTop w:val="0"/>
      <w:marBottom w:val="0"/>
      <w:divBdr>
        <w:top w:val="none" w:sz="0" w:space="0" w:color="auto"/>
        <w:left w:val="none" w:sz="0" w:space="0" w:color="auto"/>
        <w:bottom w:val="none" w:sz="0" w:space="0" w:color="auto"/>
        <w:right w:val="none" w:sz="0" w:space="0" w:color="auto"/>
      </w:divBdr>
    </w:div>
    <w:div w:id="1849638598">
      <w:bodyDiv w:val="1"/>
      <w:marLeft w:val="0"/>
      <w:marRight w:val="0"/>
      <w:marTop w:val="0"/>
      <w:marBottom w:val="0"/>
      <w:divBdr>
        <w:top w:val="none" w:sz="0" w:space="0" w:color="auto"/>
        <w:left w:val="none" w:sz="0" w:space="0" w:color="auto"/>
        <w:bottom w:val="none" w:sz="0" w:space="0" w:color="auto"/>
        <w:right w:val="none" w:sz="0" w:space="0" w:color="auto"/>
      </w:divBdr>
      <w:divsChild>
        <w:div w:id="623342643">
          <w:marLeft w:val="0"/>
          <w:marRight w:val="0"/>
          <w:marTop w:val="0"/>
          <w:marBottom w:val="0"/>
          <w:divBdr>
            <w:top w:val="none" w:sz="0" w:space="0" w:color="auto"/>
            <w:left w:val="none" w:sz="0" w:space="0" w:color="auto"/>
            <w:bottom w:val="none" w:sz="0" w:space="0" w:color="auto"/>
            <w:right w:val="none" w:sz="0" w:space="0" w:color="auto"/>
          </w:divBdr>
          <w:divsChild>
            <w:div w:id="814566009">
              <w:marLeft w:val="0"/>
              <w:marRight w:val="0"/>
              <w:marTop w:val="0"/>
              <w:marBottom w:val="0"/>
              <w:divBdr>
                <w:top w:val="none" w:sz="0" w:space="0" w:color="auto"/>
                <w:left w:val="none" w:sz="0" w:space="0" w:color="auto"/>
                <w:bottom w:val="none" w:sz="0" w:space="0" w:color="auto"/>
                <w:right w:val="none" w:sz="0" w:space="0" w:color="auto"/>
              </w:divBdr>
              <w:divsChild>
                <w:div w:id="5747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75425">
      <w:bodyDiv w:val="1"/>
      <w:marLeft w:val="0"/>
      <w:marRight w:val="0"/>
      <w:marTop w:val="0"/>
      <w:marBottom w:val="0"/>
      <w:divBdr>
        <w:top w:val="none" w:sz="0" w:space="0" w:color="auto"/>
        <w:left w:val="none" w:sz="0" w:space="0" w:color="auto"/>
        <w:bottom w:val="none" w:sz="0" w:space="0" w:color="auto"/>
        <w:right w:val="none" w:sz="0" w:space="0" w:color="auto"/>
      </w:divBdr>
    </w:div>
    <w:div w:id="2140150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BF607-65B2-D446-9394-249A75B34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43</Pages>
  <Words>26323</Words>
  <Characters>144780</Characters>
  <Application>Microsoft Office Word</Application>
  <DocSecurity>0</DocSecurity>
  <Lines>1206</Lines>
  <Paragraphs>341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cp:lastModifiedBy>Théo Tonossi</cp:lastModifiedBy>
  <cp:revision>3</cp:revision>
  <cp:lastPrinted>2020-02-21T12:51:00Z</cp:lastPrinted>
  <dcterms:created xsi:type="dcterms:W3CDTF">2023-04-22T09:53:00Z</dcterms:created>
  <dcterms:modified xsi:type="dcterms:W3CDTF">2023-04-22T11:25:00Z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Information Builders</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zotero-version="6.0.22"&gt;&lt;session id="QPeApcXb"/&gt;&lt;style id="http://www.zotero.org/styles/apa" locale="fr-FR" hasBibliography="1" bibliographyStyleHasBeenSet="0"/&gt;&lt;prefs&gt;&lt;pref name="fieldType" value="Field"/&gt;&lt;pref name="automaticJourn</vt:lpwstr>
  </property>
  <property fmtid="{D5CDD505-2E9C-101B-9397-08002B2CF9AE}" pid="10" name="ZOTERO_PREF_2">
    <vt:lpwstr>alAbbreviations" value="true"/&gt;&lt;/prefs&gt;&lt;/data&gt;</vt:lpwstr>
  </property>
</Properties>
</file>